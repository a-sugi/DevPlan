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EAF" w:rsidRPr="00695196" w:rsidRDefault="00D72EAF" w:rsidP="003D13B6">
      <w:pPr>
        <w:pStyle w:val="a4"/>
      </w:pPr>
      <w:bookmarkStart w:id="0" w:name="_Toc443142529"/>
      <w:bookmarkStart w:id="1" w:name="_Toc443983063"/>
      <w:r>
        <w:rPr>
          <w:rFonts w:hint="eastAsia"/>
        </w:rPr>
        <w:t>機能要件</w:t>
      </w:r>
      <w:bookmarkEnd w:id="0"/>
      <w:bookmarkEnd w:id="1"/>
    </w:p>
    <w:p w:rsidR="00D72EAF" w:rsidRDefault="00D72EAF" w:rsidP="001303AE">
      <w:pPr>
        <w:pStyle w:val="1"/>
        <w:numPr>
          <w:numberingChange w:id="2" w:author="GKH598NLA shimi 清水  裕子 GJ1 G" w:date="2017-01-30T12:09:00Z" w:original="%1:1:0:."/>
        </w:numPr>
        <w:spacing w:before="180" w:after="180"/>
      </w:pPr>
      <w:r>
        <w:rPr>
          <w:rFonts w:hint="eastAsia"/>
        </w:rPr>
        <w:t>画面一覧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1679B4">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1679B4">
            <w:pPr>
              <w:rPr>
                <w:b/>
                <w:bCs/>
                <w:lang w:eastAsia="ja-JP"/>
              </w:rPr>
            </w:pPr>
            <w:r w:rsidRPr="000426FC">
              <w:rPr>
                <w:rFonts w:hint="eastAsia"/>
                <w:b/>
                <w:bCs/>
                <w:lang w:eastAsia="ja-JP"/>
              </w:rPr>
              <w:t>画面名</w:t>
            </w:r>
          </w:p>
        </w:tc>
        <w:tc>
          <w:tcPr>
            <w:tcW w:w="2830" w:type="pct"/>
            <w:shd w:val="clear" w:color="auto" w:fill="F2F2F2"/>
          </w:tcPr>
          <w:p w:rsidR="00D72EAF" w:rsidRPr="000426FC" w:rsidRDefault="00D72EAF" w:rsidP="001679B4">
            <w:pPr>
              <w:rPr>
                <w:b/>
                <w:bCs/>
                <w:lang w:eastAsia="ja-JP"/>
              </w:rPr>
            </w:pPr>
            <w:r w:rsidRPr="000426FC">
              <w:rPr>
                <w:rFonts w:hint="eastAsia"/>
                <w:b/>
                <w:bCs/>
                <w:lang w:eastAsia="ja-JP"/>
              </w:rPr>
              <w:t>画面概要</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KKS00001</w:t>
            </w:r>
          </w:p>
        </w:tc>
        <w:tc>
          <w:tcPr>
            <w:tcW w:w="880" w:type="pct"/>
          </w:tcPr>
          <w:p w:rsidR="00D72EAF" w:rsidRDefault="00D72EAF" w:rsidP="003C1EC9">
            <w:pPr>
              <w:rPr>
                <w:lang w:eastAsia="ja-JP"/>
              </w:rPr>
            </w:pPr>
            <w:r>
              <w:rPr>
                <w:rFonts w:hint="eastAsia"/>
                <w:lang w:eastAsia="ja-JP"/>
              </w:rPr>
              <w:t>ログイン</w:t>
            </w:r>
          </w:p>
        </w:tc>
        <w:tc>
          <w:tcPr>
            <w:tcW w:w="914" w:type="pct"/>
          </w:tcPr>
          <w:p w:rsidR="00D72EAF" w:rsidRDefault="00D72EAF" w:rsidP="003C1EC9">
            <w:pPr>
              <w:rPr>
                <w:lang w:eastAsia="ja-JP"/>
              </w:rPr>
            </w:pPr>
            <w:r>
              <w:rPr>
                <w:rFonts w:hint="eastAsia"/>
                <w:lang w:eastAsia="ja-JP"/>
              </w:rPr>
              <w:t>ログイン</w:t>
            </w:r>
          </w:p>
        </w:tc>
        <w:tc>
          <w:tcPr>
            <w:tcW w:w="2830" w:type="pct"/>
          </w:tcPr>
          <w:p w:rsidR="00D72EAF" w:rsidRDefault="00F9720F" w:rsidP="003C1EC9">
            <w:pPr>
              <w:rPr>
                <w:lang w:eastAsia="ja-JP"/>
              </w:rPr>
            </w:pPr>
            <w:ins w:id="3" w:author="高木義尚" w:date="2017-02-07T19:12:00Z">
              <w:r>
                <w:rPr>
                  <w:rFonts w:hint="eastAsia"/>
                  <w:lang w:eastAsia="ja-JP"/>
                </w:rPr>
                <w:t>・</w:t>
              </w:r>
            </w:ins>
            <w:r w:rsidR="00D72EAF">
              <w:rPr>
                <w:lang w:eastAsia="ja-JP"/>
              </w:rPr>
              <w:t>ID</w:t>
            </w:r>
            <w:r w:rsidR="00D72EAF">
              <w:rPr>
                <w:rFonts w:hint="eastAsia"/>
                <w:lang w:eastAsia="ja-JP"/>
              </w:rPr>
              <w:t>とパスワードによりシステムにログインできる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KKS00010</w:t>
            </w:r>
          </w:p>
        </w:tc>
        <w:tc>
          <w:tcPr>
            <w:tcW w:w="880" w:type="pct"/>
          </w:tcPr>
          <w:p w:rsidR="00D72EAF" w:rsidRDefault="00D72EAF" w:rsidP="003C1EC9">
            <w:pPr>
              <w:rPr>
                <w:lang w:eastAsia="ja-JP"/>
              </w:rPr>
            </w:pPr>
            <w:r>
              <w:rPr>
                <w:rFonts w:hint="eastAsia"/>
                <w:lang w:eastAsia="ja-JP"/>
              </w:rPr>
              <w:t>メニュー</w:t>
            </w:r>
          </w:p>
        </w:tc>
        <w:tc>
          <w:tcPr>
            <w:tcW w:w="914" w:type="pct"/>
          </w:tcPr>
          <w:p w:rsidR="00D72EAF" w:rsidRDefault="00D72EAF" w:rsidP="003C1EC9">
            <w:pPr>
              <w:rPr>
                <w:lang w:eastAsia="ja-JP"/>
              </w:rPr>
            </w:pPr>
            <w:r>
              <w:rPr>
                <w:rFonts w:hint="eastAsia"/>
                <w:lang w:eastAsia="ja-JP"/>
              </w:rPr>
              <w:t>メインメニュー</w:t>
            </w:r>
          </w:p>
        </w:tc>
        <w:tc>
          <w:tcPr>
            <w:tcW w:w="2830" w:type="pct"/>
          </w:tcPr>
          <w:p w:rsidR="00D72EAF" w:rsidRDefault="00D72EAF" w:rsidP="003C1EC9">
            <w:pPr>
              <w:rPr>
                <w:lang w:eastAsia="ja-JP"/>
              </w:rPr>
            </w:pPr>
            <w:r>
              <w:rPr>
                <w:rFonts w:hint="eastAsia"/>
                <w:lang w:eastAsia="ja-JP"/>
              </w:rPr>
              <w:t>・ログイン後に表示される。</w:t>
            </w:r>
          </w:p>
          <w:p w:rsidR="00D72EAF" w:rsidRDefault="00D72EAF" w:rsidP="003C1EC9">
            <w:pPr>
              <w:rPr>
                <w:lang w:eastAsia="ja-JP"/>
              </w:rPr>
            </w:pPr>
            <w:r>
              <w:rPr>
                <w:rFonts w:hint="eastAsia"/>
                <w:lang w:eastAsia="ja-JP"/>
              </w:rPr>
              <w:t>・各機能へ遷移するためのメニューが表示される。</w:t>
            </w:r>
          </w:p>
          <w:p w:rsidR="00D72EAF" w:rsidRDefault="00D72EAF" w:rsidP="003C1EC9">
            <w:pPr>
              <w:rPr>
                <w:lang w:eastAsia="ja-JP"/>
              </w:rPr>
            </w:pPr>
            <w:r>
              <w:rPr>
                <w:rFonts w:hint="eastAsia"/>
                <w:lang w:eastAsia="ja-JP"/>
              </w:rPr>
              <w:t>・各機能に遷移できる。（ショートカット含む）</w:t>
            </w:r>
          </w:p>
          <w:p w:rsidR="00D72EAF" w:rsidRDefault="00D72EAF" w:rsidP="003C1EC9">
            <w:pPr>
              <w:rPr>
                <w:lang w:eastAsia="ja-JP"/>
              </w:rPr>
            </w:pPr>
            <w:r>
              <w:rPr>
                <w:rFonts w:hint="eastAsia"/>
                <w:lang w:eastAsia="ja-JP"/>
              </w:rPr>
              <w:t>・お知らせ情報を確認できる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KKS00011</w:t>
            </w:r>
          </w:p>
        </w:tc>
        <w:tc>
          <w:tcPr>
            <w:tcW w:w="880" w:type="pct"/>
          </w:tcPr>
          <w:p w:rsidR="00D72EAF" w:rsidRDefault="00D72EAF" w:rsidP="003C1EC9">
            <w:pPr>
              <w:rPr>
                <w:lang w:eastAsia="ja-JP"/>
              </w:rPr>
            </w:pPr>
            <w:r>
              <w:rPr>
                <w:rFonts w:hint="eastAsia"/>
                <w:lang w:eastAsia="ja-JP"/>
              </w:rPr>
              <w:t>メニュー</w:t>
            </w:r>
          </w:p>
        </w:tc>
        <w:tc>
          <w:tcPr>
            <w:tcW w:w="914" w:type="pct"/>
          </w:tcPr>
          <w:p w:rsidR="00D72EAF" w:rsidRDefault="00D72EAF" w:rsidP="003C1EC9">
            <w:pPr>
              <w:rPr>
                <w:lang w:eastAsia="ja-JP"/>
              </w:rPr>
            </w:pPr>
            <w:r>
              <w:rPr>
                <w:rFonts w:hint="eastAsia"/>
                <w:lang w:eastAsia="ja-JP"/>
              </w:rPr>
              <w:t>お気に入りメニュー</w:t>
            </w:r>
          </w:p>
        </w:tc>
        <w:tc>
          <w:tcPr>
            <w:tcW w:w="2830" w:type="pct"/>
          </w:tcPr>
          <w:p w:rsidR="00D72EAF" w:rsidRDefault="00F9720F" w:rsidP="003C1EC9">
            <w:pPr>
              <w:rPr>
                <w:lang w:eastAsia="ja-JP"/>
              </w:rPr>
            </w:pPr>
            <w:ins w:id="4" w:author="高木義尚" w:date="2017-02-07T19:12:00Z">
              <w:r>
                <w:rPr>
                  <w:rFonts w:hint="eastAsia"/>
                  <w:lang w:eastAsia="ja-JP"/>
                </w:rPr>
                <w:t>・</w:t>
              </w:r>
            </w:ins>
            <w:r w:rsidR="00D72EAF">
              <w:rPr>
                <w:rFonts w:hint="eastAsia"/>
                <w:lang w:eastAsia="ja-JP"/>
              </w:rPr>
              <w:t>登録したお気に入り条件で各機能に遷移できる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KSS00012</w:t>
            </w:r>
          </w:p>
        </w:tc>
        <w:tc>
          <w:tcPr>
            <w:tcW w:w="880" w:type="pct"/>
          </w:tcPr>
          <w:p w:rsidR="00D72EAF" w:rsidRDefault="00D72EAF" w:rsidP="003C1EC9">
            <w:pPr>
              <w:rPr>
                <w:lang w:eastAsia="ja-JP"/>
              </w:rPr>
            </w:pPr>
            <w:r>
              <w:rPr>
                <w:rFonts w:hint="eastAsia"/>
                <w:lang w:eastAsia="ja-JP"/>
              </w:rPr>
              <w:t>メニュー</w:t>
            </w:r>
          </w:p>
        </w:tc>
        <w:tc>
          <w:tcPr>
            <w:tcW w:w="914" w:type="pct"/>
          </w:tcPr>
          <w:p w:rsidR="00D72EAF" w:rsidRDefault="00D72EAF" w:rsidP="003C1EC9">
            <w:pPr>
              <w:rPr>
                <w:lang w:eastAsia="ja-JP"/>
              </w:rPr>
            </w:pPr>
            <w:r>
              <w:rPr>
                <w:rFonts w:hint="eastAsia"/>
                <w:lang w:eastAsia="ja-JP"/>
              </w:rPr>
              <w:t>お知らせ詳細</w:t>
            </w:r>
          </w:p>
        </w:tc>
        <w:tc>
          <w:tcPr>
            <w:tcW w:w="2830" w:type="pct"/>
          </w:tcPr>
          <w:p w:rsidR="00D72EAF" w:rsidRDefault="00F9720F" w:rsidP="003C1EC9">
            <w:pPr>
              <w:rPr>
                <w:lang w:eastAsia="ja-JP"/>
              </w:rPr>
            </w:pPr>
            <w:ins w:id="5" w:author="高木義尚" w:date="2017-02-07T19:12:00Z">
              <w:r>
                <w:rPr>
                  <w:rFonts w:hint="eastAsia"/>
                  <w:lang w:eastAsia="ja-JP"/>
                </w:rPr>
                <w:t>・</w:t>
              </w:r>
            </w:ins>
            <w:r w:rsidR="00D72EAF">
              <w:rPr>
                <w:rFonts w:hint="eastAsia"/>
                <w:lang w:eastAsia="ja-JP"/>
              </w:rPr>
              <w:t>管理者からのお知らせ情報を登録・編集する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KSS00013</w:t>
            </w:r>
          </w:p>
        </w:tc>
        <w:tc>
          <w:tcPr>
            <w:tcW w:w="880" w:type="pct"/>
          </w:tcPr>
          <w:p w:rsidR="00D72EAF" w:rsidRDefault="00D72EAF" w:rsidP="003C1EC9">
            <w:pPr>
              <w:rPr>
                <w:lang w:eastAsia="ja-JP"/>
              </w:rPr>
            </w:pPr>
            <w:r>
              <w:rPr>
                <w:rFonts w:hint="eastAsia"/>
                <w:lang w:eastAsia="ja-JP"/>
              </w:rPr>
              <w:t>メニュー</w:t>
            </w:r>
          </w:p>
        </w:tc>
        <w:tc>
          <w:tcPr>
            <w:tcW w:w="914" w:type="pct"/>
          </w:tcPr>
          <w:p w:rsidR="00D72EAF" w:rsidRDefault="00D72EAF" w:rsidP="003C1EC9">
            <w:pPr>
              <w:rPr>
                <w:lang w:eastAsia="ja-JP"/>
              </w:rPr>
            </w:pPr>
            <w:r>
              <w:rPr>
                <w:rFonts w:hint="eastAsia"/>
                <w:lang w:eastAsia="ja-JP"/>
              </w:rPr>
              <w:t>メニュー表示設定</w:t>
            </w:r>
          </w:p>
        </w:tc>
        <w:tc>
          <w:tcPr>
            <w:tcW w:w="2830" w:type="pct"/>
          </w:tcPr>
          <w:p w:rsidR="00D72EAF" w:rsidRDefault="00F9720F" w:rsidP="003C1EC9">
            <w:pPr>
              <w:rPr>
                <w:lang w:eastAsia="ja-JP"/>
              </w:rPr>
            </w:pPr>
            <w:ins w:id="6" w:author="高木義尚" w:date="2017-02-07T19:12:00Z">
              <w:r>
                <w:rPr>
                  <w:rFonts w:hint="eastAsia"/>
                  <w:lang w:eastAsia="ja-JP"/>
                </w:rPr>
                <w:t>・</w:t>
              </w:r>
            </w:ins>
            <w:r w:rsidR="00D72EAF">
              <w:rPr>
                <w:rFonts w:hint="eastAsia"/>
                <w:lang w:eastAsia="ja-JP"/>
              </w:rPr>
              <w:t>メインメニューの表示順を編集する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KKS00020</w:t>
            </w:r>
          </w:p>
        </w:tc>
        <w:tc>
          <w:tcPr>
            <w:tcW w:w="880" w:type="pct"/>
          </w:tcPr>
          <w:p w:rsidR="00D72EAF" w:rsidRDefault="00F9720F" w:rsidP="003C1EC9">
            <w:ins w:id="7" w:author="高木義尚" w:date="2017-02-07T19:13:00Z">
              <w:r>
                <w:rPr>
                  <w:rFonts w:hint="eastAsia"/>
                  <w:lang w:eastAsia="ja-JP"/>
                </w:rPr>
                <w:t>メニュー</w:t>
              </w:r>
            </w:ins>
            <w:del w:id="8" w:author="高木義尚" w:date="2017-02-07T19:13:00Z">
              <w:r w:rsidR="00D72EAF" w:rsidRPr="00AF1C83" w:rsidDel="00F9720F">
                <w:rPr>
                  <w:rFonts w:hint="eastAsia"/>
                </w:rPr>
                <w:delText>メニュー</w:delText>
              </w:r>
            </w:del>
          </w:p>
        </w:tc>
        <w:tc>
          <w:tcPr>
            <w:tcW w:w="914" w:type="pct"/>
          </w:tcPr>
          <w:p w:rsidR="00D72EAF" w:rsidRDefault="00D72EAF" w:rsidP="003C1EC9">
            <w:pPr>
              <w:rPr>
                <w:lang w:eastAsia="ja-JP"/>
              </w:rPr>
            </w:pPr>
            <w:r w:rsidRPr="00D27621">
              <w:rPr>
                <w:rFonts w:hint="eastAsia"/>
                <w:lang w:eastAsia="ja-JP"/>
              </w:rPr>
              <w:t>検討会資料データ作成</w:t>
            </w:r>
          </w:p>
        </w:tc>
        <w:tc>
          <w:tcPr>
            <w:tcW w:w="2830" w:type="pct"/>
          </w:tcPr>
          <w:p w:rsidR="00D72EAF" w:rsidRDefault="00D72EAF" w:rsidP="003C1EC9">
            <w:pPr>
              <w:rPr>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KKS00130</w:t>
            </w:r>
          </w:p>
        </w:tc>
        <w:tc>
          <w:tcPr>
            <w:tcW w:w="880" w:type="pct"/>
          </w:tcPr>
          <w:p w:rsidR="00D72EAF" w:rsidRDefault="00D72EAF" w:rsidP="003C1EC9">
            <w:r w:rsidRPr="005B6205">
              <w:rPr>
                <w:rFonts w:hint="eastAsia"/>
              </w:rPr>
              <w:t>共通</w:t>
            </w:r>
          </w:p>
        </w:tc>
        <w:tc>
          <w:tcPr>
            <w:tcW w:w="914" w:type="pct"/>
          </w:tcPr>
          <w:p w:rsidR="00D72EAF" w:rsidRDefault="00D72EAF" w:rsidP="003C1EC9">
            <w:pPr>
              <w:rPr>
                <w:lang w:eastAsia="ja-JP"/>
              </w:rPr>
            </w:pPr>
            <w:r>
              <w:rPr>
                <w:rFonts w:hint="eastAsia"/>
                <w:lang w:eastAsia="ja-JP"/>
              </w:rPr>
              <w:t>お気に入りの設定</w:t>
            </w:r>
          </w:p>
        </w:tc>
        <w:tc>
          <w:tcPr>
            <w:tcW w:w="2830" w:type="pct"/>
          </w:tcPr>
          <w:p w:rsidR="00D72EAF" w:rsidRDefault="00F9720F" w:rsidP="003C1EC9">
            <w:pPr>
              <w:rPr>
                <w:lang w:eastAsia="ja-JP"/>
              </w:rPr>
            </w:pPr>
            <w:ins w:id="9" w:author="高木義尚" w:date="2017-02-07T19:12:00Z">
              <w:r>
                <w:rPr>
                  <w:rFonts w:hint="eastAsia"/>
                  <w:lang w:eastAsia="ja-JP"/>
                </w:rPr>
                <w:t>・</w:t>
              </w:r>
            </w:ins>
            <w:r w:rsidR="00D72EAF">
              <w:rPr>
                <w:rFonts w:hint="eastAsia"/>
                <w:lang w:eastAsia="ja-JP"/>
              </w:rPr>
              <w:t>お気に入りリストに表示する項目を編集する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KKS00150</w:t>
            </w:r>
          </w:p>
        </w:tc>
        <w:tc>
          <w:tcPr>
            <w:tcW w:w="880" w:type="pct"/>
          </w:tcPr>
          <w:p w:rsidR="00D72EAF" w:rsidRDefault="00D72EAF" w:rsidP="003C1EC9">
            <w:r w:rsidRPr="005B6205">
              <w:rPr>
                <w:rFonts w:hint="eastAsia"/>
              </w:rPr>
              <w:t>共通</w:t>
            </w:r>
          </w:p>
        </w:tc>
        <w:tc>
          <w:tcPr>
            <w:tcW w:w="914" w:type="pct"/>
          </w:tcPr>
          <w:p w:rsidR="00D72EAF" w:rsidRDefault="00D72EAF" w:rsidP="003C1EC9">
            <w:pPr>
              <w:rPr>
                <w:lang w:eastAsia="ja-JP"/>
              </w:rPr>
            </w:pPr>
            <w:r>
              <w:rPr>
                <w:rFonts w:hint="eastAsia"/>
                <w:lang w:eastAsia="ja-JP"/>
              </w:rPr>
              <w:t>項目コピー・移動</w:t>
            </w:r>
          </w:p>
        </w:tc>
        <w:tc>
          <w:tcPr>
            <w:tcW w:w="2830" w:type="pct"/>
          </w:tcPr>
          <w:p w:rsidR="00D72EAF" w:rsidRPr="00A25E8E" w:rsidRDefault="000A0A8D" w:rsidP="003C1EC9">
            <w:pPr>
              <w:rPr>
                <w:lang w:eastAsia="ja-JP"/>
              </w:rPr>
            </w:pPr>
            <w:ins w:id="10" w:author="高木義尚" w:date="2017-02-07T19:13:00Z">
              <w:r>
                <w:rPr>
                  <w:rFonts w:hint="eastAsia"/>
                  <w:lang w:eastAsia="ja-JP"/>
                </w:rPr>
                <w:t>・</w:t>
              </w:r>
            </w:ins>
            <w:r w:rsidR="00D72EAF">
              <w:rPr>
                <w:rFonts w:hint="eastAsia"/>
                <w:lang w:eastAsia="ja-JP"/>
              </w:rPr>
              <w:t>スケジュール項目をコピーまたは移動する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KKS01010</w:t>
            </w:r>
          </w:p>
        </w:tc>
        <w:tc>
          <w:tcPr>
            <w:tcW w:w="880" w:type="pct"/>
          </w:tcPr>
          <w:p w:rsidR="00D72EAF" w:rsidRDefault="00D72EAF" w:rsidP="003C1EC9">
            <w:pPr>
              <w:rPr>
                <w:lang w:eastAsia="ja-JP"/>
              </w:rPr>
            </w:pPr>
            <w:r>
              <w:rPr>
                <w:rFonts w:hint="eastAsia"/>
                <w:lang w:eastAsia="ja-JP"/>
              </w:rPr>
              <w:t>業務計画表</w:t>
            </w:r>
          </w:p>
        </w:tc>
        <w:tc>
          <w:tcPr>
            <w:tcW w:w="914" w:type="pct"/>
          </w:tcPr>
          <w:p w:rsidR="00D72EAF" w:rsidRDefault="00D72EAF" w:rsidP="003C1EC9">
            <w:pPr>
              <w:rPr>
                <w:lang w:eastAsia="ja-JP"/>
              </w:rPr>
            </w:pPr>
            <w:r w:rsidRPr="00192AAB">
              <w:rPr>
                <w:rFonts w:hint="eastAsia"/>
                <w:lang w:eastAsia="ja-JP"/>
              </w:rPr>
              <w:t>業務計画</w:t>
            </w:r>
            <w:r>
              <w:rPr>
                <w:rFonts w:hint="eastAsia"/>
                <w:lang w:eastAsia="ja-JP"/>
              </w:rPr>
              <w:t>表</w:t>
            </w:r>
          </w:p>
        </w:tc>
        <w:tc>
          <w:tcPr>
            <w:tcW w:w="2830" w:type="pct"/>
          </w:tcPr>
          <w:p w:rsidR="00D72EAF" w:rsidRDefault="00D72EAF" w:rsidP="003C1EC9">
            <w:pPr>
              <w:rPr>
                <w:lang w:eastAsia="ja-JP"/>
              </w:rPr>
            </w:pPr>
            <w:r>
              <w:rPr>
                <w:rFonts w:hint="eastAsia"/>
                <w:lang w:eastAsia="ja-JP"/>
              </w:rPr>
              <w:t>・数ヶ月に渡る業務計画を立てることができる。</w:t>
            </w:r>
          </w:p>
          <w:p w:rsidR="00D72EAF" w:rsidDel="00F9720F" w:rsidRDefault="00D72EAF" w:rsidP="00F9720F">
            <w:pPr>
              <w:rPr>
                <w:del w:id="11" w:author="高木義尚" w:date="2017-02-07T19:11:00Z"/>
                <w:lang w:eastAsia="ja-JP"/>
              </w:rPr>
              <w:pPrChange w:id="12" w:author="高木義尚" w:date="2017-02-07T19:11:00Z">
                <w:pPr/>
              </w:pPrChange>
            </w:pPr>
            <w:r>
              <w:rPr>
                <w:rFonts w:hint="eastAsia"/>
                <w:lang w:eastAsia="ja-JP"/>
              </w:rPr>
              <w:t>・各担当、課、部、開発符号毎に業務計画が確認できる。</w:t>
            </w:r>
          </w:p>
          <w:p w:rsidR="00D72EAF" w:rsidRDefault="00D72EAF" w:rsidP="00F9720F">
            <w:pPr>
              <w:rPr>
                <w:lang w:eastAsia="ja-JP"/>
              </w:rPr>
            </w:pPr>
            <w:del w:id="13" w:author="GKH598NLA shimi 清水  裕子 GJ1 G" w:date="2017-01-30T12:10:00Z">
              <w:r w:rsidDel="00C57A97">
                <w:rPr>
                  <w:rFonts w:hint="eastAsia"/>
                  <w:lang w:eastAsia="ja-JP"/>
                </w:rPr>
                <w:delText>・立案した計画について上司承認ができる。</w:delText>
              </w:r>
            </w:del>
          </w:p>
        </w:tc>
      </w:tr>
      <w:tr w:rsidR="00D72EAF" w:rsidTr="000426FC">
        <w:tc>
          <w:tcPr>
            <w:tcW w:w="376" w:type="pct"/>
          </w:tcPr>
          <w:p w:rsidR="00D72EAF" w:rsidRPr="000426FC" w:rsidRDefault="00D72EAF" w:rsidP="000426FC">
            <w:pPr>
              <w:jc w:val="center"/>
              <w:rPr>
                <w:bCs/>
                <w:lang w:eastAsia="ja-JP"/>
              </w:rPr>
            </w:pPr>
            <w:r w:rsidRPr="000426FC">
              <w:rPr>
                <w:bCs/>
                <w:lang w:eastAsia="ja-JP"/>
              </w:rPr>
              <w:t>KKS01011</w:t>
            </w:r>
          </w:p>
        </w:tc>
        <w:tc>
          <w:tcPr>
            <w:tcW w:w="880" w:type="pct"/>
          </w:tcPr>
          <w:p w:rsidR="00D72EAF" w:rsidRDefault="00D72EAF" w:rsidP="003C1EC9">
            <w:pPr>
              <w:rPr>
                <w:lang w:eastAsia="ja-JP"/>
              </w:rPr>
            </w:pPr>
            <w:r>
              <w:rPr>
                <w:rFonts w:hint="eastAsia"/>
                <w:lang w:eastAsia="ja-JP"/>
              </w:rPr>
              <w:t>業務計画表</w:t>
            </w:r>
          </w:p>
        </w:tc>
        <w:tc>
          <w:tcPr>
            <w:tcW w:w="914" w:type="pct"/>
          </w:tcPr>
          <w:p w:rsidR="00D72EAF" w:rsidRPr="00192AAB" w:rsidRDefault="00D72EAF" w:rsidP="003C1EC9">
            <w:pPr>
              <w:rPr>
                <w:lang w:eastAsia="ja-JP"/>
              </w:rPr>
            </w:pPr>
            <w:r>
              <w:rPr>
                <w:rFonts w:hint="eastAsia"/>
                <w:lang w:eastAsia="ja-JP"/>
              </w:rPr>
              <w:t>お気に入り登録</w:t>
            </w:r>
          </w:p>
        </w:tc>
        <w:tc>
          <w:tcPr>
            <w:tcW w:w="2830" w:type="pct"/>
          </w:tcPr>
          <w:p w:rsidR="00D72EAF" w:rsidRDefault="000A0A8D" w:rsidP="003C1EC9">
            <w:pPr>
              <w:rPr>
                <w:lang w:eastAsia="ja-JP"/>
              </w:rPr>
            </w:pPr>
            <w:ins w:id="14" w:author="高木義尚" w:date="2017-02-07T19:13:00Z">
              <w:r>
                <w:rPr>
                  <w:rFonts w:hint="eastAsia"/>
                  <w:lang w:eastAsia="ja-JP"/>
                </w:rPr>
                <w:t>・</w:t>
              </w:r>
            </w:ins>
            <w:r w:rsidR="00D72EAF">
              <w:rPr>
                <w:rFonts w:hint="eastAsia"/>
                <w:lang w:eastAsia="ja-JP"/>
              </w:rPr>
              <w:t>指定した検索条件をお気に入り登録する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KKS02010</w:t>
            </w:r>
          </w:p>
        </w:tc>
        <w:tc>
          <w:tcPr>
            <w:tcW w:w="880" w:type="pct"/>
          </w:tcPr>
          <w:p w:rsidR="00D72EAF" w:rsidRDefault="00D72EAF" w:rsidP="003C1EC9">
            <w:pPr>
              <w:rPr>
                <w:lang w:eastAsia="ja-JP"/>
              </w:rPr>
            </w:pPr>
            <w:r>
              <w:rPr>
                <w:rFonts w:hint="eastAsia"/>
                <w:lang w:eastAsia="ja-JP"/>
              </w:rPr>
              <w:t>月次計画</w:t>
            </w:r>
          </w:p>
        </w:tc>
        <w:tc>
          <w:tcPr>
            <w:tcW w:w="914" w:type="pct"/>
          </w:tcPr>
          <w:p w:rsidR="00D72EAF" w:rsidRDefault="00D72EAF" w:rsidP="003C1EC9">
            <w:pPr>
              <w:rPr>
                <w:lang w:eastAsia="ja-JP"/>
              </w:rPr>
            </w:pPr>
            <w:r>
              <w:rPr>
                <w:rFonts w:hint="eastAsia"/>
                <w:lang w:eastAsia="ja-JP"/>
              </w:rPr>
              <w:t>月次計画</w:t>
            </w:r>
          </w:p>
        </w:tc>
        <w:tc>
          <w:tcPr>
            <w:tcW w:w="2830" w:type="pct"/>
          </w:tcPr>
          <w:p w:rsidR="00D72EAF" w:rsidRDefault="00F9720F" w:rsidP="003C1EC9">
            <w:pPr>
              <w:rPr>
                <w:ins w:id="15" w:author="GKH598NLA shimi 清水  裕子 GJ1 G" w:date="2017-01-30T12:10:00Z"/>
                <w:lang w:eastAsia="ja-JP"/>
              </w:rPr>
            </w:pPr>
            <w:ins w:id="16" w:author="高木義尚" w:date="2017-02-07T19:12:00Z">
              <w:r>
                <w:rPr>
                  <w:rFonts w:hint="eastAsia"/>
                  <w:lang w:eastAsia="ja-JP"/>
                </w:rPr>
                <w:t>・</w:t>
              </w:r>
            </w:ins>
            <w:r w:rsidR="00D72EAF">
              <w:rPr>
                <w:rFonts w:hint="eastAsia"/>
                <w:lang w:eastAsia="ja-JP"/>
              </w:rPr>
              <w:t>所属担当・課の業務計画が確認できる</w:t>
            </w:r>
          </w:p>
          <w:p w:rsidR="00D72EAF" w:rsidRDefault="00D72EAF" w:rsidP="003C1EC9">
            <w:pPr>
              <w:numPr>
                <w:ins w:id="17" w:author="GKH598NLA shimi 清水  裕子 GJ1 G" w:date="2017-01-30T12:10:00Z"/>
              </w:numPr>
              <w:rPr>
                <w:lang w:eastAsia="ja-JP"/>
              </w:rPr>
            </w:pPr>
            <w:ins w:id="18" w:author="GKH598NLA shimi 清水  裕子 GJ1 G" w:date="2017-01-30T12:10:00Z">
              <w:r>
                <w:rPr>
                  <w:rFonts w:hint="eastAsia"/>
                  <w:lang w:eastAsia="ja-JP"/>
                </w:rPr>
                <w:t>・立案した計画について上司承認ができる。</w:t>
              </w:r>
            </w:ins>
          </w:p>
        </w:tc>
      </w:tr>
      <w:tr w:rsidR="00D72EAF" w:rsidTr="000426FC">
        <w:tc>
          <w:tcPr>
            <w:tcW w:w="376" w:type="pct"/>
          </w:tcPr>
          <w:p w:rsidR="00D72EAF" w:rsidRPr="000426FC" w:rsidRDefault="00D72EAF" w:rsidP="000426FC">
            <w:pPr>
              <w:jc w:val="center"/>
              <w:rPr>
                <w:bCs/>
                <w:lang w:eastAsia="ja-JP"/>
              </w:rPr>
            </w:pPr>
            <w:r w:rsidRPr="000426FC">
              <w:rPr>
                <w:bCs/>
                <w:lang w:eastAsia="ja-JP"/>
              </w:rPr>
              <w:t>KKS03010</w:t>
            </w:r>
          </w:p>
        </w:tc>
        <w:tc>
          <w:tcPr>
            <w:tcW w:w="880" w:type="pct"/>
          </w:tcPr>
          <w:p w:rsidR="00D72EAF" w:rsidRDefault="00D72EAF" w:rsidP="003C1EC9">
            <w:pPr>
              <w:rPr>
                <w:lang w:eastAsia="ja-JP"/>
              </w:rPr>
            </w:pPr>
            <w:r>
              <w:rPr>
                <w:rFonts w:hint="eastAsia"/>
                <w:lang w:eastAsia="ja-JP"/>
              </w:rPr>
              <w:t>目標進度チェックリスト</w:t>
            </w:r>
          </w:p>
        </w:tc>
        <w:tc>
          <w:tcPr>
            <w:tcW w:w="914" w:type="pct"/>
          </w:tcPr>
          <w:p w:rsidR="00D72EAF" w:rsidRDefault="00D72EAF" w:rsidP="003C1EC9">
            <w:pPr>
              <w:rPr>
                <w:lang w:eastAsia="ja-JP"/>
              </w:rPr>
            </w:pPr>
            <w:r>
              <w:rPr>
                <w:rFonts w:hint="eastAsia"/>
                <w:lang w:eastAsia="ja-JP"/>
              </w:rPr>
              <w:t>目標進度チェックリスト</w:t>
            </w:r>
          </w:p>
        </w:tc>
        <w:tc>
          <w:tcPr>
            <w:tcW w:w="2830" w:type="pct"/>
          </w:tcPr>
          <w:p w:rsidR="00D72EAF" w:rsidDel="007F153E" w:rsidRDefault="000A0A8D" w:rsidP="003C1EC9">
            <w:pPr>
              <w:rPr>
                <w:del w:id="19" w:author="GKH154NFA tsuka 塚越  健一 GJ1 G" w:date="2017-02-01T10:30:00Z"/>
                <w:lang w:eastAsia="ja-JP"/>
              </w:rPr>
            </w:pPr>
            <w:ins w:id="20" w:author="高木義尚" w:date="2017-02-07T19:13:00Z">
              <w:r>
                <w:rPr>
                  <w:rFonts w:hint="eastAsia"/>
                  <w:lang w:eastAsia="ja-JP"/>
                </w:rPr>
                <w:t>・</w:t>
              </w:r>
            </w:ins>
            <w:del w:id="21" w:author="GKH154NFA tsuka 塚越  健一 GJ1 G" w:date="2017-02-01T10:30:00Z">
              <w:r w:rsidR="00D72EAF" w:rsidDel="007F153E">
                <w:rPr>
                  <w:rFonts w:hint="eastAsia"/>
                  <w:lang w:eastAsia="ja-JP"/>
                </w:rPr>
                <w:delText>・車種別に課題を纏めておく事ができる。</w:delText>
              </w:r>
            </w:del>
          </w:p>
          <w:p w:rsidR="00D72EAF" w:rsidDel="0007118E" w:rsidRDefault="00D72EAF" w:rsidP="003C1EC9">
            <w:pPr>
              <w:rPr>
                <w:del w:id="22" w:author="GKH154NFA tsuka 塚越  健一 GJ1 G" w:date="2017-02-01T10:35:00Z"/>
                <w:lang w:eastAsia="ja-JP"/>
              </w:rPr>
            </w:pPr>
            <w:del w:id="23" w:author="GKH154NFA tsuka 塚越  健一 GJ1 G" w:date="2017-02-01T10:38:00Z">
              <w:r w:rsidDel="0007118E">
                <w:rPr>
                  <w:rFonts w:hint="eastAsia"/>
                  <w:lang w:eastAsia="ja-JP"/>
                </w:rPr>
                <w:delText>・</w:delText>
              </w:r>
            </w:del>
            <w:del w:id="24" w:author="GKH154NFA tsuka 塚越  健一 GJ1 G" w:date="2017-02-01T10:35:00Z">
              <w:r w:rsidDel="0007118E">
                <w:rPr>
                  <w:rFonts w:hint="eastAsia"/>
                  <w:lang w:eastAsia="ja-JP"/>
                </w:rPr>
                <w:delText>各担当、課、部、開発符号毎に課題の抽出を行い、その進捗度合いが確認できる。</w:delText>
              </w:r>
            </w:del>
          </w:p>
          <w:p w:rsidR="00D72EAF" w:rsidRDefault="00D72EAF" w:rsidP="003C1EC9">
            <w:pPr>
              <w:rPr>
                <w:lang w:eastAsia="ja-JP"/>
              </w:rPr>
            </w:pPr>
            <w:del w:id="25" w:author="GKH154NFA tsuka 塚越  健一 GJ1 G" w:date="2017-02-01T10:35:00Z">
              <w:r w:rsidDel="0007118E">
                <w:rPr>
                  <w:rFonts w:hint="eastAsia"/>
                  <w:lang w:eastAsia="ja-JP"/>
                </w:rPr>
                <w:delText>・</w:delText>
              </w:r>
            </w:del>
            <w:r>
              <w:rPr>
                <w:rFonts w:hint="eastAsia"/>
                <w:lang w:eastAsia="ja-JP"/>
              </w:rPr>
              <w:t>目標性能に対し、その進捗と達成度合い</w:t>
            </w:r>
            <w:del w:id="26" w:author="GKH154NFA tsuka 塚越  健一 GJ1 G" w:date="2017-02-01T10:36:00Z">
              <w:r w:rsidDel="0007118E">
                <w:rPr>
                  <w:rFonts w:hint="eastAsia"/>
                  <w:lang w:eastAsia="ja-JP"/>
                </w:rPr>
                <w:delText>と、その進捗</w:delText>
              </w:r>
            </w:del>
            <w:r>
              <w:rPr>
                <w:rFonts w:hint="eastAsia"/>
                <w:lang w:eastAsia="ja-JP"/>
              </w:rPr>
              <w:t>が</w:t>
            </w:r>
            <w:ins w:id="27" w:author="GKH154NFA tsuka 塚越  健一 GJ1 G" w:date="2017-02-01T10:36:00Z">
              <w:r>
                <w:rPr>
                  <w:rFonts w:hint="eastAsia"/>
                  <w:lang w:eastAsia="ja-JP"/>
                </w:rPr>
                <w:t>、性能別、部別に</w:t>
              </w:r>
            </w:ins>
            <w:r>
              <w:rPr>
                <w:rFonts w:hint="eastAsia"/>
                <w:lang w:eastAsia="ja-JP"/>
              </w:rPr>
              <w:t>確認できる。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KSS03011</w:t>
            </w:r>
          </w:p>
        </w:tc>
        <w:tc>
          <w:tcPr>
            <w:tcW w:w="880" w:type="pct"/>
          </w:tcPr>
          <w:p w:rsidR="00D72EAF" w:rsidRDefault="00D72EAF" w:rsidP="0011013D">
            <w:pPr>
              <w:rPr>
                <w:lang w:eastAsia="ja-JP"/>
              </w:rPr>
            </w:pPr>
            <w:r>
              <w:rPr>
                <w:rFonts w:hint="eastAsia"/>
                <w:lang w:eastAsia="ja-JP"/>
              </w:rPr>
              <w:t>目標進度チェックリスト</w:t>
            </w:r>
          </w:p>
        </w:tc>
        <w:tc>
          <w:tcPr>
            <w:tcW w:w="914" w:type="pct"/>
          </w:tcPr>
          <w:p w:rsidR="00D72EAF" w:rsidRDefault="00D72EAF" w:rsidP="003C1EC9">
            <w:pPr>
              <w:rPr>
                <w:lang w:eastAsia="ja-JP"/>
              </w:rPr>
            </w:pPr>
            <w:r>
              <w:rPr>
                <w:rFonts w:hint="eastAsia"/>
                <w:lang w:eastAsia="ja-JP"/>
              </w:rPr>
              <w:t>コピー元チェックリスト一覧</w:t>
            </w:r>
          </w:p>
        </w:tc>
        <w:tc>
          <w:tcPr>
            <w:tcW w:w="2830" w:type="pct"/>
          </w:tcPr>
          <w:p w:rsidR="00D72EAF" w:rsidRDefault="000A0A8D" w:rsidP="003C1EC9">
            <w:pPr>
              <w:rPr>
                <w:lang w:eastAsia="ja-JP"/>
              </w:rPr>
            </w:pPr>
            <w:ins w:id="28" w:author="高木義尚" w:date="2017-02-07T19:13:00Z">
              <w:r>
                <w:rPr>
                  <w:rFonts w:hint="eastAsia"/>
                  <w:lang w:eastAsia="ja-JP"/>
                </w:rPr>
                <w:t>・</w:t>
              </w:r>
            </w:ins>
            <w:r w:rsidR="00D72EAF">
              <w:rPr>
                <w:rFonts w:hint="eastAsia"/>
                <w:lang w:eastAsia="ja-JP"/>
              </w:rPr>
              <w:t>目標進度チェックリストをコピーする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KSS03012</w:t>
            </w:r>
          </w:p>
        </w:tc>
        <w:tc>
          <w:tcPr>
            <w:tcW w:w="880" w:type="pct"/>
          </w:tcPr>
          <w:p w:rsidR="00D72EAF" w:rsidRDefault="00D72EAF" w:rsidP="0011013D">
            <w:pPr>
              <w:rPr>
                <w:lang w:eastAsia="ja-JP"/>
              </w:rPr>
            </w:pPr>
            <w:r>
              <w:rPr>
                <w:rFonts w:hint="eastAsia"/>
                <w:lang w:eastAsia="ja-JP"/>
              </w:rPr>
              <w:t>目標進度チェックリスト</w:t>
            </w:r>
          </w:p>
        </w:tc>
        <w:tc>
          <w:tcPr>
            <w:tcW w:w="914" w:type="pct"/>
          </w:tcPr>
          <w:p w:rsidR="00D72EAF" w:rsidRDefault="00D72EAF" w:rsidP="003C1EC9">
            <w:pPr>
              <w:rPr>
                <w:lang w:eastAsia="ja-JP"/>
              </w:rPr>
            </w:pPr>
            <w:r>
              <w:rPr>
                <w:rFonts w:hint="eastAsia"/>
                <w:lang w:eastAsia="ja-JP"/>
              </w:rPr>
              <w:t>関連課一覧</w:t>
            </w:r>
          </w:p>
        </w:tc>
        <w:tc>
          <w:tcPr>
            <w:tcW w:w="2830" w:type="pct"/>
          </w:tcPr>
          <w:p w:rsidR="00D72EAF" w:rsidRDefault="000A0A8D" w:rsidP="003C1EC9">
            <w:pPr>
              <w:rPr>
                <w:lang w:eastAsia="ja-JP"/>
              </w:rPr>
            </w:pPr>
            <w:ins w:id="29" w:author="高木義尚" w:date="2017-02-07T19:13:00Z">
              <w:r>
                <w:rPr>
                  <w:rFonts w:hint="eastAsia"/>
                  <w:lang w:eastAsia="ja-JP"/>
                </w:rPr>
                <w:t>・</w:t>
              </w:r>
            </w:ins>
            <w:r w:rsidR="00D72EAF">
              <w:rPr>
                <w:rFonts w:hint="eastAsia"/>
                <w:lang w:eastAsia="ja-JP"/>
              </w:rPr>
              <w:t>関連課の一覧から選択する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KSS03013</w:t>
            </w:r>
          </w:p>
        </w:tc>
        <w:tc>
          <w:tcPr>
            <w:tcW w:w="880" w:type="pct"/>
          </w:tcPr>
          <w:p w:rsidR="00D72EAF" w:rsidRDefault="00D72EAF" w:rsidP="0011013D">
            <w:pPr>
              <w:rPr>
                <w:lang w:eastAsia="ja-JP"/>
              </w:rPr>
            </w:pPr>
            <w:r>
              <w:rPr>
                <w:rFonts w:hint="eastAsia"/>
                <w:lang w:eastAsia="ja-JP"/>
              </w:rPr>
              <w:t>目標進度チェックリスト</w:t>
            </w:r>
          </w:p>
        </w:tc>
        <w:tc>
          <w:tcPr>
            <w:tcW w:w="914" w:type="pct"/>
          </w:tcPr>
          <w:p w:rsidR="00D72EAF" w:rsidRDefault="00D72EAF" w:rsidP="003C1EC9">
            <w:pPr>
              <w:rPr>
                <w:lang w:eastAsia="ja-JP"/>
              </w:rPr>
            </w:pPr>
            <w:r>
              <w:rPr>
                <w:rFonts w:hint="eastAsia"/>
                <w:lang w:eastAsia="ja-JP"/>
              </w:rPr>
              <w:t>チェックリスト名編集</w:t>
            </w:r>
          </w:p>
        </w:tc>
        <w:tc>
          <w:tcPr>
            <w:tcW w:w="2830" w:type="pct"/>
          </w:tcPr>
          <w:p w:rsidR="00D72EAF" w:rsidRDefault="000A0A8D" w:rsidP="003C1EC9">
            <w:pPr>
              <w:rPr>
                <w:lang w:eastAsia="ja-JP"/>
              </w:rPr>
            </w:pPr>
            <w:ins w:id="30" w:author="高木義尚" w:date="2017-02-07T19:13:00Z">
              <w:r>
                <w:rPr>
                  <w:rFonts w:hint="eastAsia"/>
                  <w:lang w:eastAsia="ja-JP"/>
                </w:rPr>
                <w:t>・</w:t>
              </w:r>
            </w:ins>
            <w:r w:rsidR="00D72EAF">
              <w:rPr>
                <w:rFonts w:hint="eastAsia"/>
                <w:lang w:eastAsia="ja-JP"/>
              </w:rPr>
              <w:t>目標進度チェックリストの名称を変更する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KKS03020</w:t>
            </w:r>
          </w:p>
        </w:tc>
        <w:tc>
          <w:tcPr>
            <w:tcW w:w="880" w:type="pct"/>
          </w:tcPr>
          <w:p w:rsidR="00D72EAF" w:rsidRDefault="00D72EAF" w:rsidP="003C1EC9">
            <w:pPr>
              <w:rPr>
                <w:lang w:eastAsia="ja-JP"/>
              </w:rPr>
            </w:pPr>
            <w:r>
              <w:rPr>
                <w:rFonts w:hint="eastAsia"/>
                <w:lang w:eastAsia="ja-JP"/>
              </w:rPr>
              <w:t>目標進度チェックリスト</w:t>
            </w:r>
          </w:p>
        </w:tc>
        <w:tc>
          <w:tcPr>
            <w:tcW w:w="914" w:type="pct"/>
          </w:tcPr>
          <w:p w:rsidR="00D72EAF" w:rsidRDefault="00D72EAF" w:rsidP="003C1EC9">
            <w:pPr>
              <w:rPr>
                <w:lang w:eastAsia="ja-JP"/>
              </w:rPr>
            </w:pPr>
            <w:r>
              <w:rPr>
                <w:rFonts w:hint="eastAsia"/>
                <w:lang w:eastAsia="ja-JP"/>
              </w:rPr>
              <w:t>チェックリストマスタ編集</w:t>
            </w:r>
          </w:p>
        </w:tc>
        <w:tc>
          <w:tcPr>
            <w:tcW w:w="2830" w:type="pct"/>
          </w:tcPr>
          <w:p w:rsidR="00D72EAF" w:rsidRDefault="000A0A8D" w:rsidP="003C1EC9">
            <w:pPr>
              <w:rPr>
                <w:lang w:eastAsia="ja-JP"/>
              </w:rPr>
            </w:pPr>
            <w:ins w:id="31" w:author="高木義尚" w:date="2017-02-07T19:13:00Z">
              <w:r>
                <w:rPr>
                  <w:rFonts w:hint="eastAsia"/>
                  <w:lang w:eastAsia="ja-JP"/>
                </w:rPr>
                <w:t>・</w:t>
              </w:r>
            </w:ins>
            <w:r w:rsidR="00D72EAF">
              <w:rPr>
                <w:rFonts w:hint="eastAsia"/>
                <w:lang w:eastAsia="ja-JP"/>
              </w:rPr>
              <w:t>目標進度チェックリストのマスタを編集する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KKS04010</w:t>
            </w:r>
          </w:p>
        </w:tc>
        <w:tc>
          <w:tcPr>
            <w:tcW w:w="880" w:type="pct"/>
          </w:tcPr>
          <w:p w:rsidR="00D72EAF" w:rsidRDefault="00D72EAF" w:rsidP="003C1EC9">
            <w:pPr>
              <w:rPr>
                <w:lang w:eastAsia="ja-JP"/>
              </w:rPr>
            </w:pPr>
            <w:r>
              <w:rPr>
                <w:rFonts w:hint="eastAsia"/>
                <w:lang w:eastAsia="ja-JP"/>
              </w:rPr>
              <w:t>車種別課題フォローリスト</w:t>
            </w:r>
          </w:p>
        </w:tc>
        <w:tc>
          <w:tcPr>
            <w:tcW w:w="914" w:type="pct"/>
          </w:tcPr>
          <w:p w:rsidR="00D72EAF" w:rsidRDefault="00D72EAF" w:rsidP="003C1EC9">
            <w:pPr>
              <w:rPr>
                <w:lang w:eastAsia="ja-JP"/>
              </w:rPr>
            </w:pPr>
            <w:r>
              <w:rPr>
                <w:rFonts w:hint="eastAsia"/>
                <w:lang w:eastAsia="ja-JP"/>
              </w:rPr>
              <w:t>車種別進捗状況一覧</w:t>
            </w:r>
          </w:p>
        </w:tc>
        <w:tc>
          <w:tcPr>
            <w:tcW w:w="2830" w:type="pct"/>
          </w:tcPr>
          <w:p w:rsidR="00D72EAF" w:rsidRDefault="00D72EAF" w:rsidP="003C1EC9">
            <w:pPr>
              <w:rPr>
                <w:lang w:eastAsia="ja-JP"/>
              </w:rPr>
            </w:pPr>
            <w:r>
              <w:rPr>
                <w:rFonts w:hint="eastAsia"/>
                <w:lang w:eastAsia="ja-JP"/>
              </w:rPr>
              <w:t>・車種別に課題を纏めておく事ができる。</w:t>
            </w:r>
          </w:p>
          <w:p w:rsidR="00D72EAF" w:rsidDel="0007118E" w:rsidRDefault="00D72EAF" w:rsidP="003C1EC9">
            <w:pPr>
              <w:rPr>
                <w:del w:id="32" w:author="GKH154NFA tsuka 塚越  健一 GJ1 G" w:date="2017-02-01T10:40:00Z"/>
                <w:lang w:eastAsia="ja-JP"/>
              </w:rPr>
            </w:pPr>
            <w:r>
              <w:rPr>
                <w:rFonts w:hint="eastAsia"/>
                <w:lang w:eastAsia="ja-JP"/>
              </w:rPr>
              <w:t>・各担当、課、部、開発符号毎に課題の抽出を行い、その進捗度合いが確認できる。</w:t>
            </w:r>
          </w:p>
          <w:p w:rsidR="00D72EAF" w:rsidRDefault="00D72EAF" w:rsidP="003C1EC9">
            <w:pPr>
              <w:rPr>
                <w:lang w:eastAsia="ja-JP"/>
              </w:rPr>
            </w:pPr>
            <w:del w:id="33" w:author="GKH154NFA tsuka 塚越  健一 GJ1 G" w:date="2017-02-01T10:40:00Z">
              <w:r w:rsidDel="0007118E">
                <w:rPr>
                  <w:rFonts w:hint="eastAsia"/>
                  <w:lang w:eastAsia="ja-JP"/>
                </w:rPr>
                <w:delText>・目標性能に対し、その進捗と達成度合いと、その進捗が確認できる。</w:delText>
              </w:r>
            </w:del>
          </w:p>
        </w:tc>
      </w:tr>
      <w:tr w:rsidR="00D72EAF" w:rsidTr="000426FC">
        <w:tc>
          <w:tcPr>
            <w:tcW w:w="376" w:type="pct"/>
          </w:tcPr>
          <w:p w:rsidR="00D72EAF" w:rsidRPr="000426FC" w:rsidRDefault="00D72EAF" w:rsidP="000426FC">
            <w:pPr>
              <w:jc w:val="center"/>
              <w:rPr>
                <w:bCs/>
                <w:lang w:eastAsia="ja-JP"/>
              </w:rPr>
            </w:pPr>
            <w:r w:rsidRPr="000426FC">
              <w:rPr>
                <w:bCs/>
                <w:lang w:eastAsia="ja-JP"/>
              </w:rPr>
              <w:t>KKS04030</w:t>
            </w:r>
          </w:p>
        </w:tc>
        <w:tc>
          <w:tcPr>
            <w:tcW w:w="880" w:type="pct"/>
          </w:tcPr>
          <w:p w:rsidR="00D72EAF" w:rsidRDefault="00D72EAF" w:rsidP="003C1EC9">
            <w:pPr>
              <w:rPr>
                <w:lang w:eastAsia="ja-JP"/>
              </w:rPr>
            </w:pPr>
            <w:r w:rsidRPr="006975D8">
              <w:rPr>
                <w:rFonts w:hint="eastAsia"/>
                <w:lang w:eastAsia="ja-JP"/>
              </w:rPr>
              <w:t>車種別課題フォローリスト</w:t>
            </w:r>
          </w:p>
        </w:tc>
        <w:tc>
          <w:tcPr>
            <w:tcW w:w="914" w:type="pct"/>
          </w:tcPr>
          <w:p w:rsidR="00D72EAF" w:rsidRDefault="00D72EAF" w:rsidP="003C1EC9">
            <w:pPr>
              <w:rPr>
                <w:lang w:eastAsia="ja-JP"/>
              </w:rPr>
            </w:pPr>
            <w:r>
              <w:rPr>
                <w:rFonts w:hint="eastAsia"/>
                <w:lang w:eastAsia="ja-JP"/>
              </w:rPr>
              <w:t>進捗履歴</w:t>
            </w:r>
          </w:p>
        </w:tc>
        <w:tc>
          <w:tcPr>
            <w:tcW w:w="2830" w:type="pct"/>
          </w:tcPr>
          <w:p w:rsidR="00D72EAF" w:rsidRDefault="000A0A8D" w:rsidP="003C1EC9">
            <w:pPr>
              <w:rPr>
                <w:lang w:eastAsia="ja-JP"/>
              </w:rPr>
            </w:pPr>
            <w:ins w:id="34" w:author="高木義尚" w:date="2017-02-07T19:13:00Z">
              <w:r>
                <w:rPr>
                  <w:rFonts w:hint="eastAsia"/>
                  <w:lang w:eastAsia="ja-JP"/>
                </w:rPr>
                <w:t>・</w:t>
              </w:r>
            </w:ins>
            <w:r w:rsidR="00D72EAF">
              <w:rPr>
                <w:rFonts w:hint="eastAsia"/>
                <w:lang w:eastAsia="ja-JP"/>
              </w:rPr>
              <w:t>スケジュール項目ごとに進捗履歴を登録・編集する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KKS05010</w:t>
            </w:r>
          </w:p>
        </w:tc>
        <w:tc>
          <w:tcPr>
            <w:tcW w:w="880" w:type="pct"/>
          </w:tcPr>
          <w:p w:rsidR="00D72EAF" w:rsidRDefault="00D72EAF" w:rsidP="003C1EC9">
            <w:pPr>
              <w:rPr>
                <w:lang w:eastAsia="ja-JP"/>
              </w:rPr>
            </w:pPr>
            <w:r>
              <w:rPr>
                <w:rFonts w:hint="eastAsia"/>
                <w:lang w:eastAsia="ja-JP"/>
              </w:rPr>
              <w:t>試験車日程</w:t>
            </w:r>
          </w:p>
        </w:tc>
        <w:tc>
          <w:tcPr>
            <w:tcW w:w="914" w:type="pct"/>
          </w:tcPr>
          <w:p w:rsidR="00D72EAF" w:rsidRDefault="00D72EAF" w:rsidP="003C1EC9">
            <w:pPr>
              <w:rPr>
                <w:lang w:eastAsia="ja-JP"/>
              </w:rPr>
            </w:pPr>
            <w:r>
              <w:rPr>
                <w:rFonts w:hint="eastAsia"/>
                <w:lang w:eastAsia="ja-JP"/>
              </w:rPr>
              <w:t>試験車日程</w:t>
            </w:r>
          </w:p>
        </w:tc>
        <w:tc>
          <w:tcPr>
            <w:tcW w:w="2830" w:type="pct"/>
          </w:tcPr>
          <w:p w:rsidR="00D72EAF" w:rsidRDefault="00D72EAF" w:rsidP="003C1EC9">
            <w:pPr>
              <w:rPr>
                <w:lang w:eastAsia="ja-JP"/>
              </w:rPr>
            </w:pPr>
            <w:r>
              <w:rPr>
                <w:rFonts w:hint="eastAsia"/>
                <w:lang w:eastAsia="ja-JP"/>
              </w:rPr>
              <w:t>・車系、開発符号毎に試験車両の使用日程管理ができる。</w:t>
            </w:r>
          </w:p>
          <w:p w:rsidR="00D72EAF" w:rsidRDefault="00D72EAF" w:rsidP="003C1EC9">
            <w:pPr>
              <w:rPr>
                <w:lang w:eastAsia="ja-JP"/>
              </w:rPr>
            </w:pPr>
            <w:r>
              <w:rPr>
                <w:rFonts w:hint="eastAsia"/>
                <w:lang w:eastAsia="ja-JP"/>
              </w:rPr>
              <w:t>・対象車両について、日程上に予約をすることができる。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KKS05011</w:t>
            </w:r>
          </w:p>
        </w:tc>
        <w:tc>
          <w:tcPr>
            <w:tcW w:w="880" w:type="pct"/>
          </w:tcPr>
          <w:p w:rsidR="00D72EAF" w:rsidRDefault="00D72EAF" w:rsidP="003C1EC9">
            <w:pPr>
              <w:rPr>
                <w:lang w:eastAsia="ja-JP"/>
              </w:rPr>
            </w:pPr>
            <w:r>
              <w:rPr>
                <w:rFonts w:hint="eastAsia"/>
                <w:lang w:eastAsia="ja-JP"/>
              </w:rPr>
              <w:t>試験車日程</w:t>
            </w:r>
          </w:p>
        </w:tc>
        <w:tc>
          <w:tcPr>
            <w:tcW w:w="914" w:type="pct"/>
          </w:tcPr>
          <w:p w:rsidR="00D72EAF" w:rsidRDefault="00D72EAF" w:rsidP="003C1EC9">
            <w:pPr>
              <w:rPr>
                <w:lang w:eastAsia="ja-JP"/>
              </w:rPr>
            </w:pPr>
            <w:r>
              <w:rPr>
                <w:rFonts w:hint="eastAsia"/>
                <w:lang w:eastAsia="ja-JP"/>
              </w:rPr>
              <w:t>項目追加（試験車）</w:t>
            </w:r>
          </w:p>
        </w:tc>
        <w:tc>
          <w:tcPr>
            <w:tcW w:w="2830" w:type="pct"/>
          </w:tcPr>
          <w:p w:rsidR="00D72EAF" w:rsidRDefault="000A0A8D" w:rsidP="003C1EC9">
            <w:pPr>
              <w:rPr>
                <w:lang w:eastAsia="ja-JP"/>
              </w:rPr>
            </w:pPr>
            <w:ins w:id="35" w:author="高木義尚" w:date="2017-02-07T19:13:00Z">
              <w:r>
                <w:rPr>
                  <w:rFonts w:hint="eastAsia"/>
                  <w:lang w:eastAsia="ja-JP"/>
                </w:rPr>
                <w:t>・</w:t>
              </w:r>
            </w:ins>
            <w:r w:rsidR="00D72EAF">
              <w:rPr>
                <w:rFonts w:hint="eastAsia"/>
                <w:lang w:eastAsia="ja-JP"/>
              </w:rPr>
              <w:t>試験車を選択して、項目追加する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KSS05012</w:t>
            </w:r>
          </w:p>
        </w:tc>
        <w:tc>
          <w:tcPr>
            <w:tcW w:w="880" w:type="pct"/>
          </w:tcPr>
          <w:p w:rsidR="00D72EAF" w:rsidRDefault="00D72EAF" w:rsidP="003C1EC9">
            <w:pPr>
              <w:rPr>
                <w:lang w:eastAsia="ja-JP"/>
              </w:rPr>
            </w:pPr>
            <w:r>
              <w:rPr>
                <w:rFonts w:hint="eastAsia"/>
                <w:lang w:eastAsia="ja-JP"/>
              </w:rPr>
              <w:t>試験車日程</w:t>
            </w:r>
          </w:p>
        </w:tc>
        <w:tc>
          <w:tcPr>
            <w:tcW w:w="914" w:type="pct"/>
          </w:tcPr>
          <w:p w:rsidR="00D72EAF" w:rsidRDefault="00D72EAF" w:rsidP="003C1EC9">
            <w:pPr>
              <w:rPr>
                <w:lang w:eastAsia="ja-JP"/>
              </w:rPr>
            </w:pPr>
            <w:r>
              <w:rPr>
                <w:rFonts w:hint="eastAsia"/>
                <w:lang w:eastAsia="ja-JP"/>
              </w:rPr>
              <w:t>スケジュール詳細（試験車）</w:t>
            </w:r>
          </w:p>
        </w:tc>
        <w:tc>
          <w:tcPr>
            <w:tcW w:w="2830" w:type="pct"/>
          </w:tcPr>
          <w:p w:rsidR="00D72EAF" w:rsidRDefault="000A0A8D" w:rsidP="003C1EC9">
            <w:pPr>
              <w:rPr>
                <w:lang w:eastAsia="ja-JP"/>
              </w:rPr>
            </w:pPr>
            <w:ins w:id="36" w:author="高木義尚" w:date="2017-02-07T19:13:00Z">
              <w:r>
                <w:rPr>
                  <w:rFonts w:hint="eastAsia"/>
                  <w:lang w:eastAsia="ja-JP"/>
                </w:rPr>
                <w:t>・</w:t>
              </w:r>
            </w:ins>
            <w:r w:rsidR="00D72EAF">
              <w:rPr>
                <w:rFonts w:hint="eastAsia"/>
                <w:lang w:eastAsia="ja-JP"/>
              </w:rPr>
              <w:t>試験車の予約スケジュールを設定する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KSS05013</w:t>
            </w:r>
          </w:p>
        </w:tc>
        <w:tc>
          <w:tcPr>
            <w:tcW w:w="880" w:type="pct"/>
          </w:tcPr>
          <w:p w:rsidR="00D72EAF" w:rsidRDefault="00D72EAF" w:rsidP="003C1EC9">
            <w:pPr>
              <w:rPr>
                <w:lang w:eastAsia="ja-JP"/>
              </w:rPr>
            </w:pPr>
            <w:r>
              <w:rPr>
                <w:rFonts w:hint="eastAsia"/>
                <w:lang w:eastAsia="ja-JP"/>
              </w:rPr>
              <w:t>試験車日程</w:t>
            </w:r>
          </w:p>
        </w:tc>
        <w:tc>
          <w:tcPr>
            <w:tcW w:w="914" w:type="pct"/>
          </w:tcPr>
          <w:p w:rsidR="00D72EAF" w:rsidRDefault="00D72EAF" w:rsidP="003C1EC9">
            <w:pPr>
              <w:rPr>
                <w:lang w:eastAsia="ja-JP"/>
              </w:rPr>
            </w:pPr>
            <w:r>
              <w:rPr>
                <w:rFonts w:hint="eastAsia"/>
                <w:lang w:eastAsia="ja-JP"/>
              </w:rPr>
              <w:t>ユーザー一覧</w:t>
            </w:r>
          </w:p>
        </w:tc>
        <w:tc>
          <w:tcPr>
            <w:tcW w:w="2830" w:type="pct"/>
          </w:tcPr>
          <w:p w:rsidR="00D72EAF" w:rsidRDefault="000A0A8D" w:rsidP="003C1EC9">
            <w:pPr>
              <w:rPr>
                <w:lang w:eastAsia="ja-JP"/>
              </w:rPr>
            </w:pPr>
            <w:ins w:id="37" w:author="高木義尚" w:date="2017-02-07T19:13:00Z">
              <w:r>
                <w:rPr>
                  <w:rFonts w:hint="eastAsia"/>
                  <w:lang w:eastAsia="ja-JP"/>
                </w:rPr>
                <w:t>・</w:t>
              </w:r>
            </w:ins>
            <w:r w:rsidR="00D72EAF">
              <w:rPr>
                <w:rFonts w:hint="eastAsia"/>
                <w:lang w:eastAsia="ja-JP"/>
              </w:rPr>
              <w:t>試験車の担当者を一覧から選択して設定する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KKS05030</w:t>
            </w:r>
          </w:p>
        </w:tc>
        <w:tc>
          <w:tcPr>
            <w:tcW w:w="880" w:type="pct"/>
          </w:tcPr>
          <w:p w:rsidR="00D72EAF" w:rsidRDefault="00B615D6" w:rsidP="003C1EC9">
            <w:ins w:id="38" w:author="高木義尚" w:date="2017-02-07T19:14:00Z">
              <w:r>
                <w:rPr>
                  <w:rFonts w:hint="eastAsia"/>
                  <w:lang w:eastAsia="ja-JP"/>
                </w:rPr>
                <w:t>試験車日程</w:t>
              </w:r>
            </w:ins>
            <w:del w:id="39" w:author="高木義尚" w:date="2017-02-07T19:14:00Z">
              <w:r w:rsidR="00D72EAF" w:rsidRPr="00164A57" w:rsidDel="00B615D6">
                <w:rPr>
                  <w:rFonts w:hint="eastAsia"/>
                </w:rPr>
                <w:delText>試験車日程</w:delText>
              </w:r>
            </w:del>
          </w:p>
        </w:tc>
        <w:tc>
          <w:tcPr>
            <w:tcW w:w="914" w:type="pct"/>
          </w:tcPr>
          <w:p w:rsidR="00D72EAF" w:rsidRDefault="00D72EAF" w:rsidP="003C1EC9">
            <w:pPr>
              <w:rPr>
                <w:lang w:eastAsia="ja-JP"/>
              </w:rPr>
            </w:pPr>
            <w:r>
              <w:rPr>
                <w:rFonts w:hint="eastAsia"/>
                <w:lang w:eastAsia="ja-JP"/>
              </w:rPr>
              <w:t>作業履歴（試験車）</w:t>
            </w:r>
          </w:p>
        </w:tc>
        <w:tc>
          <w:tcPr>
            <w:tcW w:w="2830" w:type="pct"/>
          </w:tcPr>
          <w:p w:rsidR="00D72EAF" w:rsidRDefault="000A0A8D" w:rsidP="003C1EC9">
            <w:pPr>
              <w:rPr>
                <w:lang w:eastAsia="ja-JP"/>
              </w:rPr>
            </w:pPr>
            <w:ins w:id="40" w:author="高木義尚" w:date="2017-02-07T19:13:00Z">
              <w:r>
                <w:rPr>
                  <w:rFonts w:hint="eastAsia"/>
                  <w:lang w:eastAsia="ja-JP"/>
                </w:rPr>
                <w:t>・</w:t>
              </w:r>
            </w:ins>
            <w:r w:rsidR="00D72EAF">
              <w:rPr>
                <w:rFonts w:hint="eastAsia"/>
                <w:lang w:eastAsia="ja-JP"/>
              </w:rPr>
              <w:t>試験車の作業履歴を登録・編集する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KKS06010</w:t>
            </w:r>
          </w:p>
        </w:tc>
        <w:tc>
          <w:tcPr>
            <w:tcW w:w="880" w:type="pct"/>
          </w:tcPr>
          <w:p w:rsidR="00D72EAF" w:rsidRDefault="00D72EAF" w:rsidP="003C1EC9">
            <w:pPr>
              <w:rPr>
                <w:lang w:eastAsia="ja-JP"/>
              </w:rPr>
            </w:pPr>
            <w:r>
              <w:rPr>
                <w:rFonts w:hint="eastAsia"/>
                <w:lang w:eastAsia="ja-JP"/>
              </w:rPr>
              <w:t>車両リスト＆車両検索</w:t>
            </w:r>
          </w:p>
        </w:tc>
        <w:tc>
          <w:tcPr>
            <w:tcW w:w="914" w:type="pct"/>
          </w:tcPr>
          <w:p w:rsidR="00D72EAF" w:rsidRDefault="00D72EAF" w:rsidP="003C1EC9">
            <w:pPr>
              <w:rPr>
                <w:lang w:eastAsia="ja-JP"/>
              </w:rPr>
            </w:pPr>
            <w:r>
              <w:rPr>
                <w:rFonts w:hint="eastAsia"/>
                <w:lang w:eastAsia="ja-JP"/>
              </w:rPr>
              <w:t>カーシェア一覧</w:t>
            </w:r>
          </w:p>
        </w:tc>
        <w:tc>
          <w:tcPr>
            <w:tcW w:w="2830" w:type="pct"/>
          </w:tcPr>
          <w:p w:rsidR="00D72EAF" w:rsidDel="00C800F0" w:rsidRDefault="00D72EAF" w:rsidP="003C1EC9">
            <w:pPr>
              <w:rPr>
                <w:del w:id="41" w:author="GKH154NFA tsuka 塚越  健一 GJ1 G" w:date="2017-02-01T10:58:00Z"/>
                <w:lang w:eastAsia="ja-JP"/>
              </w:rPr>
            </w:pPr>
            <w:del w:id="42" w:author="GKH154NFA tsuka 塚越  健一 GJ1 G" w:date="2017-02-01T10:58:00Z">
              <w:r w:rsidDel="00C800F0">
                <w:rPr>
                  <w:rFonts w:hint="eastAsia"/>
                  <w:lang w:eastAsia="ja-JP"/>
                </w:rPr>
                <w:delText>【外製車日程＆カーシェア予約、車両リスト　共通の概要】</w:delText>
              </w:r>
              <w:r w:rsidDel="00C800F0">
                <w:rPr>
                  <w:lang w:eastAsia="ja-JP"/>
                </w:rPr>
                <w:br/>
              </w:r>
              <w:r w:rsidDel="00C800F0">
                <w:rPr>
                  <w:rFonts w:hint="eastAsia"/>
                  <w:lang w:eastAsia="ja-JP"/>
                </w:rPr>
                <w:delText>・車系ごとにカーシェア、外製車の使用日程管理ができる。</w:delText>
              </w:r>
            </w:del>
          </w:p>
          <w:p w:rsidR="00D72EAF" w:rsidRDefault="00D72EAF" w:rsidP="003C1EC9">
            <w:pPr>
              <w:rPr>
                <w:lang w:eastAsia="ja-JP"/>
              </w:rPr>
            </w:pPr>
            <w:r>
              <w:rPr>
                <w:rFonts w:hint="eastAsia"/>
                <w:lang w:eastAsia="ja-JP"/>
              </w:rPr>
              <w:t>・対象車両について、日程上に予約をすることができる。</w:t>
            </w:r>
          </w:p>
          <w:p w:rsidR="00D72EAF" w:rsidRDefault="00D72EAF" w:rsidP="003C1EC9">
            <w:pPr>
              <w:rPr>
                <w:lang w:eastAsia="ja-JP"/>
              </w:rPr>
            </w:pPr>
            <w:r>
              <w:rPr>
                <w:rFonts w:hint="eastAsia"/>
                <w:lang w:eastAsia="ja-JP"/>
              </w:rPr>
              <w:t>・予約車両、保有車両の検索ができる。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KKS06040</w:t>
            </w:r>
          </w:p>
        </w:tc>
        <w:tc>
          <w:tcPr>
            <w:tcW w:w="880" w:type="pct"/>
          </w:tcPr>
          <w:p w:rsidR="00D72EAF" w:rsidRDefault="00D72EAF" w:rsidP="003C1EC9">
            <w:pPr>
              <w:rPr>
                <w:lang w:eastAsia="ja-JP"/>
              </w:rPr>
            </w:pPr>
            <w:r w:rsidRPr="00F176F9">
              <w:rPr>
                <w:rFonts w:hint="eastAsia"/>
                <w:lang w:eastAsia="ja-JP"/>
              </w:rPr>
              <w:t>車両リスト＆車両検索</w:t>
            </w:r>
          </w:p>
        </w:tc>
        <w:tc>
          <w:tcPr>
            <w:tcW w:w="914" w:type="pct"/>
          </w:tcPr>
          <w:p w:rsidR="00D72EAF" w:rsidRDefault="00D72EAF" w:rsidP="003C1EC9">
            <w:pPr>
              <w:rPr>
                <w:lang w:eastAsia="ja-JP"/>
              </w:rPr>
            </w:pPr>
            <w:r>
              <w:rPr>
                <w:rFonts w:hint="eastAsia"/>
                <w:lang w:eastAsia="ja-JP"/>
              </w:rPr>
              <w:t>カーシェア予約済一覧</w:t>
            </w:r>
          </w:p>
        </w:tc>
        <w:tc>
          <w:tcPr>
            <w:tcW w:w="2830" w:type="pct"/>
          </w:tcPr>
          <w:p w:rsidR="00D72EAF" w:rsidRDefault="000A0A8D" w:rsidP="003C1EC9">
            <w:pPr>
              <w:rPr>
                <w:lang w:eastAsia="ja-JP"/>
              </w:rPr>
            </w:pPr>
            <w:ins w:id="43" w:author="高木義尚" w:date="2017-02-07T19:13:00Z">
              <w:r>
                <w:rPr>
                  <w:rFonts w:hint="eastAsia"/>
                  <w:lang w:eastAsia="ja-JP"/>
                </w:rPr>
                <w:t>・</w:t>
              </w:r>
            </w:ins>
            <w:r w:rsidR="00D72EAF">
              <w:rPr>
                <w:rFonts w:hint="eastAsia"/>
                <w:lang w:eastAsia="ja-JP"/>
              </w:rPr>
              <w:t>予約済のカーシェア情報を確認することができる</w:t>
            </w:r>
          </w:p>
        </w:tc>
      </w:tr>
      <w:tr w:rsidR="00D72EAF" w:rsidTr="000426FC">
        <w:tc>
          <w:tcPr>
            <w:tcW w:w="376" w:type="pct"/>
          </w:tcPr>
          <w:p w:rsidR="00D72EAF" w:rsidRPr="000426FC" w:rsidRDefault="00D72EAF" w:rsidP="000426FC">
            <w:pPr>
              <w:jc w:val="center"/>
              <w:rPr>
                <w:bCs/>
                <w:lang w:eastAsia="ja-JP"/>
              </w:rPr>
            </w:pPr>
            <w:bookmarkStart w:id="44" w:name="OLE_LINK1"/>
            <w:r w:rsidRPr="000426FC">
              <w:rPr>
                <w:bCs/>
                <w:lang w:eastAsia="ja-JP"/>
              </w:rPr>
              <w:t>KKS07010</w:t>
            </w:r>
            <w:bookmarkEnd w:id="44"/>
          </w:p>
        </w:tc>
        <w:tc>
          <w:tcPr>
            <w:tcW w:w="880" w:type="pct"/>
          </w:tcPr>
          <w:p w:rsidR="00D72EAF" w:rsidRDefault="00D72EAF" w:rsidP="003C1EC9">
            <w:pPr>
              <w:rPr>
                <w:lang w:eastAsia="ja-JP"/>
              </w:rPr>
            </w:pPr>
            <w:r>
              <w:rPr>
                <w:rFonts w:hint="eastAsia"/>
                <w:lang w:eastAsia="ja-JP"/>
              </w:rPr>
              <w:t>外製車日程</w:t>
            </w:r>
          </w:p>
        </w:tc>
        <w:tc>
          <w:tcPr>
            <w:tcW w:w="914" w:type="pct"/>
          </w:tcPr>
          <w:p w:rsidR="00D72EAF" w:rsidRDefault="00D72EAF" w:rsidP="003C1EC9">
            <w:pPr>
              <w:rPr>
                <w:lang w:eastAsia="ja-JP"/>
              </w:rPr>
            </w:pPr>
            <w:r>
              <w:rPr>
                <w:rFonts w:hint="eastAsia"/>
                <w:lang w:eastAsia="ja-JP"/>
              </w:rPr>
              <w:t>外製車日程</w:t>
            </w:r>
          </w:p>
        </w:tc>
        <w:tc>
          <w:tcPr>
            <w:tcW w:w="2830" w:type="pct"/>
          </w:tcPr>
          <w:p w:rsidR="00D72EAF" w:rsidRDefault="00D72EAF" w:rsidP="003C1EC9">
            <w:pPr>
              <w:rPr>
                <w:lang w:eastAsia="ja-JP"/>
              </w:rPr>
            </w:pPr>
            <w:r>
              <w:rPr>
                <w:rFonts w:hint="eastAsia"/>
                <w:lang w:eastAsia="ja-JP"/>
              </w:rPr>
              <w:t>【外製車日程＆カーシェア予約、</w:t>
            </w:r>
            <w:del w:id="45" w:author="GKH154NFA tsuka 塚越  健一 GJ1 G" w:date="2017-02-01T10:58:00Z">
              <w:r w:rsidDel="00C800F0">
                <w:rPr>
                  <w:rFonts w:hint="eastAsia"/>
                  <w:lang w:eastAsia="ja-JP"/>
                </w:rPr>
                <w:delText xml:space="preserve">車両リスト　</w:delText>
              </w:r>
            </w:del>
            <w:r>
              <w:rPr>
                <w:rFonts w:hint="eastAsia"/>
                <w:lang w:eastAsia="ja-JP"/>
              </w:rPr>
              <w:t>共通の概要】</w:t>
            </w:r>
            <w:r>
              <w:rPr>
                <w:lang w:eastAsia="ja-JP"/>
              </w:rPr>
              <w:br/>
            </w:r>
            <w:r>
              <w:rPr>
                <w:rFonts w:hint="eastAsia"/>
                <w:lang w:eastAsia="ja-JP"/>
              </w:rPr>
              <w:t>・車系ごとにカーシェア、外製車の使用日程管理ができる。</w:t>
            </w:r>
          </w:p>
          <w:p w:rsidR="00D72EAF" w:rsidRDefault="00D72EAF" w:rsidP="003C1EC9">
            <w:pPr>
              <w:rPr>
                <w:lang w:eastAsia="ja-JP"/>
              </w:rPr>
            </w:pPr>
            <w:r>
              <w:rPr>
                <w:rFonts w:hint="eastAsia"/>
                <w:lang w:eastAsia="ja-JP"/>
              </w:rPr>
              <w:t>・対象車両について、日程上に予約をすることができる。</w:t>
            </w:r>
          </w:p>
          <w:p w:rsidR="00D72EAF" w:rsidRDefault="00D72EAF" w:rsidP="003C1EC9">
            <w:pPr>
              <w:rPr>
                <w:lang w:eastAsia="ja-JP"/>
              </w:rPr>
            </w:pPr>
            <w:r>
              <w:rPr>
                <w:rFonts w:hint="eastAsia"/>
                <w:lang w:eastAsia="ja-JP"/>
              </w:rPr>
              <w:t>・予約車両、保有車両の検索ができる。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KKS08010</w:t>
            </w:r>
          </w:p>
        </w:tc>
        <w:tc>
          <w:tcPr>
            <w:tcW w:w="880" w:type="pct"/>
          </w:tcPr>
          <w:p w:rsidR="00D72EAF" w:rsidRDefault="00D72EAF" w:rsidP="003C1EC9">
            <w:pPr>
              <w:rPr>
                <w:lang w:eastAsia="ja-JP"/>
              </w:rPr>
            </w:pPr>
            <w:r>
              <w:rPr>
                <w:rFonts w:hint="eastAsia"/>
                <w:lang w:eastAsia="ja-JP"/>
              </w:rPr>
              <w:t>カーシェア予約</w:t>
            </w:r>
          </w:p>
        </w:tc>
        <w:tc>
          <w:tcPr>
            <w:tcW w:w="914" w:type="pct"/>
          </w:tcPr>
          <w:p w:rsidR="00D72EAF" w:rsidRDefault="00D72EAF" w:rsidP="003C1EC9">
            <w:pPr>
              <w:rPr>
                <w:lang w:eastAsia="ja-JP"/>
              </w:rPr>
            </w:pPr>
            <w:r>
              <w:rPr>
                <w:rFonts w:hint="eastAsia"/>
                <w:lang w:eastAsia="ja-JP"/>
              </w:rPr>
              <w:t>カーシェア日程</w:t>
            </w:r>
          </w:p>
        </w:tc>
        <w:tc>
          <w:tcPr>
            <w:tcW w:w="2830" w:type="pct"/>
          </w:tcPr>
          <w:p w:rsidR="00D72EAF" w:rsidRDefault="00D72EAF" w:rsidP="00C800F0">
            <w:pPr>
              <w:numPr>
                <w:ins w:id="46" w:author="GKH154NFA tsuka 塚越  健一 GJ1 G" w:date="2017-02-01T10:57:00Z"/>
              </w:numPr>
              <w:rPr>
                <w:ins w:id="47" w:author="GKH154NFA tsuka 塚越  健一 GJ1 G" w:date="2017-02-01T10:57:00Z"/>
                <w:lang w:eastAsia="ja-JP"/>
              </w:rPr>
            </w:pPr>
            <w:ins w:id="48" w:author="GKH154NFA tsuka 塚越  健一 GJ1 G" w:date="2017-02-01T10:57:00Z">
              <w:r>
                <w:rPr>
                  <w:rFonts w:hint="eastAsia"/>
                  <w:lang w:eastAsia="ja-JP"/>
                </w:rPr>
                <w:t>【外製車日程＆カーシェア予約、共通の概要】</w:t>
              </w:r>
              <w:r>
                <w:rPr>
                  <w:lang w:eastAsia="ja-JP"/>
                </w:rPr>
                <w:br/>
              </w:r>
              <w:r>
                <w:rPr>
                  <w:rFonts w:hint="eastAsia"/>
                  <w:lang w:eastAsia="ja-JP"/>
                </w:rPr>
                <w:t>・車系ごとにカーシェア、外製車の使用日程管理ができる。</w:t>
              </w:r>
            </w:ins>
          </w:p>
          <w:p w:rsidR="00D72EAF" w:rsidRDefault="00D72EAF" w:rsidP="00C800F0">
            <w:pPr>
              <w:numPr>
                <w:ins w:id="49" w:author="GKH154NFA tsuka 塚越  健一 GJ1 G" w:date="2017-02-01T10:57:00Z"/>
              </w:numPr>
              <w:rPr>
                <w:ins w:id="50" w:author="GKH154NFA tsuka 塚越  健一 GJ1 G" w:date="2017-02-01T10:57:00Z"/>
                <w:lang w:eastAsia="ja-JP"/>
              </w:rPr>
            </w:pPr>
            <w:ins w:id="51" w:author="GKH154NFA tsuka 塚越  健一 GJ1 G" w:date="2017-02-01T10:57:00Z">
              <w:r>
                <w:rPr>
                  <w:rFonts w:hint="eastAsia"/>
                  <w:lang w:eastAsia="ja-JP"/>
                </w:rPr>
                <w:t>・対象車両について、日程上に予約をすることができる。</w:t>
              </w:r>
            </w:ins>
          </w:p>
          <w:p w:rsidR="00D72EAF" w:rsidRDefault="00D72EAF" w:rsidP="00C800F0">
            <w:pPr>
              <w:rPr>
                <w:lang w:eastAsia="ja-JP"/>
              </w:rPr>
            </w:pPr>
            <w:ins w:id="52" w:author="GKH154NFA tsuka 塚越  健一 GJ1 G" w:date="2017-02-01T10:57:00Z">
              <w:r>
                <w:rPr>
                  <w:rFonts w:hint="eastAsia"/>
                  <w:lang w:eastAsia="ja-JP"/>
                </w:rPr>
                <w:t>・予約車両、保有車両の検索ができる。</w:t>
              </w:r>
            </w:ins>
          </w:p>
        </w:tc>
      </w:tr>
      <w:tr w:rsidR="00D72EAF" w:rsidTr="000426FC">
        <w:tc>
          <w:tcPr>
            <w:tcW w:w="376" w:type="pct"/>
          </w:tcPr>
          <w:p w:rsidR="00D72EAF" w:rsidRPr="000426FC" w:rsidRDefault="00D72EAF" w:rsidP="000426FC">
            <w:pPr>
              <w:jc w:val="center"/>
              <w:rPr>
                <w:bCs/>
                <w:lang w:eastAsia="ja-JP"/>
              </w:rPr>
            </w:pPr>
            <w:r w:rsidRPr="000426FC">
              <w:rPr>
                <w:bCs/>
                <w:lang w:eastAsia="ja-JP"/>
              </w:rPr>
              <w:t>KKS08011</w:t>
            </w:r>
          </w:p>
        </w:tc>
        <w:tc>
          <w:tcPr>
            <w:tcW w:w="880" w:type="pct"/>
          </w:tcPr>
          <w:p w:rsidR="00D72EAF" w:rsidRDefault="00D72EAF" w:rsidP="003C1EC9">
            <w:pPr>
              <w:rPr>
                <w:lang w:eastAsia="ja-JP"/>
              </w:rPr>
            </w:pPr>
            <w:r>
              <w:rPr>
                <w:rFonts w:hint="eastAsia"/>
                <w:lang w:eastAsia="ja-JP"/>
              </w:rPr>
              <w:t>カーシェア予約</w:t>
            </w:r>
          </w:p>
        </w:tc>
        <w:tc>
          <w:tcPr>
            <w:tcW w:w="914" w:type="pct"/>
          </w:tcPr>
          <w:p w:rsidR="00D72EAF" w:rsidRDefault="00D72EAF" w:rsidP="003C1EC9">
            <w:pPr>
              <w:rPr>
                <w:lang w:eastAsia="ja-JP"/>
              </w:rPr>
            </w:pPr>
            <w:r>
              <w:rPr>
                <w:rFonts w:hint="eastAsia"/>
                <w:lang w:eastAsia="ja-JP"/>
              </w:rPr>
              <w:t>項目追加（カーシェア）</w:t>
            </w:r>
          </w:p>
        </w:tc>
        <w:tc>
          <w:tcPr>
            <w:tcW w:w="2830" w:type="pct"/>
          </w:tcPr>
          <w:p w:rsidR="00D72EAF" w:rsidRDefault="000A0A8D" w:rsidP="003C1EC9">
            <w:pPr>
              <w:rPr>
                <w:lang w:eastAsia="ja-JP"/>
              </w:rPr>
            </w:pPr>
            <w:ins w:id="53" w:author="高木義尚" w:date="2017-02-07T19:13:00Z">
              <w:r>
                <w:rPr>
                  <w:rFonts w:hint="eastAsia"/>
                  <w:lang w:eastAsia="ja-JP"/>
                </w:rPr>
                <w:t>・</w:t>
              </w:r>
            </w:ins>
            <w:r w:rsidR="00D72EAF">
              <w:rPr>
                <w:rFonts w:hint="eastAsia"/>
                <w:lang w:eastAsia="ja-JP"/>
              </w:rPr>
              <w:t>カーシェア車を選択して、項目追加する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KKS08012</w:t>
            </w:r>
          </w:p>
        </w:tc>
        <w:tc>
          <w:tcPr>
            <w:tcW w:w="880" w:type="pct"/>
          </w:tcPr>
          <w:p w:rsidR="00D72EAF" w:rsidRDefault="00D72EAF" w:rsidP="003C1EC9">
            <w:pPr>
              <w:rPr>
                <w:lang w:eastAsia="ja-JP"/>
              </w:rPr>
            </w:pPr>
            <w:r>
              <w:rPr>
                <w:rFonts w:hint="eastAsia"/>
                <w:lang w:eastAsia="ja-JP"/>
              </w:rPr>
              <w:t>カーシェア予約</w:t>
            </w:r>
          </w:p>
        </w:tc>
        <w:tc>
          <w:tcPr>
            <w:tcW w:w="914" w:type="pct"/>
          </w:tcPr>
          <w:p w:rsidR="00D72EAF" w:rsidRDefault="00D72EAF" w:rsidP="003C1EC9">
            <w:pPr>
              <w:rPr>
                <w:lang w:eastAsia="ja-JP"/>
              </w:rPr>
            </w:pPr>
            <w:r>
              <w:rPr>
                <w:rFonts w:hint="eastAsia"/>
                <w:lang w:eastAsia="ja-JP"/>
              </w:rPr>
              <w:t>スケジュール詳細（カーシェア）</w:t>
            </w:r>
          </w:p>
        </w:tc>
        <w:tc>
          <w:tcPr>
            <w:tcW w:w="2830" w:type="pct"/>
          </w:tcPr>
          <w:p w:rsidR="00D72EAF" w:rsidRDefault="00250540" w:rsidP="003C1EC9">
            <w:pPr>
              <w:rPr>
                <w:lang w:eastAsia="ja-JP"/>
              </w:rPr>
            </w:pPr>
            <w:r>
              <w:rPr>
                <w:noProof/>
                <w:lang w:eastAsia="ja-JP"/>
              </w:rPr>
              <w:pict>
                <v:shapetype id="_x0000_t202" coordsize="21600,21600" o:spt="202" path="m,l,21600r21600,l21600,xe">
                  <v:stroke joinstyle="miter"/>
                  <v:path gradientshapeok="t" o:connecttype="rect"/>
                </v:shapetype>
                <v:shape id="_x0000_s1026" type="#_x0000_t202" style="position:absolute;margin-left:464.4pt;margin-top:-44.35pt;width:1in;height:1in;z-index:2;mso-position-horizontal-relative:text;mso-position-vertical-relative:text">
                  <v:textbox inset="5.85pt,.7pt,5.85pt,.7pt">
                    <w:txbxContent>
                      <w:p w:rsidR="00D72EAF" w:rsidRPr="005944E7" w:rsidRDefault="00D72EAF">
                        <w:pPr>
                          <w:rPr>
                            <w:lang w:eastAsia="ja-JP"/>
                          </w:rPr>
                        </w:pPr>
                        <w:ins w:id="54" w:author="GKH154NFA tsuka 塚越  健一 GJ1 G" w:date="2017-02-07T13:08:00Z">
                          <w:r w:rsidRPr="005944E7">
                            <w:rPr>
                              <w:rFonts w:hint="eastAsia"/>
                              <w:lang w:eastAsia="ja-JP"/>
                            </w:rPr>
                            <w:t>外製車とここでの内製車は</w:t>
                          </w:r>
                        </w:ins>
                        <w:ins w:id="55" w:author="GKH154NFA tsuka 塚越  健一 GJ1 G" w:date="2017-02-07T13:09:00Z">
                          <w:r w:rsidRPr="005944E7">
                            <w:rPr>
                              <w:rFonts w:hint="eastAsia"/>
                              <w:lang w:eastAsia="ja-JP"/>
                            </w:rPr>
                            <w:t>カーシェア車ではないので削除</w:t>
                          </w:r>
                        </w:ins>
                      </w:p>
                    </w:txbxContent>
                  </v:textbox>
                </v:shape>
              </w:pict>
            </w:r>
            <w:ins w:id="56" w:author="高木義尚" w:date="2017-02-07T19:13:00Z">
              <w:r w:rsidR="000A0A8D">
                <w:rPr>
                  <w:rFonts w:hint="eastAsia"/>
                  <w:lang w:eastAsia="ja-JP"/>
                </w:rPr>
                <w:t>・</w:t>
              </w:r>
            </w:ins>
            <w:r w:rsidR="00D72EAF">
              <w:rPr>
                <w:rFonts w:hint="eastAsia"/>
                <w:lang w:eastAsia="ja-JP"/>
              </w:rPr>
              <w:t>カーシェアの予約スケジュール</w:t>
            </w:r>
            <w:ins w:id="57" w:author="GKH154NFA tsuka 塚越  健一 GJ1 G" w:date="2017-02-07T11:52:00Z">
              <w:r w:rsidR="00D72EAF">
                <w:rPr>
                  <w:rFonts w:hint="eastAsia"/>
                  <w:lang w:eastAsia="ja-JP"/>
                </w:rPr>
                <w:t>詳細</w:t>
              </w:r>
            </w:ins>
            <w:r w:rsidR="00D72EAF">
              <w:rPr>
                <w:rFonts w:hint="eastAsia"/>
                <w:lang w:eastAsia="ja-JP"/>
              </w:rPr>
              <w:t>を設定する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KKS08020</w:t>
            </w:r>
          </w:p>
        </w:tc>
        <w:tc>
          <w:tcPr>
            <w:tcW w:w="880" w:type="pct"/>
          </w:tcPr>
          <w:p w:rsidR="00D72EAF" w:rsidRDefault="000A0A8D" w:rsidP="003C1EC9">
            <w:ins w:id="58" w:author="高木義尚" w:date="2017-02-07T19:14:00Z">
              <w:r>
                <w:rPr>
                  <w:rFonts w:hint="eastAsia"/>
                  <w:lang w:eastAsia="ja-JP"/>
                </w:rPr>
                <w:t>カーシェア予約</w:t>
              </w:r>
            </w:ins>
            <w:del w:id="59" w:author="高木義尚" w:date="2017-02-07T19:14:00Z">
              <w:r w:rsidR="00D72EAF" w:rsidRPr="008A021D" w:rsidDel="000A0A8D">
                <w:rPr>
                  <w:rFonts w:hint="eastAsia"/>
                </w:rPr>
                <w:delText>カーシェア予約</w:delText>
              </w:r>
            </w:del>
          </w:p>
        </w:tc>
        <w:tc>
          <w:tcPr>
            <w:tcW w:w="914" w:type="pct"/>
          </w:tcPr>
          <w:p w:rsidR="00D72EAF" w:rsidRDefault="00D72EAF" w:rsidP="003C1EC9">
            <w:pPr>
              <w:rPr>
                <w:lang w:eastAsia="ja-JP"/>
              </w:rPr>
            </w:pPr>
            <w:r>
              <w:rPr>
                <w:rFonts w:hint="eastAsia"/>
                <w:lang w:eastAsia="ja-JP"/>
              </w:rPr>
              <w:t>作業履歴（カーシェア）</w:t>
            </w:r>
          </w:p>
        </w:tc>
        <w:tc>
          <w:tcPr>
            <w:tcW w:w="2830" w:type="pct"/>
          </w:tcPr>
          <w:p w:rsidR="00D72EAF" w:rsidRDefault="00B615D6" w:rsidP="003C1EC9">
            <w:pPr>
              <w:rPr>
                <w:lang w:eastAsia="ja-JP"/>
              </w:rPr>
            </w:pPr>
            <w:ins w:id="60" w:author="高木義尚" w:date="2017-02-07T19:14:00Z">
              <w:r>
                <w:rPr>
                  <w:rFonts w:hint="eastAsia"/>
                  <w:lang w:eastAsia="ja-JP"/>
                </w:rPr>
                <w:t>・</w:t>
              </w:r>
            </w:ins>
            <w:r w:rsidR="00D72EAF">
              <w:rPr>
                <w:rFonts w:hint="eastAsia"/>
                <w:lang w:eastAsia="ja-JP"/>
              </w:rPr>
              <w:t>カーシェア車</w:t>
            </w:r>
            <w:r w:rsidR="00D72EAF" w:rsidRPr="00500296">
              <w:rPr>
                <w:rFonts w:hint="eastAsia"/>
                <w:lang w:eastAsia="ja-JP"/>
              </w:rPr>
              <w:t>の作業履歴を登録・編集する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KKS08021</w:t>
            </w:r>
          </w:p>
        </w:tc>
        <w:tc>
          <w:tcPr>
            <w:tcW w:w="880" w:type="pct"/>
          </w:tcPr>
          <w:p w:rsidR="00D72EAF" w:rsidRPr="008A021D" w:rsidRDefault="00D72EAF" w:rsidP="003C1EC9">
            <w:r>
              <w:rPr>
                <w:rFonts w:hint="eastAsia"/>
                <w:lang w:eastAsia="ja-JP"/>
              </w:rPr>
              <w:t>カーシェア予約</w:t>
            </w:r>
          </w:p>
        </w:tc>
        <w:tc>
          <w:tcPr>
            <w:tcW w:w="914" w:type="pct"/>
          </w:tcPr>
          <w:p w:rsidR="00D72EAF" w:rsidRDefault="00D72EAF" w:rsidP="003C1EC9">
            <w:pPr>
              <w:rPr>
                <w:lang w:eastAsia="ja-JP"/>
              </w:rPr>
            </w:pPr>
            <w:r>
              <w:rPr>
                <w:rFonts w:hint="eastAsia"/>
                <w:lang w:eastAsia="ja-JP"/>
              </w:rPr>
              <w:t>カーシェア外製車一覧</w:t>
            </w:r>
          </w:p>
        </w:tc>
        <w:tc>
          <w:tcPr>
            <w:tcW w:w="2830" w:type="pct"/>
          </w:tcPr>
          <w:p w:rsidR="00D72EAF" w:rsidRDefault="00B615D6" w:rsidP="003C1EC9">
            <w:pPr>
              <w:rPr>
                <w:lang w:eastAsia="ja-JP"/>
              </w:rPr>
            </w:pPr>
            <w:ins w:id="61" w:author="高木義尚" w:date="2017-02-07T19:14:00Z">
              <w:r>
                <w:rPr>
                  <w:rFonts w:hint="eastAsia"/>
                  <w:lang w:eastAsia="ja-JP"/>
                </w:rPr>
                <w:t>・</w:t>
              </w:r>
            </w:ins>
            <w:del w:id="62" w:author="GKH154NFA tsuka 塚越  健一 GJ1 G" w:date="2017-02-07T13:05:00Z">
              <w:r w:rsidR="00D72EAF" w:rsidDel="005944E7">
                <w:rPr>
                  <w:rFonts w:hint="eastAsia"/>
                  <w:lang w:eastAsia="ja-JP"/>
                </w:rPr>
                <w:delText>カーシェア車の</w:delText>
              </w:r>
            </w:del>
            <w:r w:rsidR="00D72EAF">
              <w:rPr>
                <w:rFonts w:hint="eastAsia"/>
                <w:lang w:eastAsia="ja-JP"/>
              </w:rPr>
              <w:t>外製車一覧から対象車両を選択する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KKS08022</w:t>
            </w:r>
          </w:p>
        </w:tc>
        <w:tc>
          <w:tcPr>
            <w:tcW w:w="880" w:type="pct"/>
          </w:tcPr>
          <w:p w:rsidR="00D72EAF" w:rsidRPr="008A021D" w:rsidRDefault="00D72EAF" w:rsidP="003C1EC9">
            <w:pPr>
              <w:rPr>
                <w:lang w:eastAsia="ja-JP"/>
              </w:rPr>
            </w:pPr>
            <w:r>
              <w:rPr>
                <w:rFonts w:hint="eastAsia"/>
                <w:lang w:eastAsia="ja-JP"/>
              </w:rPr>
              <w:t>カーシェア予約</w:t>
            </w:r>
          </w:p>
        </w:tc>
        <w:tc>
          <w:tcPr>
            <w:tcW w:w="914" w:type="pct"/>
          </w:tcPr>
          <w:p w:rsidR="00D72EAF" w:rsidRDefault="00D72EAF" w:rsidP="003C1EC9">
            <w:pPr>
              <w:rPr>
                <w:lang w:eastAsia="ja-JP"/>
              </w:rPr>
            </w:pPr>
            <w:r>
              <w:rPr>
                <w:rFonts w:hint="eastAsia"/>
                <w:lang w:eastAsia="ja-JP"/>
              </w:rPr>
              <w:t>カーシェア内製車一覧</w:t>
            </w:r>
          </w:p>
        </w:tc>
        <w:tc>
          <w:tcPr>
            <w:tcW w:w="2830" w:type="pct"/>
          </w:tcPr>
          <w:p w:rsidR="00D72EAF" w:rsidRDefault="00B615D6" w:rsidP="003C1EC9">
            <w:pPr>
              <w:rPr>
                <w:lang w:eastAsia="ja-JP"/>
              </w:rPr>
            </w:pPr>
            <w:ins w:id="63" w:author="高木義尚" w:date="2017-02-07T19:14:00Z">
              <w:r>
                <w:rPr>
                  <w:rFonts w:hint="eastAsia"/>
                  <w:lang w:eastAsia="ja-JP"/>
                </w:rPr>
                <w:t>・</w:t>
              </w:r>
            </w:ins>
            <w:r w:rsidR="00250540">
              <w:rPr>
                <w:noProof/>
                <w:lang w:eastAsia="ja-JP"/>
              </w:rPr>
              <w:pict>
                <v:shape id="_x0000_s1027" type="#_x0000_t202" style="position:absolute;margin-left:461.8pt;margin-top:7.95pt;width:1in;height:1in;z-index:1;mso-position-horizontal-relative:text;mso-position-vertical-relative:text">
                  <v:textbox inset="5.85pt,.7pt,5.85pt,.7pt">
                    <w:txbxContent>
                      <w:p w:rsidR="00D72EAF" w:rsidRPr="00D72EAF" w:rsidRDefault="00250540">
                        <w:pPr>
                          <w:rPr>
                            <w:u w:val="single"/>
                            <w:lang w:eastAsia="ja-JP"/>
                            <w:rPrChange w:id="64" w:author="GKH154NFA tsuka 塚越  健一 GJ1 G" w:date="2017-02-07T13:07:00Z">
                              <w:rPr/>
                            </w:rPrChange>
                          </w:rPr>
                        </w:pPr>
                        <w:ins w:id="65" w:author="GKH154NFA tsuka 塚越  健一 GJ1 G" w:date="2017-02-07T13:06:00Z">
                          <w:r w:rsidRPr="00250540">
                            <w:rPr>
                              <w:rFonts w:hint="eastAsia"/>
                              <w:u w:val="single"/>
                              <w:lang w:eastAsia="ja-JP"/>
                              <w:rPrChange w:id="66" w:author="GKH154NFA tsuka 塚越  健一 GJ1 G" w:date="2017-02-07T13:07:00Z">
                                <w:rPr>
                                  <w:rFonts w:hint="eastAsia"/>
                                  <w:lang w:eastAsia="ja-JP"/>
                                </w:rPr>
                              </w:rPrChange>
                            </w:rPr>
                            <w:t>ここでの外製車と内製車はカーシェア車</w:t>
                          </w:r>
                        </w:ins>
                        <w:ins w:id="67" w:author="GKH154NFA tsuka 塚越  健一 GJ1 G" w:date="2017-02-07T13:07:00Z">
                          <w:r w:rsidRPr="00250540">
                            <w:rPr>
                              <w:rFonts w:hint="eastAsia"/>
                              <w:u w:val="single"/>
                              <w:lang w:eastAsia="ja-JP"/>
                              <w:rPrChange w:id="68" w:author="GKH154NFA tsuka 塚越  健一 GJ1 G" w:date="2017-02-07T13:07:00Z">
                                <w:rPr>
                                  <w:rFonts w:hint="eastAsia"/>
                                  <w:lang w:eastAsia="ja-JP"/>
                                </w:rPr>
                              </w:rPrChange>
                            </w:rPr>
                            <w:t>ではないので削除</w:t>
                          </w:r>
                        </w:ins>
                      </w:p>
                    </w:txbxContent>
                  </v:textbox>
                </v:shape>
              </w:pict>
            </w:r>
            <w:del w:id="69" w:author="GKH154NFA tsuka 塚越  健一 GJ1 G" w:date="2017-02-07T13:07:00Z">
              <w:r w:rsidR="00D72EAF" w:rsidDel="005944E7">
                <w:rPr>
                  <w:rFonts w:hint="eastAsia"/>
                  <w:lang w:eastAsia="ja-JP"/>
                </w:rPr>
                <w:delText>カーシェア車の</w:delText>
              </w:r>
            </w:del>
            <w:r w:rsidR="00D72EAF">
              <w:rPr>
                <w:rFonts w:hint="eastAsia"/>
                <w:lang w:eastAsia="ja-JP"/>
              </w:rPr>
              <w:t>内製車一覧から対象車両を選択する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KKS08070</w:t>
            </w:r>
          </w:p>
        </w:tc>
        <w:tc>
          <w:tcPr>
            <w:tcW w:w="880" w:type="pct"/>
          </w:tcPr>
          <w:p w:rsidR="00D72EAF" w:rsidRDefault="00D72EAF" w:rsidP="003C1EC9">
            <w:pPr>
              <w:rPr>
                <w:lang w:eastAsia="ja-JP"/>
              </w:rPr>
            </w:pPr>
            <w:r>
              <w:rPr>
                <w:rFonts w:hint="eastAsia"/>
                <w:lang w:eastAsia="ja-JP"/>
              </w:rPr>
              <w:t>カーシェア事務所</w:t>
            </w:r>
          </w:p>
        </w:tc>
        <w:tc>
          <w:tcPr>
            <w:tcW w:w="914" w:type="pct"/>
          </w:tcPr>
          <w:p w:rsidR="00D72EAF" w:rsidRPr="000426FC" w:rsidRDefault="00D72EAF" w:rsidP="003C1EC9">
            <w:pPr>
              <w:rPr>
                <w:bCs/>
                <w:lang w:eastAsia="ja-JP"/>
              </w:rPr>
            </w:pPr>
            <w:r w:rsidRPr="000426FC">
              <w:rPr>
                <w:rFonts w:hint="eastAsia"/>
                <w:bCs/>
                <w:lang w:eastAsia="ja-JP"/>
              </w:rPr>
              <w:t>カーシェア管理一覧</w:t>
            </w:r>
          </w:p>
        </w:tc>
        <w:tc>
          <w:tcPr>
            <w:tcW w:w="2830" w:type="pct"/>
          </w:tcPr>
          <w:p w:rsidR="00D72EAF" w:rsidRDefault="00B615D6" w:rsidP="003C1EC9">
            <w:pPr>
              <w:rPr>
                <w:lang w:eastAsia="ja-JP"/>
              </w:rPr>
            </w:pPr>
            <w:ins w:id="70" w:author="高木義尚" w:date="2017-02-07T19:14:00Z">
              <w:r>
                <w:rPr>
                  <w:rFonts w:hint="eastAsia"/>
                  <w:lang w:eastAsia="ja-JP"/>
                </w:rPr>
                <w:t>・</w:t>
              </w:r>
            </w:ins>
            <w:r w:rsidR="00D72EAF">
              <w:rPr>
                <w:rFonts w:hint="eastAsia"/>
                <w:lang w:eastAsia="ja-JP"/>
              </w:rPr>
              <w:t>カーシェア車の貸出、返却を管理する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KKS09010</w:t>
            </w:r>
          </w:p>
        </w:tc>
        <w:tc>
          <w:tcPr>
            <w:tcW w:w="880" w:type="pct"/>
          </w:tcPr>
          <w:p w:rsidR="00D72EAF" w:rsidRDefault="00D72EAF" w:rsidP="003C1EC9">
            <w:pPr>
              <w:rPr>
                <w:lang w:eastAsia="ja-JP"/>
              </w:rPr>
            </w:pPr>
            <w:r>
              <w:rPr>
                <w:rFonts w:hint="eastAsia"/>
                <w:lang w:eastAsia="ja-JP"/>
              </w:rPr>
              <w:t>週報</w:t>
            </w:r>
          </w:p>
        </w:tc>
        <w:tc>
          <w:tcPr>
            <w:tcW w:w="914" w:type="pct"/>
          </w:tcPr>
          <w:p w:rsidR="00D72EAF" w:rsidRDefault="00D72EAF" w:rsidP="003C1EC9">
            <w:pPr>
              <w:rPr>
                <w:lang w:eastAsia="ja-JP"/>
              </w:rPr>
            </w:pPr>
            <w:r>
              <w:rPr>
                <w:rFonts w:hint="eastAsia"/>
                <w:lang w:eastAsia="ja-JP"/>
              </w:rPr>
              <w:t>週報</w:t>
            </w:r>
          </w:p>
        </w:tc>
        <w:tc>
          <w:tcPr>
            <w:tcW w:w="2830" w:type="pct"/>
          </w:tcPr>
          <w:p w:rsidR="00D72EAF" w:rsidRDefault="00D72EAF" w:rsidP="003C1EC9">
            <w:pPr>
              <w:rPr>
                <w:lang w:eastAsia="ja-JP"/>
              </w:rPr>
            </w:pPr>
            <w:r>
              <w:rPr>
                <w:rFonts w:hint="eastAsia"/>
                <w:lang w:eastAsia="ja-JP"/>
              </w:rPr>
              <w:t>・</w:t>
            </w:r>
            <w:r>
              <w:rPr>
                <w:lang w:eastAsia="ja-JP"/>
              </w:rPr>
              <w:t>1</w:t>
            </w:r>
            <w:r>
              <w:rPr>
                <w:rFonts w:hint="eastAsia"/>
                <w:lang w:eastAsia="ja-JP"/>
              </w:rPr>
              <w:t>週間の出来事を上司に報告・共有できる。</w:t>
            </w:r>
          </w:p>
          <w:p w:rsidR="00D72EAF" w:rsidRDefault="00D72EAF" w:rsidP="003C1EC9">
            <w:pPr>
              <w:rPr>
                <w:lang w:eastAsia="ja-JP"/>
              </w:rPr>
            </w:pPr>
            <w:r>
              <w:rPr>
                <w:rFonts w:hint="eastAsia"/>
                <w:lang w:eastAsia="ja-JP"/>
              </w:rPr>
              <w:t>・部、課、担当単位での報告ができる。</w:t>
            </w:r>
          </w:p>
          <w:p w:rsidR="00D72EAF" w:rsidRDefault="00D72EAF" w:rsidP="003C1EC9">
            <w:pPr>
              <w:rPr>
                <w:lang w:eastAsia="ja-JP"/>
              </w:rPr>
            </w:pPr>
            <w:r>
              <w:rPr>
                <w:rFonts w:hint="eastAsia"/>
                <w:lang w:eastAsia="ja-JP"/>
              </w:rPr>
              <w:t>・上司承認が可能</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KKS09011</w:t>
            </w:r>
          </w:p>
        </w:tc>
        <w:tc>
          <w:tcPr>
            <w:tcW w:w="880" w:type="pct"/>
          </w:tcPr>
          <w:p w:rsidR="00D72EAF" w:rsidRDefault="00D72EAF" w:rsidP="003C1EC9">
            <w:pPr>
              <w:rPr>
                <w:lang w:eastAsia="ja-JP"/>
              </w:rPr>
            </w:pPr>
            <w:r>
              <w:rPr>
                <w:rFonts w:hint="eastAsia"/>
                <w:lang w:eastAsia="ja-JP"/>
              </w:rPr>
              <w:t>週報</w:t>
            </w:r>
          </w:p>
        </w:tc>
        <w:tc>
          <w:tcPr>
            <w:tcW w:w="914" w:type="pct"/>
          </w:tcPr>
          <w:p w:rsidR="00D72EAF" w:rsidRDefault="00D72EAF" w:rsidP="003C1EC9">
            <w:pPr>
              <w:rPr>
                <w:lang w:eastAsia="ja-JP"/>
              </w:rPr>
            </w:pPr>
            <w:r>
              <w:rPr>
                <w:rFonts w:hint="eastAsia"/>
                <w:lang w:eastAsia="ja-JP"/>
              </w:rPr>
              <w:t>情報元一覧（フォローリスト</w:t>
            </w:r>
            <w:r>
              <w:rPr>
                <w:lang w:eastAsia="ja-JP"/>
              </w:rPr>
              <w:t>/</w:t>
            </w:r>
            <w:r>
              <w:rPr>
                <w:rFonts w:hint="eastAsia"/>
                <w:lang w:eastAsia="ja-JP"/>
              </w:rPr>
              <w:t>週報）</w:t>
            </w:r>
          </w:p>
        </w:tc>
        <w:tc>
          <w:tcPr>
            <w:tcW w:w="2830" w:type="pct"/>
          </w:tcPr>
          <w:p w:rsidR="00D72EAF" w:rsidRDefault="00B615D6" w:rsidP="003C1EC9">
            <w:pPr>
              <w:rPr>
                <w:lang w:eastAsia="ja-JP"/>
              </w:rPr>
            </w:pPr>
            <w:ins w:id="71" w:author="高木義尚" w:date="2017-02-07T19:14:00Z">
              <w:r>
                <w:rPr>
                  <w:rFonts w:hint="eastAsia"/>
                  <w:lang w:eastAsia="ja-JP"/>
                </w:rPr>
                <w:t>・</w:t>
              </w:r>
            </w:ins>
            <w:r w:rsidR="00D72EAF">
              <w:rPr>
                <w:rFonts w:hint="eastAsia"/>
                <w:lang w:eastAsia="ja-JP"/>
              </w:rPr>
              <w:t>フォローリストや週報の項目を一覧表示し、選択した項目を週報に設定する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KKS10010</w:t>
            </w:r>
          </w:p>
        </w:tc>
        <w:tc>
          <w:tcPr>
            <w:tcW w:w="880" w:type="pct"/>
          </w:tcPr>
          <w:p w:rsidR="00D72EAF" w:rsidRDefault="00D72EAF" w:rsidP="003C1EC9">
            <w:pPr>
              <w:rPr>
                <w:lang w:eastAsia="ja-JP"/>
              </w:rPr>
            </w:pPr>
            <w:r>
              <w:rPr>
                <w:rFonts w:hint="eastAsia"/>
                <w:lang w:eastAsia="ja-JP"/>
              </w:rPr>
              <w:t>月報</w:t>
            </w:r>
          </w:p>
        </w:tc>
        <w:tc>
          <w:tcPr>
            <w:tcW w:w="914" w:type="pct"/>
          </w:tcPr>
          <w:p w:rsidR="00D72EAF" w:rsidRDefault="00D72EAF" w:rsidP="003C1EC9">
            <w:pPr>
              <w:rPr>
                <w:lang w:eastAsia="ja-JP"/>
              </w:rPr>
            </w:pPr>
            <w:r>
              <w:rPr>
                <w:rFonts w:hint="eastAsia"/>
                <w:lang w:eastAsia="ja-JP"/>
              </w:rPr>
              <w:t>月報</w:t>
            </w:r>
          </w:p>
        </w:tc>
        <w:tc>
          <w:tcPr>
            <w:tcW w:w="2830" w:type="pct"/>
          </w:tcPr>
          <w:p w:rsidR="00D72EAF" w:rsidRDefault="00D72EAF" w:rsidP="003C1EC9">
            <w:pPr>
              <w:rPr>
                <w:lang w:eastAsia="ja-JP"/>
              </w:rPr>
            </w:pPr>
            <w:r>
              <w:rPr>
                <w:rFonts w:hint="eastAsia"/>
                <w:lang w:eastAsia="ja-JP"/>
              </w:rPr>
              <w:t>・</w:t>
            </w:r>
            <w:r>
              <w:rPr>
                <w:lang w:eastAsia="ja-JP"/>
              </w:rPr>
              <w:t>1</w:t>
            </w:r>
            <w:r>
              <w:rPr>
                <w:rFonts w:hint="eastAsia"/>
                <w:lang w:eastAsia="ja-JP"/>
              </w:rPr>
              <w:t>ヶ月の出来事を上司に報告・共有できる。</w:t>
            </w:r>
          </w:p>
          <w:p w:rsidR="00D72EAF" w:rsidRDefault="00D72EAF" w:rsidP="003C1EC9">
            <w:pPr>
              <w:rPr>
                <w:lang w:eastAsia="ja-JP"/>
              </w:rPr>
            </w:pPr>
            <w:r>
              <w:rPr>
                <w:rFonts w:hint="eastAsia"/>
                <w:lang w:eastAsia="ja-JP"/>
              </w:rPr>
              <w:t>・部、課単位での報告ができる。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KSS10011</w:t>
            </w:r>
          </w:p>
        </w:tc>
        <w:tc>
          <w:tcPr>
            <w:tcW w:w="880" w:type="pct"/>
          </w:tcPr>
          <w:p w:rsidR="00D72EAF" w:rsidRDefault="00D72EAF" w:rsidP="003C1EC9">
            <w:pPr>
              <w:rPr>
                <w:lang w:eastAsia="ja-JP"/>
              </w:rPr>
            </w:pPr>
            <w:r>
              <w:rPr>
                <w:rFonts w:hint="eastAsia"/>
                <w:lang w:eastAsia="ja-JP"/>
              </w:rPr>
              <w:t>月報</w:t>
            </w:r>
          </w:p>
        </w:tc>
        <w:tc>
          <w:tcPr>
            <w:tcW w:w="914" w:type="pct"/>
          </w:tcPr>
          <w:p w:rsidR="00D72EAF" w:rsidRDefault="00D72EAF" w:rsidP="003C1EC9">
            <w:pPr>
              <w:rPr>
                <w:lang w:eastAsia="ja-JP"/>
              </w:rPr>
            </w:pPr>
            <w:r>
              <w:rPr>
                <w:rFonts w:hint="eastAsia"/>
                <w:lang w:eastAsia="ja-JP"/>
              </w:rPr>
              <w:t>情報元一覧（週報）</w:t>
            </w:r>
          </w:p>
        </w:tc>
        <w:tc>
          <w:tcPr>
            <w:tcW w:w="2830" w:type="pct"/>
          </w:tcPr>
          <w:p w:rsidR="00D72EAF" w:rsidRDefault="00B615D6" w:rsidP="003C1EC9">
            <w:pPr>
              <w:rPr>
                <w:lang w:eastAsia="ja-JP"/>
              </w:rPr>
            </w:pPr>
            <w:ins w:id="72" w:author="高木義尚" w:date="2017-02-07T19:14:00Z">
              <w:r>
                <w:rPr>
                  <w:rFonts w:hint="eastAsia"/>
                  <w:lang w:eastAsia="ja-JP"/>
                </w:rPr>
                <w:t>・</w:t>
              </w:r>
            </w:ins>
            <w:r w:rsidR="00D72EAF">
              <w:rPr>
                <w:rFonts w:hint="eastAsia"/>
                <w:lang w:eastAsia="ja-JP"/>
              </w:rPr>
              <w:t>週報の項目を一覧表示し、選択した項目を月報に設定する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KSS10012</w:t>
            </w:r>
          </w:p>
        </w:tc>
        <w:tc>
          <w:tcPr>
            <w:tcW w:w="880" w:type="pct"/>
          </w:tcPr>
          <w:p w:rsidR="00D72EAF" w:rsidRDefault="00D72EAF" w:rsidP="003C1EC9">
            <w:pPr>
              <w:rPr>
                <w:lang w:eastAsia="ja-JP"/>
              </w:rPr>
            </w:pPr>
            <w:r>
              <w:rPr>
                <w:rFonts w:hint="eastAsia"/>
                <w:lang w:eastAsia="ja-JP"/>
              </w:rPr>
              <w:t>月報</w:t>
            </w:r>
          </w:p>
        </w:tc>
        <w:tc>
          <w:tcPr>
            <w:tcW w:w="914" w:type="pct"/>
          </w:tcPr>
          <w:p w:rsidR="00D72EAF" w:rsidRDefault="00D72EAF" w:rsidP="003C1EC9">
            <w:pPr>
              <w:rPr>
                <w:lang w:eastAsia="ja-JP"/>
              </w:rPr>
            </w:pPr>
            <w:r>
              <w:rPr>
                <w:rFonts w:hint="eastAsia"/>
                <w:lang w:eastAsia="ja-JP"/>
              </w:rPr>
              <w:t>情報元一覧（月報）</w:t>
            </w:r>
          </w:p>
        </w:tc>
        <w:tc>
          <w:tcPr>
            <w:tcW w:w="2830" w:type="pct"/>
          </w:tcPr>
          <w:p w:rsidR="00D72EAF" w:rsidRDefault="00B615D6" w:rsidP="003C1EC9">
            <w:pPr>
              <w:rPr>
                <w:lang w:eastAsia="ja-JP"/>
              </w:rPr>
            </w:pPr>
            <w:ins w:id="73" w:author="高木義尚" w:date="2017-02-07T19:14:00Z">
              <w:r>
                <w:rPr>
                  <w:rFonts w:hint="eastAsia"/>
                  <w:lang w:eastAsia="ja-JP"/>
                </w:rPr>
                <w:t>・</w:t>
              </w:r>
            </w:ins>
            <w:r w:rsidR="00D72EAF">
              <w:rPr>
                <w:rFonts w:hint="eastAsia"/>
                <w:lang w:eastAsia="ja-JP"/>
              </w:rPr>
              <w:t>各課の月報の項目を一覧表示し、選択した項目を月報（部単位）に設定する。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KSS10013</w:t>
            </w:r>
          </w:p>
        </w:tc>
        <w:tc>
          <w:tcPr>
            <w:tcW w:w="880" w:type="pct"/>
          </w:tcPr>
          <w:p w:rsidR="00D72EAF" w:rsidRDefault="00D72EAF" w:rsidP="003C1EC9">
            <w:pPr>
              <w:rPr>
                <w:lang w:eastAsia="ja-JP"/>
              </w:rPr>
            </w:pPr>
            <w:r>
              <w:rPr>
                <w:rFonts w:hint="eastAsia"/>
                <w:lang w:eastAsia="ja-JP"/>
              </w:rPr>
              <w:t>月報</w:t>
            </w:r>
          </w:p>
        </w:tc>
        <w:tc>
          <w:tcPr>
            <w:tcW w:w="914" w:type="pct"/>
          </w:tcPr>
          <w:p w:rsidR="00D72EAF" w:rsidRDefault="00D72EAF" w:rsidP="003C1EC9">
            <w:pPr>
              <w:rPr>
                <w:lang w:eastAsia="ja-JP"/>
              </w:rPr>
            </w:pPr>
            <w:r>
              <w:rPr>
                <w:rFonts w:hint="eastAsia"/>
                <w:lang w:eastAsia="ja-JP"/>
              </w:rPr>
              <w:t>部長名設定</w:t>
            </w:r>
          </w:p>
        </w:tc>
        <w:tc>
          <w:tcPr>
            <w:tcW w:w="2830" w:type="pct"/>
          </w:tcPr>
          <w:p w:rsidR="00D72EAF" w:rsidRDefault="00B615D6" w:rsidP="003C1EC9">
            <w:pPr>
              <w:rPr>
                <w:lang w:eastAsia="ja-JP"/>
              </w:rPr>
            </w:pPr>
            <w:ins w:id="74" w:author="高木義尚" w:date="2017-02-07T19:14:00Z">
              <w:r>
                <w:rPr>
                  <w:rFonts w:hint="eastAsia"/>
                  <w:lang w:eastAsia="ja-JP"/>
                </w:rPr>
                <w:t>・</w:t>
              </w:r>
            </w:ins>
            <w:r w:rsidR="00D72EAF">
              <w:rPr>
                <w:rFonts w:hint="eastAsia"/>
                <w:lang w:eastAsia="ja-JP"/>
              </w:rPr>
              <w:t>部単位の月報の出力時に、部長名を設定する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KKS11010</w:t>
            </w:r>
          </w:p>
        </w:tc>
        <w:tc>
          <w:tcPr>
            <w:tcW w:w="880" w:type="pct"/>
          </w:tcPr>
          <w:p w:rsidR="00D72EAF" w:rsidRDefault="00D72EAF" w:rsidP="003C1EC9">
            <w:pPr>
              <w:rPr>
                <w:lang w:eastAsia="ja-JP"/>
              </w:rPr>
            </w:pPr>
            <w:r>
              <w:rPr>
                <w:rFonts w:hint="eastAsia"/>
                <w:lang w:eastAsia="ja-JP"/>
              </w:rPr>
              <w:t>検討会資料</w:t>
            </w:r>
          </w:p>
        </w:tc>
        <w:tc>
          <w:tcPr>
            <w:tcW w:w="914" w:type="pct"/>
          </w:tcPr>
          <w:p w:rsidR="00D72EAF" w:rsidRDefault="00D72EAF" w:rsidP="003C1EC9">
            <w:pPr>
              <w:rPr>
                <w:lang w:eastAsia="ja-JP"/>
              </w:rPr>
            </w:pPr>
            <w:r>
              <w:rPr>
                <w:rFonts w:hint="eastAsia"/>
                <w:lang w:eastAsia="ja-JP"/>
              </w:rPr>
              <w:t>検討会資料（課題）</w:t>
            </w:r>
          </w:p>
        </w:tc>
        <w:tc>
          <w:tcPr>
            <w:tcW w:w="2830" w:type="pct"/>
          </w:tcPr>
          <w:p w:rsidR="00D72EAF" w:rsidDel="003D4C02" w:rsidRDefault="00D72EAF" w:rsidP="003C1EC9">
            <w:pPr>
              <w:rPr>
                <w:del w:id="75" w:author="GKH154NFA tsuka 塚越  健一 GJ1 G" w:date="2017-02-07T14:29:00Z"/>
                <w:lang w:eastAsia="ja-JP"/>
              </w:rPr>
            </w:pPr>
            <w:del w:id="76" w:author="GKH154NFA tsuka 塚越  健一 GJ1 G" w:date="2017-02-07T14:28:00Z">
              <w:r w:rsidDel="003D4C02">
                <w:rPr>
                  <w:rFonts w:hint="eastAsia"/>
                  <w:lang w:eastAsia="ja-JP"/>
                </w:rPr>
                <w:delText>【検討会資料、</w:delText>
              </w:r>
              <w:r w:rsidDel="003D4C02">
                <w:rPr>
                  <w:lang w:eastAsia="ja-JP"/>
                </w:rPr>
                <w:delText>CAP</w:delText>
              </w:r>
              <w:r w:rsidDel="003D4C02">
                <w:rPr>
                  <w:rFonts w:hint="eastAsia"/>
                  <w:lang w:eastAsia="ja-JP"/>
                </w:rPr>
                <w:delText>・商品力、設計チェック　共通の概要】</w:delText>
              </w:r>
              <w:r w:rsidDel="003D4C02">
                <w:rPr>
                  <w:lang w:eastAsia="ja-JP"/>
                </w:rPr>
                <w:br/>
              </w:r>
            </w:del>
            <w:r>
              <w:rPr>
                <w:rFonts w:hint="eastAsia"/>
                <w:lang w:eastAsia="ja-JP"/>
              </w:rPr>
              <w:t>・開発進度検討会、車種定例会で使用する資料を作ることができる。</w:t>
            </w:r>
          </w:p>
          <w:p w:rsidR="00D72EAF" w:rsidDel="003D4C02" w:rsidRDefault="00D72EAF" w:rsidP="003C1EC9">
            <w:pPr>
              <w:rPr>
                <w:del w:id="77" w:author="GKH154NFA tsuka 塚越  健一 GJ1 G" w:date="2017-02-07T14:29:00Z"/>
                <w:lang w:eastAsia="ja-JP"/>
              </w:rPr>
            </w:pPr>
            <w:del w:id="78" w:author="GKH154NFA tsuka 塚越  健一 GJ1 G" w:date="2017-02-07T14:29:00Z">
              <w:r w:rsidDel="003D4C02">
                <w:rPr>
                  <w:rFonts w:hint="eastAsia"/>
                  <w:lang w:eastAsia="ja-JP"/>
                </w:rPr>
                <w:delText>・品質確認会、及び</w:delText>
              </w:r>
              <w:r w:rsidDel="003D4C02">
                <w:rPr>
                  <w:lang w:eastAsia="ja-JP"/>
                </w:rPr>
                <w:delText>CAP</w:delText>
              </w:r>
              <w:r w:rsidDel="003D4C02">
                <w:rPr>
                  <w:rFonts w:hint="eastAsia"/>
                  <w:lang w:eastAsia="ja-JP"/>
                </w:rPr>
                <w:delText>の確認の情報を設計者と共有することができる。</w:delText>
              </w:r>
            </w:del>
          </w:p>
          <w:p w:rsidR="00D72EAF" w:rsidRDefault="00D72EAF" w:rsidP="003C1EC9">
            <w:pPr>
              <w:rPr>
                <w:lang w:eastAsia="ja-JP"/>
              </w:rPr>
            </w:pPr>
            <w:del w:id="79" w:author="GKH154NFA tsuka 塚越  健一 GJ1 G" w:date="2017-02-07T14:29:00Z">
              <w:r w:rsidDel="003D4C02">
                <w:rPr>
                  <w:rFonts w:hint="eastAsia"/>
                  <w:lang w:eastAsia="ja-JP"/>
                </w:rPr>
                <w:delText>・試験車の車両チェック結果を設計者と共有することができる。</w:delText>
              </w:r>
            </w:del>
          </w:p>
        </w:tc>
      </w:tr>
      <w:tr w:rsidR="00D72EAF" w:rsidDel="00B615D6" w:rsidTr="000426FC">
        <w:trPr>
          <w:del w:id="80" w:author="高木義尚" w:date="2017-02-07T19:15:00Z"/>
        </w:trPr>
        <w:tc>
          <w:tcPr>
            <w:tcW w:w="376" w:type="pct"/>
          </w:tcPr>
          <w:p w:rsidR="00D72EAF" w:rsidRPr="000426FC" w:rsidDel="00B615D6" w:rsidRDefault="00D72EAF" w:rsidP="000426FC">
            <w:pPr>
              <w:jc w:val="center"/>
              <w:rPr>
                <w:del w:id="81" w:author="高木義尚" w:date="2017-02-07T19:15:00Z"/>
                <w:bCs/>
                <w:lang w:eastAsia="ja-JP"/>
              </w:rPr>
            </w:pPr>
            <w:del w:id="82" w:author="高木義尚" w:date="2017-02-07T19:15:00Z">
              <w:r w:rsidRPr="000426FC" w:rsidDel="00B615D6">
                <w:rPr>
                  <w:bCs/>
                  <w:lang w:eastAsia="ja-JP"/>
                </w:rPr>
                <w:delText>KKS11020</w:delText>
              </w:r>
            </w:del>
          </w:p>
        </w:tc>
        <w:tc>
          <w:tcPr>
            <w:tcW w:w="880" w:type="pct"/>
          </w:tcPr>
          <w:p w:rsidR="00D72EAF" w:rsidDel="00B615D6" w:rsidRDefault="00D72EAF" w:rsidP="003C1EC9">
            <w:pPr>
              <w:rPr>
                <w:del w:id="83" w:author="高木義尚" w:date="2017-02-07T19:15:00Z"/>
                <w:lang w:eastAsia="ja-JP"/>
              </w:rPr>
            </w:pPr>
            <w:del w:id="84" w:author="高木義尚" w:date="2017-02-07T19:15:00Z">
              <w:r w:rsidRPr="006D4FC2" w:rsidDel="00B615D6">
                <w:rPr>
                  <w:rFonts w:hint="eastAsia"/>
                  <w:lang w:eastAsia="ja-JP"/>
                </w:rPr>
                <w:delText>検討会資料</w:delText>
              </w:r>
            </w:del>
          </w:p>
        </w:tc>
        <w:tc>
          <w:tcPr>
            <w:tcW w:w="914" w:type="pct"/>
          </w:tcPr>
          <w:p w:rsidR="00D72EAF" w:rsidDel="00B615D6" w:rsidRDefault="00250540" w:rsidP="003C1EC9">
            <w:pPr>
              <w:rPr>
                <w:del w:id="85" w:author="高木義尚" w:date="2017-02-07T19:15:00Z"/>
                <w:lang w:eastAsia="ja-JP"/>
              </w:rPr>
            </w:pPr>
            <w:del w:id="86" w:author="高木義尚" w:date="2017-02-07T19:15:00Z">
              <w:r w:rsidDel="00B615D6">
                <w:rPr>
                  <w:noProof/>
                  <w:lang w:eastAsia="ja-JP"/>
                </w:rPr>
                <w:pict>
                  <v:shape id="_x0000_s1028" type="#_x0000_t202" style="position:absolute;margin-left:23.35pt;margin-top:4.05pt;width:60pt;height:36pt;z-index:3;mso-position-horizontal-relative:text;mso-position-vertical-relative:text">
                    <v:textbox inset="5.85pt,.7pt,5.85pt,.7pt">
                      <w:txbxContent>
                        <w:p w:rsidR="00D72EAF" w:rsidRDefault="00D72EAF">
                          <w:ins w:id="87" w:author="GKH154NFA tsuka 塚越  健一 GJ1 G" w:date="2017-02-07T14:37:00Z">
                            <w:r>
                              <w:rPr>
                                <w:rFonts w:hint="eastAsia"/>
                                <w:lang w:eastAsia="ja-JP"/>
                              </w:rPr>
                              <w:t>使っていないので削除</w:t>
                            </w:r>
                          </w:ins>
                        </w:p>
                      </w:txbxContent>
                    </v:textbox>
                  </v:shape>
                </w:pict>
              </w:r>
              <w:r w:rsidR="00D72EAF" w:rsidDel="00B615D6">
                <w:rPr>
                  <w:rFonts w:hint="eastAsia"/>
                  <w:lang w:eastAsia="ja-JP"/>
                </w:rPr>
                <w:delText>検討会資料（出力）</w:delText>
              </w:r>
            </w:del>
          </w:p>
        </w:tc>
        <w:tc>
          <w:tcPr>
            <w:tcW w:w="2830" w:type="pct"/>
          </w:tcPr>
          <w:p w:rsidR="00D72EAF" w:rsidDel="00B615D6" w:rsidRDefault="00D72EAF" w:rsidP="003C1EC9">
            <w:pPr>
              <w:rPr>
                <w:del w:id="88" w:author="高木義尚" w:date="2017-02-07T19:15:00Z"/>
                <w:lang w:eastAsia="ja-JP"/>
              </w:rPr>
            </w:pPr>
          </w:p>
        </w:tc>
      </w:tr>
      <w:tr w:rsidR="00D72EAF" w:rsidDel="00B615D6" w:rsidTr="000426FC">
        <w:trPr>
          <w:del w:id="89" w:author="高木義尚" w:date="2017-02-07T19:15:00Z"/>
        </w:trPr>
        <w:tc>
          <w:tcPr>
            <w:tcW w:w="376" w:type="pct"/>
          </w:tcPr>
          <w:p w:rsidR="00D72EAF" w:rsidRPr="000426FC" w:rsidDel="00B615D6" w:rsidRDefault="00D72EAF" w:rsidP="000426FC">
            <w:pPr>
              <w:jc w:val="center"/>
              <w:rPr>
                <w:del w:id="90" w:author="高木義尚" w:date="2017-02-07T19:15:00Z"/>
                <w:bCs/>
                <w:lang w:eastAsia="ja-JP"/>
              </w:rPr>
            </w:pPr>
            <w:del w:id="91" w:author="高木義尚" w:date="2017-02-07T19:15:00Z">
              <w:r w:rsidRPr="000426FC" w:rsidDel="00B615D6">
                <w:rPr>
                  <w:bCs/>
                  <w:lang w:eastAsia="ja-JP"/>
                </w:rPr>
                <w:delText>KKS11030</w:delText>
              </w:r>
            </w:del>
          </w:p>
        </w:tc>
        <w:tc>
          <w:tcPr>
            <w:tcW w:w="880" w:type="pct"/>
          </w:tcPr>
          <w:p w:rsidR="00D72EAF" w:rsidDel="00B615D6" w:rsidRDefault="00D72EAF" w:rsidP="003C1EC9">
            <w:pPr>
              <w:rPr>
                <w:del w:id="92" w:author="高木義尚" w:date="2017-02-07T19:15:00Z"/>
                <w:lang w:eastAsia="ja-JP"/>
              </w:rPr>
            </w:pPr>
            <w:del w:id="93" w:author="高木義尚" w:date="2017-02-07T19:15:00Z">
              <w:r w:rsidRPr="006D4FC2" w:rsidDel="00B615D6">
                <w:rPr>
                  <w:rFonts w:hint="eastAsia"/>
                  <w:lang w:eastAsia="ja-JP"/>
                </w:rPr>
                <w:delText>検討会資料</w:delText>
              </w:r>
            </w:del>
          </w:p>
        </w:tc>
        <w:tc>
          <w:tcPr>
            <w:tcW w:w="914" w:type="pct"/>
          </w:tcPr>
          <w:p w:rsidR="00D72EAF" w:rsidDel="00B615D6" w:rsidRDefault="00D72EAF" w:rsidP="003C1EC9">
            <w:pPr>
              <w:rPr>
                <w:del w:id="94" w:author="高木義尚" w:date="2017-02-07T19:15:00Z"/>
                <w:lang w:eastAsia="ja-JP"/>
              </w:rPr>
            </w:pPr>
            <w:del w:id="95" w:author="高木義尚" w:date="2017-02-07T19:15:00Z">
              <w:r w:rsidDel="00B615D6">
                <w:rPr>
                  <w:rFonts w:hint="eastAsia"/>
                  <w:lang w:eastAsia="ja-JP"/>
                </w:rPr>
                <w:delText>検討会資料（排ガス）</w:delText>
              </w:r>
            </w:del>
          </w:p>
        </w:tc>
        <w:tc>
          <w:tcPr>
            <w:tcW w:w="2830" w:type="pct"/>
          </w:tcPr>
          <w:p w:rsidR="00D72EAF" w:rsidDel="00B615D6" w:rsidRDefault="00D72EAF" w:rsidP="003C1EC9">
            <w:pPr>
              <w:rPr>
                <w:del w:id="96" w:author="高木義尚" w:date="2017-02-07T19:15:00Z"/>
                <w:lang w:eastAsia="ja-JP"/>
              </w:rPr>
            </w:pPr>
          </w:p>
        </w:tc>
      </w:tr>
      <w:tr w:rsidR="00D72EAF" w:rsidDel="00B615D6" w:rsidTr="000426FC">
        <w:trPr>
          <w:del w:id="97" w:author="高木義尚" w:date="2017-02-07T19:15:00Z"/>
        </w:trPr>
        <w:tc>
          <w:tcPr>
            <w:tcW w:w="376" w:type="pct"/>
          </w:tcPr>
          <w:p w:rsidR="00D72EAF" w:rsidRPr="000426FC" w:rsidDel="00B615D6" w:rsidRDefault="00D72EAF" w:rsidP="000426FC">
            <w:pPr>
              <w:jc w:val="center"/>
              <w:rPr>
                <w:del w:id="98" w:author="高木義尚" w:date="2017-02-07T19:15:00Z"/>
                <w:bCs/>
                <w:lang w:eastAsia="ja-JP"/>
              </w:rPr>
            </w:pPr>
            <w:del w:id="99" w:author="高木義尚" w:date="2017-02-07T19:15:00Z">
              <w:r w:rsidRPr="000426FC" w:rsidDel="00B615D6">
                <w:rPr>
                  <w:bCs/>
                  <w:lang w:eastAsia="ja-JP"/>
                </w:rPr>
                <w:delText>KKS11040</w:delText>
              </w:r>
            </w:del>
          </w:p>
        </w:tc>
        <w:tc>
          <w:tcPr>
            <w:tcW w:w="880" w:type="pct"/>
          </w:tcPr>
          <w:p w:rsidR="00D72EAF" w:rsidDel="00B615D6" w:rsidRDefault="00D72EAF" w:rsidP="003C1EC9">
            <w:pPr>
              <w:rPr>
                <w:del w:id="100" w:author="高木義尚" w:date="2017-02-07T19:15:00Z"/>
                <w:lang w:eastAsia="ja-JP"/>
              </w:rPr>
            </w:pPr>
            <w:del w:id="101" w:author="高木義尚" w:date="2017-02-07T19:15:00Z">
              <w:r w:rsidRPr="006D4FC2" w:rsidDel="00B615D6">
                <w:rPr>
                  <w:rFonts w:hint="eastAsia"/>
                  <w:lang w:eastAsia="ja-JP"/>
                </w:rPr>
                <w:delText>検討会資料</w:delText>
              </w:r>
            </w:del>
          </w:p>
        </w:tc>
        <w:tc>
          <w:tcPr>
            <w:tcW w:w="914" w:type="pct"/>
          </w:tcPr>
          <w:p w:rsidR="00D72EAF" w:rsidDel="00B615D6" w:rsidRDefault="00D72EAF" w:rsidP="003C1EC9">
            <w:pPr>
              <w:rPr>
                <w:del w:id="102" w:author="高木義尚" w:date="2017-02-07T19:15:00Z"/>
                <w:lang w:eastAsia="ja-JP"/>
              </w:rPr>
            </w:pPr>
            <w:del w:id="103" w:author="高木義尚" w:date="2017-02-07T19:15:00Z">
              <w:r w:rsidDel="00B615D6">
                <w:rPr>
                  <w:rFonts w:hint="eastAsia"/>
                  <w:lang w:eastAsia="ja-JP"/>
                </w:rPr>
                <w:delText>検討会資料（燃費）</w:delText>
              </w:r>
            </w:del>
          </w:p>
        </w:tc>
        <w:tc>
          <w:tcPr>
            <w:tcW w:w="2830" w:type="pct"/>
          </w:tcPr>
          <w:p w:rsidR="00D72EAF" w:rsidDel="00B615D6" w:rsidRDefault="00D72EAF" w:rsidP="003C1EC9">
            <w:pPr>
              <w:rPr>
                <w:del w:id="104" w:author="高木義尚" w:date="2017-02-07T19:15:00Z"/>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KKS11050</w:t>
            </w:r>
          </w:p>
        </w:tc>
        <w:tc>
          <w:tcPr>
            <w:tcW w:w="880" w:type="pct"/>
          </w:tcPr>
          <w:p w:rsidR="00D72EAF" w:rsidRDefault="00B615D6" w:rsidP="003C1EC9">
            <w:ins w:id="105" w:author="高木義尚" w:date="2017-02-07T19:14:00Z">
              <w:r>
                <w:rPr>
                  <w:rFonts w:hint="eastAsia"/>
                  <w:lang w:eastAsia="ja-JP"/>
                </w:rPr>
                <w:t>検討会資料</w:t>
              </w:r>
            </w:ins>
            <w:del w:id="106" w:author="高木義尚" w:date="2017-02-07T19:14:00Z">
              <w:r w:rsidR="00D72EAF" w:rsidRPr="006D4FC2" w:rsidDel="00B615D6">
                <w:rPr>
                  <w:rFonts w:hint="eastAsia"/>
                </w:rPr>
                <w:delText>検討会資料</w:delText>
              </w:r>
            </w:del>
          </w:p>
        </w:tc>
        <w:tc>
          <w:tcPr>
            <w:tcW w:w="914" w:type="pct"/>
          </w:tcPr>
          <w:p w:rsidR="00D72EAF" w:rsidRDefault="00D72EAF" w:rsidP="003C1EC9">
            <w:pPr>
              <w:rPr>
                <w:lang w:eastAsia="ja-JP"/>
              </w:rPr>
            </w:pPr>
            <w:r>
              <w:rPr>
                <w:rFonts w:hint="eastAsia"/>
                <w:lang w:eastAsia="ja-JP"/>
              </w:rPr>
              <w:t>資料名編集</w:t>
            </w:r>
          </w:p>
        </w:tc>
        <w:tc>
          <w:tcPr>
            <w:tcW w:w="2830" w:type="pct"/>
          </w:tcPr>
          <w:p w:rsidR="00D72EAF" w:rsidRDefault="00D72EAF" w:rsidP="003C1EC9">
            <w:pPr>
              <w:rPr>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KKS12010</w:t>
            </w:r>
          </w:p>
        </w:tc>
        <w:tc>
          <w:tcPr>
            <w:tcW w:w="880" w:type="pct"/>
          </w:tcPr>
          <w:p w:rsidR="00D72EAF" w:rsidRDefault="00D72EAF" w:rsidP="003C1EC9">
            <w:pPr>
              <w:rPr>
                <w:lang w:eastAsia="ja-JP"/>
              </w:rPr>
            </w:pPr>
            <w:r>
              <w:rPr>
                <w:lang w:eastAsia="ja-JP"/>
              </w:rPr>
              <w:t>CAP</w:t>
            </w:r>
            <w:r>
              <w:rPr>
                <w:rFonts w:hint="eastAsia"/>
                <w:lang w:eastAsia="ja-JP"/>
              </w:rPr>
              <w:t>・商品力</w:t>
            </w:r>
          </w:p>
        </w:tc>
        <w:tc>
          <w:tcPr>
            <w:tcW w:w="914" w:type="pct"/>
          </w:tcPr>
          <w:p w:rsidR="00D72EAF" w:rsidRDefault="00D72EAF" w:rsidP="003C1EC9">
            <w:pPr>
              <w:rPr>
                <w:lang w:eastAsia="ja-JP"/>
              </w:rPr>
            </w:pPr>
            <w:r>
              <w:rPr>
                <w:lang w:eastAsia="ja-JP"/>
              </w:rPr>
              <w:t>CAP</w:t>
            </w:r>
            <w:r>
              <w:rPr>
                <w:rFonts w:hint="eastAsia"/>
                <w:lang w:eastAsia="ja-JP"/>
              </w:rPr>
              <w:t>・商品力</w:t>
            </w:r>
          </w:p>
        </w:tc>
        <w:tc>
          <w:tcPr>
            <w:tcW w:w="2830" w:type="pct"/>
          </w:tcPr>
          <w:p w:rsidR="00D72EAF" w:rsidDel="003D4C02" w:rsidRDefault="00D72EAF" w:rsidP="003C1EC9">
            <w:pPr>
              <w:rPr>
                <w:del w:id="107" w:author="GKH154NFA tsuka 塚越  健一 GJ1 G" w:date="2017-02-07T14:29:00Z"/>
                <w:lang w:eastAsia="ja-JP"/>
              </w:rPr>
            </w:pPr>
            <w:del w:id="108" w:author="GKH154NFA tsuka 塚越  健一 GJ1 G" w:date="2017-02-07T14:29:00Z">
              <w:r w:rsidDel="003D4C02">
                <w:rPr>
                  <w:rFonts w:hint="eastAsia"/>
                  <w:lang w:eastAsia="ja-JP"/>
                </w:rPr>
                <w:delText>【検討会資料、</w:delText>
              </w:r>
              <w:r w:rsidDel="003D4C02">
                <w:rPr>
                  <w:lang w:eastAsia="ja-JP"/>
                </w:rPr>
                <w:delText>CAP</w:delText>
              </w:r>
              <w:r w:rsidDel="003D4C02">
                <w:rPr>
                  <w:rFonts w:hint="eastAsia"/>
                  <w:lang w:eastAsia="ja-JP"/>
                </w:rPr>
                <w:delText>・商品力、設計チェック　共通の概要】</w:delText>
              </w:r>
              <w:r w:rsidDel="003D4C02">
                <w:rPr>
                  <w:lang w:eastAsia="ja-JP"/>
                </w:rPr>
                <w:br/>
              </w:r>
              <w:r w:rsidDel="003D4C02">
                <w:rPr>
                  <w:rFonts w:hint="eastAsia"/>
                  <w:lang w:eastAsia="ja-JP"/>
                </w:rPr>
                <w:delText>・開発進度検討会、車種定例会で使用する資料を作ることができる。</w:delText>
              </w:r>
            </w:del>
          </w:p>
          <w:p w:rsidR="00D72EAF" w:rsidDel="003D4C02" w:rsidRDefault="00D72EAF" w:rsidP="003C1EC9">
            <w:pPr>
              <w:rPr>
                <w:del w:id="109" w:author="GKH154NFA tsuka 塚越  健一 GJ1 G" w:date="2017-02-07T14:30:00Z"/>
                <w:lang w:eastAsia="ja-JP"/>
              </w:rPr>
            </w:pPr>
            <w:r>
              <w:rPr>
                <w:rFonts w:hint="eastAsia"/>
                <w:lang w:eastAsia="ja-JP"/>
              </w:rPr>
              <w:t>・品質確認会、及び</w:t>
            </w:r>
            <w:r>
              <w:rPr>
                <w:lang w:eastAsia="ja-JP"/>
              </w:rPr>
              <w:t>CAP</w:t>
            </w:r>
            <w:r>
              <w:rPr>
                <w:rFonts w:hint="eastAsia"/>
                <w:lang w:eastAsia="ja-JP"/>
              </w:rPr>
              <w:t>の確認の情報を設計者と共有することができる。</w:t>
            </w:r>
          </w:p>
          <w:p w:rsidR="00D72EAF" w:rsidRDefault="00D72EAF" w:rsidP="003C1EC9">
            <w:pPr>
              <w:rPr>
                <w:lang w:eastAsia="ja-JP"/>
              </w:rPr>
            </w:pPr>
            <w:del w:id="110" w:author="GKH154NFA tsuka 塚越  健一 GJ1 G" w:date="2017-02-07T14:30:00Z">
              <w:r w:rsidDel="003D4C02">
                <w:rPr>
                  <w:rFonts w:hint="eastAsia"/>
                  <w:lang w:eastAsia="ja-JP"/>
                </w:rPr>
                <w:delText>・試験車の車両チェック結果を設計者と共有することができる。</w:delText>
              </w:r>
            </w:del>
          </w:p>
        </w:tc>
      </w:tr>
      <w:tr w:rsidR="00D72EAF" w:rsidTr="000426FC">
        <w:tc>
          <w:tcPr>
            <w:tcW w:w="376" w:type="pct"/>
          </w:tcPr>
          <w:p w:rsidR="00D72EAF" w:rsidRPr="000426FC" w:rsidRDefault="00D72EAF" w:rsidP="000426FC">
            <w:pPr>
              <w:jc w:val="center"/>
              <w:rPr>
                <w:bCs/>
                <w:lang w:eastAsia="ja-JP"/>
              </w:rPr>
            </w:pPr>
            <w:r w:rsidRPr="000426FC">
              <w:rPr>
                <w:bCs/>
                <w:lang w:eastAsia="ja-JP"/>
              </w:rPr>
              <w:t>KKS13010</w:t>
            </w:r>
          </w:p>
        </w:tc>
        <w:tc>
          <w:tcPr>
            <w:tcW w:w="880" w:type="pct"/>
          </w:tcPr>
          <w:p w:rsidR="00D72EAF" w:rsidRDefault="00D72EAF" w:rsidP="003C1EC9">
            <w:pPr>
              <w:rPr>
                <w:lang w:eastAsia="ja-JP"/>
              </w:rPr>
            </w:pPr>
            <w:r>
              <w:rPr>
                <w:rFonts w:hint="eastAsia"/>
                <w:lang w:eastAsia="ja-JP"/>
              </w:rPr>
              <w:t>設計チェック</w:t>
            </w:r>
          </w:p>
        </w:tc>
        <w:tc>
          <w:tcPr>
            <w:tcW w:w="914" w:type="pct"/>
          </w:tcPr>
          <w:p w:rsidR="00D72EAF" w:rsidRDefault="00D72EAF" w:rsidP="003C1EC9">
            <w:pPr>
              <w:rPr>
                <w:lang w:eastAsia="ja-JP"/>
              </w:rPr>
            </w:pPr>
            <w:r>
              <w:rPr>
                <w:rFonts w:hint="eastAsia"/>
                <w:lang w:eastAsia="ja-JP"/>
              </w:rPr>
              <w:t>設計チェック</w:t>
            </w:r>
          </w:p>
        </w:tc>
        <w:tc>
          <w:tcPr>
            <w:tcW w:w="2830" w:type="pct"/>
          </w:tcPr>
          <w:p w:rsidR="00D72EAF" w:rsidDel="003D4C02" w:rsidRDefault="00D72EAF" w:rsidP="003C1EC9">
            <w:pPr>
              <w:rPr>
                <w:del w:id="111" w:author="GKH154NFA tsuka 塚越  健一 GJ1 G" w:date="2017-02-07T14:30:00Z"/>
                <w:lang w:eastAsia="ja-JP"/>
              </w:rPr>
            </w:pPr>
            <w:del w:id="112" w:author="GKH154NFA tsuka 塚越  健一 GJ1 G" w:date="2017-02-07T14:30:00Z">
              <w:r w:rsidDel="003D4C02">
                <w:rPr>
                  <w:rFonts w:hint="eastAsia"/>
                  <w:lang w:eastAsia="ja-JP"/>
                </w:rPr>
                <w:delText>【検討会資料、</w:delText>
              </w:r>
              <w:r w:rsidDel="003D4C02">
                <w:rPr>
                  <w:lang w:eastAsia="ja-JP"/>
                </w:rPr>
                <w:delText>CAP</w:delText>
              </w:r>
              <w:r w:rsidDel="003D4C02">
                <w:rPr>
                  <w:rFonts w:hint="eastAsia"/>
                  <w:lang w:eastAsia="ja-JP"/>
                </w:rPr>
                <w:delText>・商品力、設計チェック　共通の概要】</w:delText>
              </w:r>
              <w:r w:rsidDel="003D4C02">
                <w:rPr>
                  <w:lang w:eastAsia="ja-JP"/>
                </w:rPr>
                <w:br/>
              </w:r>
              <w:r w:rsidDel="003D4C02">
                <w:rPr>
                  <w:rFonts w:hint="eastAsia"/>
                  <w:lang w:eastAsia="ja-JP"/>
                </w:rPr>
                <w:delText>・開発進度検討会、車種定例会で使用する資料を作ることができる。</w:delText>
              </w:r>
            </w:del>
          </w:p>
          <w:p w:rsidR="00D72EAF" w:rsidDel="003D4C02" w:rsidRDefault="00D72EAF" w:rsidP="003C1EC9">
            <w:pPr>
              <w:rPr>
                <w:del w:id="113" w:author="GKH154NFA tsuka 塚越  健一 GJ1 G" w:date="2017-02-07T14:30:00Z"/>
                <w:lang w:eastAsia="ja-JP"/>
              </w:rPr>
            </w:pPr>
            <w:del w:id="114" w:author="GKH154NFA tsuka 塚越  健一 GJ1 G" w:date="2017-02-07T14:30:00Z">
              <w:r w:rsidDel="003D4C02">
                <w:rPr>
                  <w:rFonts w:hint="eastAsia"/>
                  <w:lang w:eastAsia="ja-JP"/>
                </w:rPr>
                <w:delText>・品質確認会、及び</w:delText>
              </w:r>
              <w:r w:rsidDel="003D4C02">
                <w:rPr>
                  <w:lang w:eastAsia="ja-JP"/>
                </w:rPr>
                <w:delText>CAP</w:delText>
              </w:r>
              <w:r w:rsidDel="003D4C02">
                <w:rPr>
                  <w:rFonts w:hint="eastAsia"/>
                  <w:lang w:eastAsia="ja-JP"/>
                </w:rPr>
                <w:delText>の確認の情報を設計者と共有することができる。</w:delText>
              </w:r>
            </w:del>
          </w:p>
          <w:p w:rsidR="00D72EAF" w:rsidRDefault="00D72EAF" w:rsidP="003C1EC9">
            <w:pPr>
              <w:rPr>
                <w:lang w:eastAsia="ja-JP"/>
              </w:rPr>
            </w:pPr>
            <w:r>
              <w:rPr>
                <w:rFonts w:hint="eastAsia"/>
                <w:lang w:eastAsia="ja-JP"/>
              </w:rPr>
              <w:t>・試験車の車両チェック結果を設計者と共有することができる。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KKS13020</w:t>
            </w:r>
          </w:p>
        </w:tc>
        <w:tc>
          <w:tcPr>
            <w:tcW w:w="880" w:type="pct"/>
          </w:tcPr>
          <w:p w:rsidR="00D72EAF" w:rsidRDefault="00B615D6" w:rsidP="003C1EC9">
            <w:ins w:id="115" w:author="高木義尚" w:date="2017-02-07T19:15:00Z">
              <w:r>
                <w:rPr>
                  <w:rFonts w:hint="eastAsia"/>
                  <w:lang w:eastAsia="ja-JP"/>
                </w:rPr>
                <w:t>設計チェック</w:t>
              </w:r>
            </w:ins>
            <w:del w:id="116" w:author="高木義尚" w:date="2017-02-07T19:15:00Z">
              <w:r w:rsidR="00D72EAF" w:rsidRPr="00EA1DF4" w:rsidDel="00B615D6">
                <w:rPr>
                  <w:rFonts w:hint="eastAsia"/>
                </w:rPr>
                <w:delText>設計チェック</w:delText>
              </w:r>
            </w:del>
          </w:p>
        </w:tc>
        <w:tc>
          <w:tcPr>
            <w:tcW w:w="914" w:type="pct"/>
          </w:tcPr>
          <w:p w:rsidR="00D72EAF" w:rsidRDefault="00D72EAF" w:rsidP="003C1EC9">
            <w:pPr>
              <w:rPr>
                <w:lang w:eastAsia="ja-JP"/>
              </w:rPr>
            </w:pPr>
            <w:r>
              <w:rPr>
                <w:rFonts w:hint="eastAsia"/>
                <w:lang w:eastAsia="ja-JP"/>
              </w:rPr>
              <w:t>指摘追加</w:t>
            </w:r>
          </w:p>
        </w:tc>
        <w:tc>
          <w:tcPr>
            <w:tcW w:w="2830" w:type="pct"/>
          </w:tcPr>
          <w:p w:rsidR="00D72EAF" w:rsidRDefault="00D72EAF" w:rsidP="003C1EC9">
            <w:pPr>
              <w:rPr>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KKS13030</w:t>
            </w:r>
          </w:p>
        </w:tc>
        <w:tc>
          <w:tcPr>
            <w:tcW w:w="880" w:type="pct"/>
          </w:tcPr>
          <w:p w:rsidR="00D72EAF" w:rsidRDefault="00B615D6" w:rsidP="003C1EC9">
            <w:ins w:id="117" w:author="高木義尚" w:date="2017-02-07T19:15:00Z">
              <w:r>
                <w:rPr>
                  <w:rFonts w:hint="eastAsia"/>
                  <w:lang w:eastAsia="ja-JP"/>
                </w:rPr>
                <w:t>設計チェック</w:t>
              </w:r>
            </w:ins>
            <w:del w:id="118" w:author="高木義尚" w:date="2017-02-07T19:15:00Z">
              <w:r w:rsidR="00D72EAF" w:rsidRPr="00EA1DF4" w:rsidDel="00B615D6">
                <w:rPr>
                  <w:rFonts w:hint="eastAsia"/>
                </w:rPr>
                <w:delText>設計チェック</w:delText>
              </w:r>
            </w:del>
          </w:p>
        </w:tc>
        <w:tc>
          <w:tcPr>
            <w:tcW w:w="914" w:type="pct"/>
          </w:tcPr>
          <w:p w:rsidR="00D72EAF" w:rsidRDefault="00D72EAF" w:rsidP="003C1EC9">
            <w:pPr>
              <w:rPr>
                <w:lang w:eastAsia="ja-JP"/>
              </w:rPr>
            </w:pPr>
            <w:r>
              <w:rPr>
                <w:rFonts w:hint="eastAsia"/>
                <w:lang w:eastAsia="ja-JP"/>
              </w:rPr>
              <w:t>対象車追加</w:t>
            </w:r>
          </w:p>
        </w:tc>
        <w:tc>
          <w:tcPr>
            <w:tcW w:w="2830" w:type="pct"/>
          </w:tcPr>
          <w:p w:rsidR="00D72EAF" w:rsidRDefault="00D72EAF" w:rsidP="003C1EC9">
            <w:pPr>
              <w:rPr>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KKS13040</w:t>
            </w:r>
          </w:p>
        </w:tc>
        <w:tc>
          <w:tcPr>
            <w:tcW w:w="880" w:type="pct"/>
          </w:tcPr>
          <w:p w:rsidR="00D72EAF" w:rsidRDefault="00B615D6" w:rsidP="003C1EC9">
            <w:ins w:id="119" w:author="高木義尚" w:date="2017-02-07T19:15:00Z">
              <w:r>
                <w:rPr>
                  <w:rFonts w:hint="eastAsia"/>
                  <w:lang w:eastAsia="ja-JP"/>
                </w:rPr>
                <w:t>設計チェック</w:t>
              </w:r>
            </w:ins>
            <w:del w:id="120" w:author="高木義尚" w:date="2017-02-07T19:15:00Z">
              <w:r w:rsidR="00D72EAF" w:rsidRPr="00EA1DF4" w:rsidDel="00B615D6">
                <w:rPr>
                  <w:rFonts w:hint="eastAsia"/>
                </w:rPr>
                <w:delText>設計チェック</w:delText>
              </w:r>
            </w:del>
          </w:p>
        </w:tc>
        <w:tc>
          <w:tcPr>
            <w:tcW w:w="914" w:type="pct"/>
          </w:tcPr>
          <w:p w:rsidR="00D72EAF" w:rsidRDefault="00D72EAF" w:rsidP="003C1EC9">
            <w:pPr>
              <w:rPr>
                <w:lang w:eastAsia="ja-JP"/>
              </w:rPr>
            </w:pPr>
            <w:r>
              <w:rPr>
                <w:rFonts w:hint="eastAsia"/>
                <w:lang w:eastAsia="ja-JP"/>
              </w:rPr>
              <w:t>設計チェック準備</w:t>
            </w:r>
          </w:p>
        </w:tc>
        <w:tc>
          <w:tcPr>
            <w:tcW w:w="2830" w:type="pct"/>
          </w:tcPr>
          <w:p w:rsidR="00D72EAF" w:rsidRDefault="00D72EAF" w:rsidP="003C1EC9">
            <w:pPr>
              <w:rPr>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KKS13050</w:t>
            </w:r>
          </w:p>
        </w:tc>
        <w:tc>
          <w:tcPr>
            <w:tcW w:w="880" w:type="pct"/>
          </w:tcPr>
          <w:p w:rsidR="00D72EAF" w:rsidRDefault="00B615D6" w:rsidP="003C1EC9">
            <w:ins w:id="121" w:author="高木義尚" w:date="2017-02-07T19:15:00Z">
              <w:r>
                <w:rPr>
                  <w:rFonts w:hint="eastAsia"/>
                  <w:lang w:eastAsia="ja-JP"/>
                </w:rPr>
                <w:t>設計チェック</w:t>
              </w:r>
            </w:ins>
            <w:del w:id="122" w:author="高木義尚" w:date="2017-02-07T19:15:00Z">
              <w:r w:rsidR="00D72EAF" w:rsidRPr="00EA1DF4" w:rsidDel="00B615D6">
                <w:rPr>
                  <w:rFonts w:hint="eastAsia"/>
                </w:rPr>
                <w:delText>設計チェック</w:delText>
              </w:r>
            </w:del>
          </w:p>
        </w:tc>
        <w:tc>
          <w:tcPr>
            <w:tcW w:w="914" w:type="pct"/>
          </w:tcPr>
          <w:p w:rsidR="00D72EAF" w:rsidRDefault="00D72EAF" w:rsidP="003C1EC9">
            <w:pPr>
              <w:rPr>
                <w:lang w:eastAsia="ja-JP"/>
              </w:rPr>
            </w:pPr>
            <w:r>
              <w:rPr>
                <w:rFonts w:hint="eastAsia"/>
                <w:lang w:eastAsia="ja-JP"/>
              </w:rPr>
              <w:t>開催日</w:t>
            </w:r>
            <w:r>
              <w:rPr>
                <w:lang w:eastAsia="ja-JP"/>
              </w:rPr>
              <w:t>Pack</w:t>
            </w:r>
            <w:r>
              <w:rPr>
                <w:rFonts w:hint="eastAsia"/>
                <w:lang w:eastAsia="ja-JP"/>
              </w:rPr>
              <w:t>設定</w:t>
            </w:r>
          </w:p>
        </w:tc>
        <w:tc>
          <w:tcPr>
            <w:tcW w:w="2830" w:type="pct"/>
          </w:tcPr>
          <w:p w:rsidR="00D72EAF" w:rsidRDefault="00D72EAF" w:rsidP="003C1EC9">
            <w:pPr>
              <w:rPr>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KKS13060</w:t>
            </w:r>
          </w:p>
        </w:tc>
        <w:tc>
          <w:tcPr>
            <w:tcW w:w="880" w:type="pct"/>
          </w:tcPr>
          <w:p w:rsidR="00D72EAF" w:rsidRDefault="00B615D6" w:rsidP="003C1EC9">
            <w:ins w:id="123" w:author="高木義尚" w:date="2017-02-07T19:15:00Z">
              <w:r>
                <w:rPr>
                  <w:rFonts w:hint="eastAsia"/>
                  <w:lang w:eastAsia="ja-JP"/>
                </w:rPr>
                <w:t>設計チェック</w:t>
              </w:r>
            </w:ins>
            <w:del w:id="124" w:author="高木義尚" w:date="2017-02-07T19:15:00Z">
              <w:r w:rsidR="00D72EAF" w:rsidRPr="00EA1DF4" w:rsidDel="00B615D6">
                <w:rPr>
                  <w:rFonts w:hint="eastAsia"/>
                </w:rPr>
                <w:delText>設計チェック</w:delText>
              </w:r>
            </w:del>
          </w:p>
        </w:tc>
        <w:tc>
          <w:tcPr>
            <w:tcW w:w="914" w:type="pct"/>
          </w:tcPr>
          <w:p w:rsidR="00D72EAF" w:rsidRDefault="00D72EAF" w:rsidP="003C1EC9">
            <w:pPr>
              <w:rPr>
                <w:lang w:eastAsia="ja-JP"/>
              </w:rPr>
            </w:pPr>
            <w:r>
              <w:rPr>
                <w:rFonts w:hint="eastAsia"/>
                <w:lang w:eastAsia="ja-JP"/>
              </w:rPr>
              <w:t>設計チェック一覧</w:t>
            </w:r>
          </w:p>
        </w:tc>
        <w:tc>
          <w:tcPr>
            <w:tcW w:w="2830" w:type="pct"/>
          </w:tcPr>
          <w:p w:rsidR="00D72EAF" w:rsidRDefault="00D72EAF" w:rsidP="003C1EC9">
            <w:pPr>
              <w:rPr>
                <w:lang w:eastAsia="ja-JP"/>
              </w:rPr>
            </w:pPr>
          </w:p>
        </w:tc>
      </w:tr>
      <w:tr w:rsidR="00D72EAF" w:rsidTr="000426FC">
        <w:tc>
          <w:tcPr>
            <w:tcW w:w="376" w:type="pct"/>
          </w:tcPr>
          <w:p w:rsidR="00D72EAF" w:rsidRPr="000426FC" w:rsidRDefault="00D72EAF" w:rsidP="000426FC">
            <w:pPr>
              <w:jc w:val="center"/>
              <w:rPr>
                <w:bCs/>
                <w:lang w:eastAsia="ja-JP"/>
              </w:rPr>
            </w:pPr>
            <w:r w:rsidRPr="000426FC">
              <w:rPr>
                <w:bCs/>
                <w:lang w:eastAsia="ja-JP"/>
              </w:rPr>
              <w:t>KKS14010</w:t>
            </w:r>
          </w:p>
        </w:tc>
        <w:tc>
          <w:tcPr>
            <w:tcW w:w="880" w:type="pct"/>
          </w:tcPr>
          <w:p w:rsidR="00D72EAF" w:rsidRDefault="00D72EAF" w:rsidP="003C1EC9">
            <w:pPr>
              <w:rPr>
                <w:lang w:eastAsia="ja-JP"/>
              </w:rPr>
            </w:pPr>
            <w:r>
              <w:rPr>
                <w:rFonts w:hint="eastAsia"/>
                <w:lang w:eastAsia="ja-JP"/>
              </w:rPr>
              <w:t>閲覧権限設定</w:t>
            </w:r>
          </w:p>
        </w:tc>
        <w:tc>
          <w:tcPr>
            <w:tcW w:w="914" w:type="pct"/>
          </w:tcPr>
          <w:p w:rsidR="00D72EAF" w:rsidRDefault="00D72EAF" w:rsidP="003C1EC9">
            <w:pPr>
              <w:rPr>
                <w:lang w:eastAsia="ja-JP"/>
              </w:rPr>
            </w:pPr>
            <w:r>
              <w:rPr>
                <w:rFonts w:hint="eastAsia"/>
                <w:lang w:eastAsia="ja-JP"/>
              </w:rPr>
              <w:t>閲覧権限設定</w:t>
            </w:r>
          </w:p>
        </w:tc>
        <w:tc>
          <w:tcPr>
            <w:tcW w:w="2830" w:type="pct"/>
          </w:tcPr>
          <w:p w:rsidR="00D72EAF" w:rsidRDefault="00D72EAF" w:rsidP="003C1EC9">
            <w:pPr>
              <w:rPr>
                <w:lang w:eastAsia="ja-JP"/>
              </w:rPr>
            </w:pPr>
            <w:r>
              <w:rPr>
                <w:rFonts w:hint="eastAsia"/>
                <w:lang w:eastAsia="ja-JP"/>
              </w:rPr>
              <w:t>【権限各画面共通の概要】</w:t>
            </w:r>
            <w:r>
              <w:rPr>
                <w:lang w:eastAsia="ja-JP"/>
              </w:rPr>
              <w:br/>
            </w:r>
            <w:r w:rsidRPr="00A25E8E">
              <w:rPr>
                <w:rFonts w:hint="eastAsia"/>
                <w:lang w:eastAsia="ja-JP"/>
              </w:rPr>
              <w:lastRenderedPageBreak/>
              <w:t>・各メニューや項目において、使用者に権限を設け操作拒否を設定することができる。</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KKS14050</w:t>
            </w:r>
          </w:p>
        </w:tc>
        <w:tc>
          <w:tcPr>
            <w:tcW w:w="880" w:type="pct"/>
          </w:tcPr>
          <w:p w:rsidR="00D72EAF" w:rsidRDefault="00B615D6" w:rsidP="003C1EC9">
            <w:ins w:id="125" w:author="高木義尚" w:date="2017-02-07T19:15:00Z">
              <w:r>
                <w:rPr>
                  <w:rFonts w:hint="eastAsia"/>
                  <w:lang w:eastAsia="ja-JP"/>
                </w:rPr>
                <w:t>閲覧権限設定</w:t>
              </w:r>
            </w:ins>
            <w:del w:id="126" w:author="高木義尚" w:date="2017-02-07T19:15:00Z">
              <w:r w:rsidR="00D72EAF" w:rsidRPr="004C15D8" w:rsidDel="00B615D6">
                <w:rPr>
                  <w:rFonts w:hint="eastAsia"/>
                </w:rPr>
                <w:delText>閲覧権限設定</w:delText>
              </w:r>
            </w:del>
          </w:p>
        </w:tc>
        <w:tc>
          <w:tcPr>
            <w:tcW w:w="914" w:type="pct"/>
          </w:tcPr>
          <w:p w:rsidR="00D72EAF" w:rsidRPr="008C3D33" w:rsidRDefault="00D72EAF" w:rsidP="003C1EC9">
            <w:pPr>
              <w:rPr>
                <w:lang w:eastAsia="ja-JP"/>
              </w:rPr>
            </w:pPr>
            <w:r>
              <w:rPr>
                <w:rFonts w:hint="eastAsia"/>
                <w:lang w:eastAsia="ja-JP"/>
              </w:rPr>
              <w:t>閲覧権限</w:t>
            </w:r>
            <w:r w:rsidRPr="000426FC">
              <w:rPr>
                <w:rFonts w:hint="eastAsia"/>
                <w:bCs/>
                <w:lang w:eastAsia="ja-JP"/>
              </w:rPr>
              <w:t>一括設定</w:t>
            </w:r>
          </w:p>
        </w:tc>
        <w:tc>
          <w:tcPr>
            <w:tcW w:w="2830" w:type="pct"/>
          </w:tcPr>
          <w:p w:rsidR="00D72EAF" w:rsidRDefault="00B615D6" w:rsidP="003C1EC9">
            <w:pPr>
              <w:rPr>
                <w:lang w:eastAsia="ja-JP"/>
              </w:rPr>
            </w:pPr>
            <w:ins w:id="127" w:author="高木義尚" w:date="2017-02-07T19:14:00Z">
              <w:r>
                <w:rPr>
                  <w:rFonts w:hint="eastAsia"/>
                  <w:lang w:eastAsia="ja-JP"/>
                </w:rPr>
                <w:t>・</w:t>
              </w:r>
            </w:ins>
            <w:r w:rsidR="00D72EAF">
              <w:rPr>
                <w:rFonts w:hint="eastAsia"/>
                <w:lang w:eastAsia="ja-JP"/>
              </w:rPr>
              <w:t>閲覧権限一括設定</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KKS15010</w:t>
            </w:r>
          </w:p>
        </w:tc>
        <w:tc>
          <w:tcPr>
            <w:tcW w:w="880" w:type="pct"/>
          </w:tcPr>
          <w:p w:rsidR="00D72EAF" w:rsidRPr="004C15D8" w:rsidRDefault="00D72EAF" w:rsidP="003C1EC9">
            <w:r>
              <w:rPr>
                <w:rFonts w:hint="eastAsia"/>
                <w:lang w:eastAsia="ja-JP"/>
              </w:rPr>
              <w:t>機能権限設定</w:t>
            </w:r>
          </w:p>
        </w:tc>
        <w:tc>
          <w:tcPr>
            <w:tcW w:w="914" w:type="pct"/>
          </w:tcPr>
          <w:p w:rsidR="00D72EAF" w:rsidRDefault="00D72EAF" w:rsidP="003C1EC9">
            <w:pPr>
              <w:rPr>
                <w:lang w:eastAsia="ja-JP"/>
              </w:rPr>
            </w:pPr>
            <w:r>
              <w:rPr>
                <w:rFonts w:hint="eastAsia"/>
                <w:lang w:eastAsia="ja-JP"/>
              </w:rPr>
              <w:t>機能権限一覧</w:t>
            </w:r>
          </w:p>
        </w:tc>
        <w:tc>
          <w:tcPr>
            <w:tcW w:w="2830" w:type="pct"/>
          </w:tcPr>
          <w:p w:rsidR="00D72EAF" w:rsidRDefault="00B615D6" w:rsidP="003C1EC9">
            <w:pPr>
              <w:rPr>
                <w:lang w:eastAsia="ja-JP"/>
              </w:rPr>
            </w:pPr>
            <w:ins w:id="128" w:author="高木義尚" w:date="2017-02-07T19:14:00Z">
              <w:r>
                <w:rPr>
                  <w:rFonts w:hint="eastAsia"/>
                  <w:lang w:eastAsia="ja-JP"/>
                </w:rPr>
                <w:t>・</w:t>
              </w:r>
            </w:ins>
            <w:r w:rsidR="00D72EAF">
              <w:rPr>
                <w:rFonts w:hint="eastAsia"/>
                <w:lang w:eastAsia="ja-JP"/>
              </w:rPr>
              <w:t>各機能の利用権限を一覧表示する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KKS15011</w:t>
            </w:r>
          </w:p>
        </w:tc>
        <w:tc>
          <w:tcPr>
            <w:tcW w:w="880" w:type="pct"/>
          </w:tcPr>
          <w:p w:rsidR="00D72EAF" w:rsidRDefault="00D72EAF" w:rsidP="003C1EC9">
            <w:pPr>
              <w:rPr>
                <w:lang w:eastAsia="ja-JP"/>
              </w:rPr>
            </w:pPr>
            <w:r>
              <w:rPr>
                <w:rFonts w:hint="eastAsia"/>
                <w:lang w:eastAsia="ja-JP"/>
              </w:rPr>
              <w:t>機能権限設定</w:t>
            </w:r>
          </w:p>
        </w:tc>
        <w:tc>
          <w:tcPr>
            <w:tcW w:w="914" w:type="pct"/>
          </w:tcPr>
          <w:p w:rsidR="00D72EAF" w:rsidRDefault="00D72EAF" w:rsidP="003C1EC9">
            <w:pPr>
              <w:rPr>
                <w:lang w:eastAsia="ja-JP"/>
              </w:rPr>
            </w:pPr>
            <w:r>
              <w:rPr>
                <w:rFonts w:hint="eastAsia"/>
                <w:lang w:eastAsia="ja-JP"/>
              </w:rPr>
              <w:t>機能権限登録</w:t>
            </w:r>
          </w:p>
        </w:tc>
        <w:tc>
          <w:tcPr>
            <w:tcW w:w="2830" w:type="pct"/>
          </w:tcPr>
          <w:p w:rsidR="00D72EAF" w:rsidRDefault="00B615D6" w:rsidP="003C1EC9">
            <w:pPr>
              <w:rPr>
                <w:lang w:eastAsia="ja-JP"/>
              </w:rPr>
            </w:pPr>
            <w:ins w:id="129" w:author="高木義尚" w:date="2017-02-07T19:14:00Z">
              <w:r>
                <w:rPr>
                  <w:rFonts w:hint="eastAsia"/>
                  <w:lang w:eastAsia="ja-JP"/>
                </w:rPr>
                <w:t>・</w:t>
              </w:r>
            </w:ins>
            <w:r w:rsidR="00D72EAF">
              <w:rPr>
                <w:rFonts w:hint="eastAsia"/>
                <w:lang w:eastAsia="ja-JP"/>
              </w:rPr>
              <w:t>新規の機能権限を登録する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KKS15012</w:t>
            </w:r>
          </w:p>
        </w:tc>
        <w:tc>
          <w:tcPr>
            <w:tcW w:w="880" w:type="pct"/>
          </w:tcPr>
          <w:p w:rsidR="00D72EAF" w:rsidRDefault="00D72EAF" w:rsidP="003C1EC9">
            <w:pPr>
              <w:rPr>
                <w:lang w:eastAsia="ja-JP"/>
              </w:rPr>
            </w:pPr>
            <w:r>
              <w:rPr>
                <w:rFonts w:hint="eastAsia"/>
                <w:lang w:eastAsia="ja-JP"/>
              </w:rPr>
              <w:t>機能権限設定</w:t>
            </w:r>
          </w:p>
        </w:tc>
        <w:tc>
          <w:tcPr>
            <w:tcW w:w="914" w:type="pct"/>
          </w:tcPr>
          <w:p w:rsidR="00D72EAF" w:rsidRDefault="00D72EAF" w:rsidP="003C1EC9">
            <w:pPr>
              <w:rPr>
                <w:lang w:eastAsia="ja-JP"/>
              </w:rPr>
            </w:pPr>
            <w:r>
              <w:rPr>
                <w:rFonts w:hint="eastAsia"/>
                <w:lang w:eastAsia="ja-JP"/>
              </w:rPr>
              <w:t>機能権限詳細</w:t>
            </w:r>
          </w:p>
        </w:tc>
        <w:tc>
          <w:tcPr>
            <w:tcW w:w="2830" w:type="pct"/>
          </w:tcPr>
          <w:p w:rsidR="00D72EAF" w:rsidRDefault="00B615D6" w:rsidP="003C1EC9">
            <w:pPr>
              <w:rPr>
                <w:lang w:eastAsia="ja-JP"/>
              </w:rPr>
            </w:pPr>
            <w:ins w:id="130" w:author="高木義尚" w:date="2017-02-07T19:14:00Z">
              <w:r>
                <w:rPr>
                  <w:rFonts w:hint="eastAsia"/>
                  <w:lang w:eastAsia="ja-JP"/>
                </w:rPr>
                <w:t>・</w:t>
              </w:r>
            </w:ins>
            <w:r w:rsidR="00D72EAF">
              <w:rPr>
                <w:rFonts w:hint="eastAsia"/>
                <w:lang w:eastAsia="ja-JP"/>
              </w:rPr>
              <w:t>指定した機能権限を更新、コピー、削除する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KKS15013</w:t>
            </w:r>
          </w:p>
        </w:tc>
        <w:tc>
          <w:tcPr>
            <w:tcW w:w="880" w:type="pct"/>
          </w:tcPr>
          <w:p w:rsidR="00D72EAF" w:rsidRDefault="00D72EAF" w:rsidP="003C1EC9">
            <w:pPr>
              <w:rPr>
                <w:lang w:eastAsia="ja-JP"/>
              </w:rPr>
            </w:pPr>
            <w:r>
              <w:rPr>
                <w:rFonts w:hint="eastAsia"/>
                <w:lang w:eastAsia="ja-JP"/>
              </w:rPr>
              <w:t>機能権限設定</w:t>
            </w:r>
          </w:p>
        </w:tc>
        <w:tc>
          <w:tcPr>
            <w:tcW w:w="914" w:type="pct"/>
          </w:tcPr>
          <w:p w:rsidR="00D72EAF" w:rsidRDefault="00D72EAF" w:rsidP="003C1EC9">
            <w:pPr>
              <w:rPr>
                <w:lang w:eastAsia="ja-JP"/>
              </w:rPr>
            </w:pPr>
            <w:r>
              <w:rPr>
                <w:rFonts w:hint="eastAsia"/>
                <w:lang w:eastAsia="ja-JP"/>
              </w:rPr>
              <w:t>機能権限一括更新</w:t>
            </w:r>
          </w:p>
        </w:tc>
        <w:tc>
          <w:tcPr>
            <w:tcW w:w="2830" w:type="pct"/>
          </w:tcPr>
          <w:p w:rsidR="00D72EAF" w:rsidRDefault="00B615D6" w:rsidP="003C1EC9">
            <w:pPr>
              <w:rPr>
                <w:lang w:eastAsia="ja-JP"/>
              </w:rPr>
            </w:pPr>
            <w:ins w:id="131" w:author="高木義尚" w:date="2017-02-07T19:14:00Z">
              <w:r>
                <w:rPr>
                  <w:rFonts w:hint="eastAsia"/>
                  <w:lang w:eastAsia="ja-JP"/>
                </w:rPr>
                <w:t>・</w:t>
              </w:r>
            </w:ins>
            <w:r w:rsidR="00D72EAF">
              <w:rPr>
                <w:rFonts w:hint="eastAsia"/>
                <w:lang w:eastAsia="ja-JP"/>
              </w:rPr>
              <w:t>指定した機能権限を一括更新する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KKS15014</w:t>
            </w:r>
          </w:p>
        </w:tc>
        <w:tc>
          <w:tcPr>
            <w:tcW w:w="880" w:type="pct"/>
          </w:tcPr>
          <w:p w:rsidR="00D72EAF" w:rsidRDefault="00D72EAF" w:rsidP="003C1EC9">
            <w:pPr>
              <w:rPr>
                <w:lang w:eastAsia="ja-JP"/>
              </w:rPr>
            </w:pPr>
            <w:r>
              <w:rPr>
                <w:rFonts w:hint="eastAsia"/>
                <w:lang w:eastAsia="ja-JP"/>
              </w:rPr>
              <w:t>機能権限設定</w:t>
            </w:r>
          </w:p>
        </w:tc>
        <w:tc>
          <w:tcPr>
            <w:tcW w:w="914" w:type="pct"/>
          </w:tcPr>
          <w:p w:rsidR="00D72EAF" w:rsidRDefault="00D72EAF" w:rsidP="003C1EC9">
            <w:pPr>
              <w:rPr>
                <w:lang w:eastAsia="ja-JP"/>
              </w:rPr>
            </w:pPr>
            <w:r>
              <w:rPr>
                <w:rFonts w:hint="eastAsia"/>
                <w:lang w:eastAsia="ja-JP"/>
              </w:rPr>
              <w:t>機能権限一括コピー</w:t>
            </w:r>
          </w:p>
        </w:tc>
        <w:tc>
          <w:tcPr>
            <w:tcW w:w="2830" w:type="pct"/>
          </w:tcPr>
          <w:p w:rsidR="00D72EAF" w:rsidRDefault="00B615D6" w:rsidP="003C1EC9">
            <w:pPr>
              <w:rPr>
                <w:lang w:eastAsia="ja-JP"/>
              </w:rPr>
            </w:pPr>
            <w:ins w:id="132" w:author="高木義尚" w:date="2017-02-07T19:14:00Z">
              <w:r>
                <w:rPr>
                  <w:rFonts w:hint="eastAsia"/>
                  <w:lang w:eastAsia="ja-JP"/>
                </w:rPr>
                <w:t>・</w:t>
              </w:r>
            </w:ins>
            <w:r w:rsidR="00D72EAF">
              <w:rPr>
                <w:rFonts w:hint="eastAsia"/>
                <w:lang w:eastAsia="ja-JP"/>
              </w:rPr>
              <w:t>指定した機能権限を複数ユーザーに一括コピーする</w:t>
            </w:r>
            <w:bookmarkStart w:id="133" w:name="_GoBack"/>
            <w:bookmarkEnd w:id="133"/>
          </w:p>
        </w:tc>
      </w:tr>
    </w:tbl>
    <w:p w:rsidR="00D72EAF" w:rsidRDefault="00D72EAF" w:rsidP="00F33BF3">
      <w:pPr>
        <w:rPr>
          <w:lang w:eastAsia="ja-JP"/>
        </w:rPr>
      </w:pPr>
    </w:p>
    <w:p w:rsidR="00D72EAF" w:rsidRDefault="00D72EAF">
      <w:pPr>
        <w:contextualSpacing w:val="0"/>
        <w:rPr>
          <w:lang w:eastAsia="ja-JP"/>
        </w:rPr>
      </w:pPr>
      <w:r>
        <w:rPr>
          <w:lang w:eastAsia="ja-JP"/>
        </w:rPr>
        <w:br w:type="page"/>
      </w:r>
    </w:p>
    <w:p w:rsidR="00D72EAF" w:rsidRDefault="00D72EAF" w:rsidP="001303AE">
      <w:pPr>
        <w:pStyle w:val="1"/>
        <w:numPr>
          <w:numberingChange w:id="134" w:author="GKH598NLA shimi 清水  裕子 GJ1 G" w:date="2017-01-30T12:09:00Z" w:original="%1:2:0:."/>
        </w:numPr>
        <w:spacing w:before="180" w:after="180"/>
      </w:pPr>
      <w:r>
        <w:rPr>
          <w:rFonts w:hint="eastAsia"/>
        </w:rPr>
        <w:t>帳票一覧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1679B4">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1679B4">
            <w:pPr>
              <w:rPr>
                <w:b/>
                <w:bCs/>
                <w:lang w:eastAsia="ja-JP"/>
              </w:rPr>
            </w:pPr>
            <w:r w:rsidRPr="000426FC">
              <w:rPr>
                <w:rFonts w:hint="eastAsia"/>
                <w:b/>
                <w:bCs/>
                <w:lang w:eastAsia="ja-JP"/>
              </w:rPr>
              <w:t>帳票名</w:t>
            </w:r>
          </w:p>
        </w:tc>
        <w:tc>
          <w:tcPr>
            <w:tcW w:w="2830" w:type="pct"/>
            <w:shd w:val="clear" w:color="auto" w:fill="F2F2F2"/>
          </w:tcPr>
          <w:p w:rsidR="00D72EAF" w:rsidRPr="000426FC" w:rsidRDefault="00D72EAF" w:rsidP="001679B4">
            <w:pPr>
              <w:rPr>
                <w:b/>
                <w:bCs/>
                <w:lang w:eastAsia="ja-JP"/>
              </w:rPr>
            </w:pPr>
            <w:r w:rsidRPr="000426FC">
              <w:rPr>
                <w:rFonts w:hint="eastAsia"/>
                <w:b/>
                <w:bCs/>
                <w:lang w:eastAsia="ja-JP"/>
              </w:rPr>
              <w:t>帳票概要</w:t>
            </w:r>
          </w:p>
        </w:tc>
      </w:tr>
      <w:tr w:rsidR="00D72EAF" w:rsidTr="000426FC">
        <w:tc>
          <w:tcPr>
            <w:tcW w:w="376" w:type="pct"/>
          </w:tcPr>
          <w:p w:rsidR="00D72EAF" w:rsidRPr="000426FC" w:rsidRDefault="00D72EAF" w:rsidP="000426FC">
            <w:pPr>
              <w:jc w:val="center"/>
              <w:rPr>
                <w:bCs/>
                <w:lang w:eastAsia="ja-JP"/>
              </w:rPr>
            </w:pPr>
            <w:r w:rsidRPr="000426FC">
              <w:rPr>
                <w:bCs/>
                <w:lang w:eastAsia="ja-JP"/>
              </w:rPr>
              <w:t>KKR08070</w:t>
            </w:r>
          </w:p>
        </w:tc>
        <w:tc>
          <w:tcPr>
            <w:tcW w:w="880" w:type="pct"/>
          </w:tcPr>
          <w:p w:rsidR="00D72EAF" w:rsidRDefault="00D72EAF" w:rsidP="001679B4">
            <w:pPr>
              <w:rPr>
                <w:lang w:eastAsia="ja-JP"/>
              </w:rPr>
            </w:pPr>
            <w:r w:rsidRPr="00FE2D00">
              <w:rPr>
                <w:rFonts w:hint="eastAsia"/>
                <w:lang w:eastAsia="ja-JP"/>
              </w:rPr>
              <w:t>カーシェア事務所</w:t>
            </w:r>
          </w:p>
        </w:tc>
        <w:tc>
          <w:tcPr>
            <w:tcW w:w="914" w:type="pct"/>
          </w:tcPr>
          <w:p w:rsidR="00D72EAF" w:rsidRDefault="00D72EAF" w:rsidP="001679B4">
            <w:pPr>
              <w:rPr>
                <w:lang w:eastAsia="ja-JP"/>
              </w:rPr>
            </w:pPr>
            <w:r w:rsidRPr="00EA795C">
              <w:rPr>
                <w:rFonts w:hint="eastAsia"/>
                <w:lang w:eastAsia="ja-JP"/>
              </w:rPr>
              <w:t>カーシェア</w:t>
            </w:r>
            <w:r>
              <w:rPr>
                <w:rFonts w:hint="eastAsia"/>
                <w:lang w:eastAsia="ja-JP"/>
              </w:rPr>
              <w:t>一覧</w:t>
            </w:r>
          </w:p>
        </w:tc>
        <w:tc>
          <w:tcPr>
            <w:tcW w:w="2830" w:type="pct"/>
          </w:tcPr>
          <w:p w:rsidR="00D72EAF" w:rsidRDefault="00D72EAF" w:rsidP="001679B4">
            <w:pPr>
              <w:rPr>
                <w:lang w:eastAsia="ja-JP"/>
              </w:rPr>
            </w:pPr>
            <w:r>
              <w:rPr>
                <w:lang w:eastAsia="ja-JP"/>
              </w:rPr>
              <w:t>CSV</w:t>
            </w:r>
            <w:r>
              <w:rPr>
                <w:rFonts w:hint="eastAsia"/>
                <w:lang w:eastAsia="ja-JP"/>
              </w:rPr>
              <w:t>出力</w:t>
            </w:r>
          </w:p>
        </w:tc>
      </w:tr>
      <w:tr w:rsidR="00D72EAF" w:rsidTr="000426FC">
        <w:tc>
          <w:tcPr>
            <w:tcW w:w="376" w:type="pct"/>
          </w:tcPr>
          <w:p w:rsidR="00D72EAF" w:rsidRPr="000426FC" w:rsidRDefault="00D72EAF" w:rsidP="000426FC">
            <w:pPr>
              <w:jc w:val="center"/>
              <w:rPr>
                <w:bCs/>
                <w:lang w:eastAsia="ja-JP"/>
              </w:rPr>
            </w:pPr>
            <w:r w:rsidRPr="000426FC">
              <w:rPr>
                <w:bCs/>
                <w:lang w:eastAsia="ja-JP"/>
              </w:rPr>
              <w:t>KKR09010</w:t>
            </w:r>
          </w:p>
        </w:tc>
        <w:tc>
          <w:tcPr>
            <w:tcW w:w="880" w:type="pct"/>
          </w:tcPr>
          <w:p w:rsidR="00D72EAF" w:rsidRDefault="00D72EAF" w:rsidP="001679B4">
            <w:pPr>
              <w:rPr>
                <w:lang w:eastAsia="ja-JP"/>
              </w:rPr>
            </w:pPr>
            <w:r>
              <w:rPr>
                <w:rFonts w:hint="eastAsia"/>
                <w:lang w:eastAsia="ja-JP"/>
              </w:rPr>
              <w:t>週報</w:t>
            </w:r>
          </w:p>
        </w:tc>
        <w:tc>
          <w:tcPr>
            <w:tcW w:w="914" w:type="pct"/>
          </w:tcPr>
          <w:p w:rsidR="00D72EAF" w:rsidRPr="00EA795C" w:rsidRDefault="00D72EAF" w:rsidP="001679B4">
            <w:pPr>
              <w:rPr>
                <w:lang w:eastAsia="ja-JP"/>
              </w:rPr>
            </w:pPr>
            <w:r w:rsidRPr="00EA795C">
              <w:rPr>
                <w:rFonts w:hint="eastAsia"/>
                <w:lang w:eastAsia="ja-JP"/>
              </w:rPr>
              <w:t>週報（</w:t>
            </w:r>
            <w:r w:rsidRPr="00EA795C">
              <w:rPr>
                <w:lang w:eastAsia="ja-JP"/>
              </w:rPr>
              <w:t>PDF</w:t>
            </w:r>
            <w:r w:rsidRPr="00EA795C">
              <w:rPr>
                <w:rFonts w:hint="eastAsia"/>
                <w:lang w:eastAsia="ja-JP"/>
              </w:rPr>
              <w:t>）</w:t>
            </w:r>
          </w:p>
        </w:tc>
        <w:tc>
          <w:tcPr>
            <w:tcW w:w="2830" w:type="pct"/>
          </w:tcPr>
          <w:p w:rsidR="00D72EAF" w:rsidRDefault="00D72EAF" w:rsidP="001679B4">
            <w:pPr>
              <w:rPr>
                <w:lang w:eastAsia="ja-JP"/>
              </w:rPr>
            </w:pPr>
            <w:r>
              <w:rPr>
                <w:rFonts w:hint="eastAsia"/>
                <w:lang w:eastAsia="ja-JP"/>
              </w:rPr>
              <w:t>週報</w:t>
            </w:r>
            <w:r>
              <w:rPr>
                <w:lang w:eastAsia="ja-JP"/>
              </w:rPr>
              <w:t>/</w:t>
            </w:r>
            <w:r>
              <w:rPr>
                <w:rFonts w:hint="eastAsia"/>
                <w:lang w:eastAsia="ja-JP"/>
              </w:rPr>
              <w:t>月報は</w:t>
            </w:r>
            <w:r>
              <w:rPr>
                <w:lang w:eastAsia="ja-JP"/>
              </w:rPr>
              <w:t>PDF</w:t>
            </w:r>
            <w:r>
              <w:rPr>
                <w:rFonts w:hint="eastAsia"/>
                <w:lang w:eastAsia="ja-JP"/>
              </w:rPr>
              <w:t>のみ</w:t>
            </w:r>
          </w:p>
        </w:tc>
      </w:tr>
      <w:tr w:rsidR="00D72EAF" w:rsidTr="000426FC">
        <w:tc>
          <w:tcPr>
            <w:tcW w:w="376" w:type="pct"/>
          </w:tcPr>
          <w:p w:rsidR="00D72EAF" w:rsidRPr="000426FC" w:rsidRDefault="00D72EAF" w:rsidP="000426FC">
            <w:pPr>
              <w:jc w:val="center"/>
              <w:rPr>
                <w:bCs/>
                <w:lang w:eastAsia="ja-JP"/>
              </w:rPr>
            </w:pPr>
            <w:r w:rsidRPr="000426FC">
              <w:rPr>
                <w:bCs/>
                <w:lang w:eastAsia="ja-JP"/>
              </w:rPr>
              <w:t>KKR10010</w:t>
            </w:r>
          </w:p>
        </w:tc>
        <w:tc>
          <w:tcPr>
            <w:tcW w:w="880" w:type="pct"/>
          </w:tcPr>
          <w:p w:rsidR="00D72EAF" w:rsidRDefault="00D72EAF" w:rsidP="001679B4">
            <w:pPr>
              <w:rPr>
                <w:lang w:eastAsia="ja-JP"/>
              </w:rPr>
            </w:pPr>
            <w:r>
              <w:rPr>
                <w:rFonts w:hint="eastAsia"/>
                <w:lang w:eastAsia="ja-JP"/>
              </w:rPr>
              <w:t>月報</w:t>
            </w:r>
          </w:p>
        </w:tc>
        <w:tc>
          <w:tcPr>
            <w:tcW w:w="914" w:type="pct"/>
          </w:tcPr>
          <w:p w:rsidR="00D72EAF" w:rsidRDefault="00D72EAF" w:rsidP="00EA795C">
            <w:pPr>
              <w:rPr>
                <w:lang w:eastAsia="ja-JP"/>
              </w:rPr>
            </w:pPr>
            <w:r w:rsidRPr="00EA795C">
              <w:rPr>
                <w:rFonts w:hint="eastAsia"/>
                <w:lang w:eastAsia="ja-JP"/>
              </w:rPr>
              <w:t>月報（</w:t>
            </w:r>
            <w:r w:rsidRPr="00EA795C">
              <w:rPr>
                <w:lang w:eastAsia="ja-JP"/>
              </w:rPr>
              <w:t>PDF</w:t>
            </w:r>
            <w:r w:rsidRPr="00EA795C">
              <w:rPr>
                <w:rFonts w:hint="eastAsia"/>
                <w:lang w:eastAsia="ja-JP"/>
              </w:rPr>
              <w:t>）</w:t>
            </w:r>
          </w:p>
        </w:tc>
        <w:tc>
          <w:tcPr>
            <w:tcW w:w="2830" w:type="pct"/>
          </w:tcPr>
          <w:p w:rsidR="00D72EAF" w:rsidRDefault="00D72EAF" w:rsidP="001679B4">
            <w:pPr>
              <w:rPr>
                <w:lang w:eastAsia="ja-JP"/>
              </w:rPr>
            </w:pPr>
            <w:r>
              <w:rPr>
                <w:rFonts w:hint="eastAsia"/>
                <w:lang w:eastAsia="ja-JP"/>
              </w:rPr>
              <w:t>週報</w:t>
            </w:r>
            <w:r>
              <w:rPr>
                <w:lang w:eastAsia="ja-JP"/>
              </w:rPr>
              <w:t>/</w:t>
            </w:r>
            <w:r>
              <w:rPr>
                <w:rFonts w:hint="eastAsia"/>
                <w:lang w:eastAsia="ja-JP"/>
              </w:rPr>
              <w:t>月報は</w:t>
            </w:r>
            <w:r>
              <w:rPr>
                <w:lang w:eastAsia="ja-JP"/>
              </w:rPr>
              <w:t>PDF</w:t>
            </w:r>
            <w:r>
              <w:rPr>
                <w:rFonts w:hint="eastAsia"/>
                <w:lang w:eastAsia="ja-JP"/>
              </w:rPr>
              <w:t>のみ</w:t>
            </w:r>
          </w:p>
        </w:tc>
      </w:tr>
    </w:tbl>
    <w:p w:rsidR="00D72EAF" w:rsidRDefault="00D72EAF" w:rsidP="00071020">
      <w:pPr>
        <w:rPr>
          <w:lang w:eastAsia="ja-JP"/>
        </w:rPr>
      </w:pPr>
    </w:p>
    <w:p w:rsidR="00D72EAF" w:rsidRDefault="00D72EAF">
      <w:pPr>
        <w:contextualSpacing w:val="0"/>
        <w:rPr>
          <w:lang w:eastAsia="ja-JP"/>
        </w:rPr>
      </w:pPr>
      <w:r>
        <w:rPr>
          <w:lang w:eastAsia="ja-JP"/>
        </w:rPr>
        <w:br w:type="page"/>
      </w:r>
    </w:p>
    <w:p w:rsidR="00D72EAF" w:rsidRDefault="00D72EAF" w:rsidP="001303AE">
      <w:pPr>
        <w:pStyle w:val="1"/>
        <w:numPr>
          <w:numberingChange w:id="135" w:author="GKH598NLA shimi 清水  裕子 GJ1 G" w:date="2017-01-30T12:09:00Z" w:original="%1:3:0:."/>
        </w:numPr>
        <w:spacing w:before="180" w:after="180"/>
      </w:pPr>
      <w:r>
        <w:t>API</w:t>
      </w:r>
      <w:r>
        <w:rPr>
          <w:rFonts w:hint="eastAsia"/>
        </w:rPr>
        <w:t>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F12233">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F12233">
            <w:pPr>
              <w:rPr>
                <w:b/>
                <w:bCs/>
                <w:lang w:eastAsia="ja-JP"/>
              </w:rPr>
            </w:pPr>
            <w:r w:rsidRPr="000426FC">
              <w:rPr>
                <w:b/>
                <w:bCs/>
                <w:lang w:eastAsia="ja-JP"/>
              </w:rPr>
              <w:t>API</w:t>
            </w:r>
            <w:r w:rsidRPr="000426FC">
              <w:rPr>
                <w:rFonts w:hint="eastAsia"/>
                <w:b/>
                <w:bCs/>
                <w:lang w:eastAsia="ja-JP"/>
              </w:rPr>
              <w:t>名</w:t>
            </w:r>
          </w:p>
        </w:tc>
        <w:tc>
          <w:tcPr>
            <w:tcW w:w="2830" w:type="pct"/>
            <w:shd w:val="clear" w:color="auto" w:fill="F2F2F2"/>
          </w:tcPr>
          <w:p w:rsidR="00D72EAF" w:rsidRPr="000426FC" w:rsidRDefault="00D72EAF" w:rsidP="00F12233">
            <w:pPr>
              <w:rPr>
                <w:b/>
                <w:bCs/>
                <w:lang w:eastAsia="ja-JP"/>
              </w:rPr>
            </w:pPr>
            <w:r w:rsidRPr="000426FC">
              <w:rPr>
                <w:b/>
                <w:bCs/>
                <w:lang w:eastAsia="ja-JP"/>
              </w:rPr>
              <w:t>API</w:t>
            </w:r>
            <w:r w:rsidRPr="000426FC">
              <w:rPr>
                <w:rFonts w:hint="eastAsia"/>
                <w:b/>
                <w:bCs/>
                <w:lang w:eastAsia="ja-JP"/>
              </w:rPr>
              <w:t>概要</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KKA00010</w:t>
            </w:r>
          </w:p>
        </w:tc>
        <w:tc>
          <w:tcPr>
            <w:tcW w:w="880" w:type="pct"/>
          </w:tcPr>
          <w:p w:rsidR="00D72EAF" w:rsidRDefault="00D72EAF" w:rsidP="00153B14">
            <w:pPr>
              <w:rPr>
                <w:lang w:eastAsia="ja-JP"/>
              </w:rPr>
            </w:pPr>
            <w:r>
              <w:rPr>
                <w:rFonts w:hint="eastAsia"/>
                <w:lang w:eastAsia="ja-JP"/>
              </w:rPr>
              <w:t>共通</w:t>
            </w:r>
          </w:p>
        </w:tc>
        <w:tc>
          <w:tcPr>
            <w:tcW w:w="914" w:type="pct"/>
          </w:tcPr>
          <w:p w:rsidR="00D72EAF" w:rsidRDefault="00D72EAF" w:rsidP="00153B14">
            <w:pPr>
              <w:rPr>
                <w:lang w:eastAsia="ja-JP"/>
              </w:rPr>
            </w:pPr>
            <w:r>
              <w:rPr>
                <w:rFonts w:hint="eastAsia"/>
                <w:lang w:eastAsia="ja-JP"/>
              </w:rPr>
              <w:t>ユーザー検索</w:t>
            </w:r>
          </w:p>
        </w:tc>
        <w:tc>
          <w:tcPr>
            <w:tcW w:w="2830" w:type="pct"/>
          </w:tcPr>
          <w:p w:rsidR="00D72EAF" w:rsidRDefault="00D72EAF" w:rsidP="00153B14">
            <w:pPr>
              <w:rPr>
                <w:lang w:eastAsia="ja-JP"/>
              </w:rPr>
            </w:pPr>
            <w:r>
              <w:rPr>
                <w:rFonts w:hint="eastAsia"/>
                <w:lang w:eastAsia="ja-JP"/>
              </w:rPr>
              <w:t>ユーザー情報を検索する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KKA00020</w:t>
            </w:r>
          </w:p>
        </w:tc>
        <w:tc>
          <w:tcPr>
            <w:tcW w:w="880" w:type="pct"/>
          </w:tcPr>
          <w:p w:rsidR="00D72EAF" w:rsidRDefault="00D72EAF" w:rsidP="00153B14">
            <w:pPr>
              <w:rPr>
                <w:lang w:eastAsia="ja-JP"/>
              </w:rPr>
            </w:pPr>
            <w:r>
              <w:rPr>
                <w:rFonts w:hint="eastAsia"/>
                <w:lang w:eastAsia="ja-JP"/>
              </w:rPr>
              <w:t>共通</w:t>
            </w:r>
          </w:p>
        </w:tc>
        <w:tc>
          <w:tcPr>
            <w:tcW w:w="914" w:type="pct"/>
          </w:tcPr>
          <w:p w:rsidR="00D72EAF" w:rsidRDefault="00D72EAF" w:rsidP="00153B14">
            <w:pPr>
              <w:rPr>
                <w:lang w:eastAsia="ja-JP"/>
              </w:rPr>
            </w:pPr>
            <w:r>
              <w:rPr>
                <w:rFonts w:hint="eastAsia"/>
                <w:lang w:eastAsia="ja-JP"/>
              </w:rPr>
              <w:t>担当検索</w:t>
            </w:r>
          </w:p>
        </w:tc>
        <w:tc>
          <w:tcPr>
            <w:tcW w:w="2830" w:type="pct"/>
          </w:tcPr>
          <w:p w:rsidR="00D72EAF" w:rsidRDefault="00D72EAF" w:rsidP="00153B14">
            <w:pPr>
              <w:rPr>
                <w:lang w:eastAsia="ja-JP"/>
              </w:rPr>
            </w:pPr>
            <w:r>
              <w:rPr>
                <w:rFonts w:hint="eastAsia"/>
                <w:lang w:eastAsia="ja-JP"/>
              </w:rPr>
              <w:t>担当情報を検索する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KKA00030</w:t>
            </w:r>
          </w:p>
        </w:tc>
        <w:tc>
          <w:tcPr>
            <w:tcW w:w="880" w:type="pct"/>
          </w:tcPr>
          <w:p w:rsidR="00D72EAF" w:rsidRDefault="00D72EAF" w:rsidP="00153B14">
            <w:pPr>
              <w:rPr>
                <w:lang w:eastAsia="ja-JP"/>
              </w:rPr>
            </w:pPr>
            <w:r>
              <w:rPr>
                <w:rFonts w:hint="eastAsia"/>
                <w:lang w:eastAsia="ja-JP"/>
              </w:rPr>
              <w:t>共通</w:t>
            </w:r>
          </w:p>
        </w:tc>
        <w:tc>
          <w:tcPr>
            <w:tcW w:w="914" w:type="pct"/>
          </w:tcPr>
          <w:p w:rsidR="00D72EAF" w:rsidRDefault="00D72EAF" w:rsidP="00153B14">
            <w:pPr>
              <w:rPr>
                <w:lang w:eastAsia="ja-JP"/>
              </w:rPr>
            </w:pPr>
            <w:r>
              <w:rPr>
                <w:rFonts w:hint="eastAsia"/>
                <w:lang w:eastAsia="ja-JP"/>
              </w:rPr>
              <w:t>部検索</w:t>
            </w:r>
          </w:p>
        </w:tc>
        <w:tc>
          <w:tcPr>
            <w:tcW w:w="2830" w:type="pct"/>
          </w:tcPr>
          <w:p w:rsidR="00D72EAF" w:rsidRDefault="00D72EAF" w:rsidP="00153B14">
            <w:pPr>
              <w:rPr>
                <w:lang w:eastAsia="ja-JP"/>
              </w:rPr>
            </w:pPr>
            <w:r>
              <w:rPr>
                <w:rFonts w:hint="eastAsia"/>
                <w:lang w:eastAsia="ja-JP"/>
              </w:rPr>
              <w:t>部情報を検索する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KKA00040</w:t>
            </w:r>
          </w:p>
        </w:tc>
        <w:tc>
          <w:tcPr>
            <w:tcW w:w="880" w:type="pct"/>
          </w:tcPr>
          <w:p w:rsidR="00D72EAF" w:rsidRDefault="00D72EAF" w:rsidP="00153B14">
            <w:pPr>
              <w:rPr>
                <w:lang w:eastAsia="ja-JP"/>
              </w:rPr>
            </w:pPr>
            <w:r>
              <w:rPr>
                <w:rFonts w:hint="eastAsia"/>
                <w:lang w:eastAsia="ja-JP"/>
              </w:rPr>
              <w:t>共通</w:t>
            </w:r>
          </w:p>
        </w:tc>
        <w:tc>
          <w:tcPr>
            <w:tcW w:w="914" w:type="pct"/>
          </w:tcPr>
          <w:p w:rsidR="00D72EAF" w:rsidRDefault="00D72EAF" w:rsidP="00153B14">
            <w:pPr>
              <w:rPr>
                <w:lang w:eastAsia="ja-JP"/>
              </w:rPr>
            </w:pPr>
            <w:r>
              <w:rPr>
                <w:rFonts w:hint="eastAsia"/>
                <w:lang w:eastAsia="ja-JP"/>
              </w:rPr>
              <w:t>課検索</w:t>
            </w:r>
          </w:p>
        </w:tc>
        <w:tc>
          <w:tcPr>
            <w:tcW w:w="2830" w:type="pct"/>
          </w:tcPr>
          <w:p w:rsidR="00D72EAF" w:rsidRDefault="00D72EAF" w:rsidP="00153B14">
            <w:pPr>
              <w:rPr>
                <w:lang w:eastAsia="ja-JP"/>
              </w:rPr>
            </w:pPr>
            <w:r>
              <w:rPr>
                <w:rFonts w:hint="eastAsia"/>
                <w:lang w:eastAsia="ja-JP"/>
              </w:rPr>
              <w:t>課情報を検索する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KKA00050</w:t>
            </w:r>
          </w:p>
        </w:tc>
        <w:tc>
          <w:tcPr>
            <w:tcW w:w="880" w:type="pct"/>
          </w:tcPr>
          <w:p w:rsidR="00D72EAF" w:rsidRDefault="00D72EAF" w:rsidP="00153B14">
            <w:pPr>
              <w:rPr>
                <w:lang w:eastAsia="ja-JP"/>
              </w:rPr>
            </w:pPr>
            <w:r>
              <w:rPr>
                <w:rFonts w:hint="eastAsia"/>
                <w:lang w:eastAsia="ja-JP"/>
              </w:rPr>
              <w:t>共通</w:t>
            </w:r>
          </w:p>
        </w:tc>
        <w:tc>
          <w:tcPr>
            <w:tcW w:w="914" w:type="pct"/>
          </w:tcPr>
          <w:p w:rsidR="00D72EAF" w:rsidRDefault="00D72EAF" w:rsidP="00153B14">
            <w:pPr>
              <w:rPr>
                <w:lang w:eastAsia="ja-JP"/>
              </w:rPr>
            </w:pPr>
            <w:r>
              <w:rPr>
                <w:rFonts w:hint="eastAsia"/>
                <w:lang w:eastAsia="ja-JP"/>
              </w:rPr>
              <w:t>開発符号</w:t>
            </w:r>
          </w:p>
        </w:tc>
        <w:tc>
          <w:tcPr>
            <w:tcW w:w="2830" w:type="pct"/>
          </w:tcPr>
          <w:p w:rsidR="00D72EAF" w:rsidRDefault="00D72EAF" w:rsidP="00153B14">
            <w:pPr>
              <w:rPr>
                <w:lang w:eastAsia="ja-JP"/>
              </w:rPr>
            </w:pPr>
            <w:r>
              <w:rPr>
                <w:rFonts w:hint="eastAsia"/>
                <w:lang w:eastAsia="ja-JP"/>
              </w:rPr>
              <w:t>開発符号情報を検索する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KKA00060</w:t>
            </w:r>
          </w:p>
        </w:tc>
        <w:tc>
          <w:tcPr>
            <w:tcW w:w="880" w:type="pct"/>
          </w:tcPr>
          <w:p w:rsidR="00D72EAF" w:rsidRDefault="00D72EAF" w:rsidP="00153B14">
            <w:pPr>
              <w:rPr>
                <w:lang w:eastAsia="ja-JP"/>
              </w:rPr>
            </w:pPr>
            <w:r>
              <w:rPr>
                <w:rFonts w:hint="eastAsia"/>
                <w:lang w:eastAsia="ja-JP"/>
              </w:rPr>
              <w:t>共通</w:t>
            </w:r>
          </w:p>
        </w:tc>
        <w:tc>
          <w:tcPr>
            <w:tcW w:w="914" w:type="pct"/>
          </w:tcPr>
          <w:p w:rsidR="00D72EAF" w:rsidRDefault="00D72EAF" w:rsidP="00153B14">
            <w:pPr>
              <w:rPr>
                <w:lang w:eastAsia="ja-JP"/>
              </w:rPr>
            </w:pPr>
            <w:r>
              <w:rPr>
                <w:rFonts w:hint="eastAsia"/>
                <w:lang w:eastAsia="ja-JP"/>
              </w:rPr>
              <w:t>車系</w:t>
            </w:r>
          </w:p>
        </w:tc>
        <w:tc>
          <w:tcPr>
            <w:tcW w:w="2830" w:type="pct"/>
          </w:tcPr>
          <w:p w:rsidR="00D72EAF" w:rsidRDefault="00D72EAF" w:rsidP="00153B14">
            <w:pPr>
              <w:rPr>
                <w:lang w:eastAsia="ja-JP"/>
              </w:rPr>
            </w:pPr>
            <w:r>
              <w:rPr>
                <w:rFonts w:hint="eastAsia"/>
                <w:lang w:eastAsia="ja-JP"/>
              </w:rPr>
              <w:t>車系を検索する</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KKA01010</w:t>
            </w:r>
          </w:p>
        </w:tc>
        <w:tc>
          <w:tcPr>
            <w:tcW w:w="880" w:type="pct"/>
          </w:tcPr>
          <w:p w:rsidR="00D72EAF" w:rsidRDefault="00D72EAF" w:rsidP="00153B14">
            <w:pPr>
              <w:rPr>
                <w:lang w:eastAsia="ja-JP"/>
              </w:rPr>
            </w:pPr>
            <w:r>
              <w:rPr>
                <w:rFonts w:hint="eastAsia"/>
                <w:lang w:eastAsia="ja-JP"/>
              </w:rPr>
              <w:t>業務計画表</w:t>
            </w:r>
          </w:p>
        </w:tc>
        <w:tc>
          <w:tcPr>
            <w:tcW w:w="914" w:type="pct"/>
          </w:tcPr>
          <w:p w:rsidR="00D72EAF" w:rsidRDefault="00D72EAF" w:rsidP="00153B14">
            <w:pPr>
              <w:rPr>
                <w:lang w:eastAsia="ja-JP"/>
              </w:rPr>
            </w:pPr>
            <w:r>
              <w:rPr>
                <w:rFonts w:hint="eastAsia"/>
                <w:lang w:eastAsia="ja-JP"/>
              </w:rPr>
              <w:t>業務スケジュール項目検索</w:t>
            </w:r>
          </w:p>
        </w:tc>
        <w:tc>
          <w:tcPr>
            <w:tcW w:w="2830" w:type="pct"/>
          </w:tcPr>
          <w:p w:rsidR="00D72EAF" w:rsidRDefault="00D72EAF" w:rsidP="00153B14">
            <w:pPr>
              <w:rPr>
                <w:lang w:eastAsia="ja-JP"/>
              </w:rPr>
            </w:pPr>
            <w:r>
              <w:rPr>
                <w:rFonts w:hint="eastAsia"/>
                <w:lang w:eastAsia="ja-JP"/>
              </w:rPr>
              <w:t>以下の条件で業務スケジュール項目を検索します</w:t>
            </w:r>
          </w:p>
          <w:p w:rsidR="00D72EAF" w:rsidRDefault="00D72EAF" w:rsidP="00153B14">
            <w:pPr>
              <w:rPr>
                <w:lang w:eastAsia="ja-JP"/>
              </w:rPr>
            </w:pPr>
            <w:r>
              <w:rPr>
                <w:rFonts w:hint="eastAsia"/>
                <w:lang w:eastAsia="ja-JP"/>
              </w:rPr>
              <w:t>・開発符号</w:t>
            </w:r>
          </w:p>
          <w:p w:rsidR="00D72EAF" w:rsidRDefault="00D72EAF" w:rsidP="00153B14">
            <w:pPr>
              <w:rPr>
                <w:lang w:eastAsia="ja-JP"/>
              </w:rPr>
            </w:pPr>
            <w:r>
              <w:rPr>
                <w:rFonts w:hint="eastAsia"/>
                <w:lang w:eastAsia="ja-JP"/>
              </w:rPr>
              <w:t>・所属</w:t>
            </w:r>
          </w:p>
          <w:p w:rsidR="00D72EAF" w:rsidRDefault="00D72EAF" w:rsidP="00153B14">
            <w:pPr>
              <w:rPr>
                <w:lang w:eastAsia="ja-JP"/>
              </w:rPr>
            </w:pPr>
            <w:r>
              <w:rPr>
                <w:rFonts w:hint="eastAsia"/>
                <w:lang w:eastAsia="ja-JP"/>
              </w:rPr>
              <w:t>・状態（</w:t>
            </w:r>
            <w:r>
              <w:rPr>
                <w:lang w:eastAsia="ja-JP"/>
              </w:rPr>
              <w:t>Open/Close</w:t>
            </w:r>
            <w:r>
              <w:rPr>
                <w:rFonts w:hint="eastAsia"/>
                <w:lang w:eastAsia="ja-JP"/>
              </w:rPr>
              <w:t>）</w:t>
            </w:r>
          </w:p>
          <w:p w:rsidR="00D72EAF" w:rsidRDefault="00D72EAF" w:rsidP="00153B14">
            <w:pPr>
              <w:rPr>
                <w:lang w:eastAsia="ja-JP"/>
              </w:rPr>
            </w:pPr>
            <w:r>
              <w:rPr>
                <w:rFonts w:hint="eastAsia"/>
                <w:lang w:eastAsia="ja-JP"/>
              </w:rPr>
              <w:t>・</w:t>
            </w:r>
            <w:r>
              <w:rPr>
                <w:lang w:eastAsia="ja-JP"/>
              </w:rPr>
              <w:t>Close</w:t>
            </w:r>
            <w:r>
              <w:rPr>
                <w:rFonts w:hint="eastAsia"/>
                <w:lang w:eastAsia="ja-JP"/>
              </w:rPr>
              <w:t>日</w:t>
            </w:r>
          </w:p>
          <w:p w:rsidR="00D72EAF" w:rsidRDefault="00D72EAF" w:rsidP="00153B14">
            <w:pPr>
              <w:rPr>
                <w:lang w:eastAsia="ja-JP"/>
              </w:rPr>
            </w:pPr>
            <w:r>
              <w:rPr>
                <w:rFonts w:hint="eastAsia"/>
                <w:lang w:eastAsia="ja-JP"/>
              </w:rPr>
              <w:t>・期間</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KKA01020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F12233">
            <w:pPr>
              <w:rPr>
                <w:lang w:eastAsia="ja-JP"/>
              </w:rPr>
            </w:pPr>
            <w:r>
              <w:rPr>
                <w:rFonts w:hint="eastAsia"/>
                <w:lang w:eastAsia="ja-JP"/>
              </w:rPr>
              <w:t>業務スケジュール項目登録</w:t>
            </w:r>
          </w:p>
        </w:tc>
        <w:tc>
          <w:tcPr>
            <w:tcW w:w="2830" w:type="pct"/>
          </w:tcPr>
          <w:p w:rsidR="00D72EAF" w:rsidRDefault="00D72EAF" w:rsidP="00F12233">
            <w:pPr>
              <w:rPr>
                <w:lang w:eastAsia="ja-JP"/>
              </w:rPr>
            </w:pPr>
            <w:r>
              <w:rPr>
                <w:rFonts w:hint="eastAsia"/>
                <w:lang w:eastAsia="ja-JP"/>
              </w:rPr>
              <w:t>入力された情報で業務スケジュール項目を登録します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KKA01030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F12233">
            <w:pPr>
              <w:rPr>
                <w:lang w:eastAsia="ja-JP"/>
              </w:rPr>
            </w:pPr>
            <w:r>
              <w:rPr>
                <w:rFonts w:hint="eastAsia"/>
                <w:lang w:eastAsia="ja-JP"/>
              </w:rPr>
              <w:t>業務スケジュール項目更新</w:t>
            </w:r>
          </w:p>
        </w:tc>
        <w:tc>
          <w:tcPr>
            <w:tcW w:w="2830" w:type="pct"/>
          </w:tcPr>
          <w:p w:rsidR="00D72EAF" w:rsidRDefault="00D72EAF" w:rsidP="00F12233">
            <w:pPr>
              <w:rPr>
                <w:lang w:eastAsia="ja-JP"/>
              </w:rPr>
            </w:pPr>
            <w:r>
              <w:rPr>
                <w:rFonts w:hint="eastAsia"/>
                <w:lang w:eastAsia="ja-JP"/>
              </w:rPr>
              <w:t>選択された業務スケジュール項目を入力された情報で更新します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KKA01040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9D37AD">
            <w:pPr>
              <w:rPr>
                <w:lang w:eastAsia="ja-JP"/>
              </w:rPr>
            </w:pPr>
            <w:r>
              <w:rPr>
                <w:rFonts w:hint="eastAsia"/>
                <w:lang w:eastAsia="ja-JP"/>
              </w:rPr>
              <w:t>業務スケジュール項目削除</w:t>
            </w:r>
          </w:p>
        </w:tc>
        <w:tc>
          <w:tcPr>
            <w:tcW w:w="2830" w:type="pct"/>
          </w:tcPr>
          <w:p w:rsidR="00D72EAF" w:rsidRDefault="00D72EAF" w:rsidP="00F12233">
            <w:pPr>
              <w:rPr>
                <w:lang w:eastAsia="ja-JP"/>
              </w:rPr>
            </w:pPr>
            <w:r>
              <w:rPr>
                <w:rFonts w:hint="eastAsia"/>
                <w:lang w:eastAsia="ja-JP"/>
              </w:rPr>
              <w:t>選択された業務スケジュール項目を削除します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KKA01050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9D37AD">
            <w:pPr>
              <w:rPr>
                <w:lang w:eastAsia="ja-JP"/>
              </w:rPr>
            </w:pPr>
            <w:r>
              <w:rPr>
                <w:rFonts w:hint="eastAsia"/>
                <w:lang w:eastAsia="ja-JP"/>
              </w:rPr>
              <w:t>業務スケジュール検索</w:t>
            </w:r>
          </w:p>
        </w:tc>
        <w:tc>
          <w:tcPr>
            <w:tcW w:w="2830" w:type="pct"/>
          </w:tcPr>
          <w:p w:rsidR="00D72EAF" w:rsidRDefault="00D72EAF" w:rsidP="00F12233">
            <w:pPr>
              <w:rPr>
                <w:lang w:eastAsia="ja-JP"/>
              </w:rPr>
            </w:pPr>
            <w:r>
              <w:rPr>
                <w:rFonts w:hint="eastAsia"/>
                <w:lang w:eastAsia="ja-JP"/>
              </w:rPr>
              <w:t>以下の情報で業務スケジュールを検索します</w:t>
            </w:r>
          </w:p>
          <w:p w:rsidR="00D72EAF" w:rsidRDefault="00D72EAF" w:rsidP="00F12233">
            <w:pPr>
              <w:rPr>
                <w:lang w:eastAsia="ja-JP"/>
              </w:rPr>
            </w:pPr>
            <w:r>
              <w:rPr>
                <w:rFonts w:hint="eastAsia"/>
                <w:lang w:eastAsia="ja-JP"/>
              </w:rPr>
              <w:t>・業務スケジュール項目</w:t>
            </w:r>
          </w:p>
          <w:p w:rsidR="00D72EAF" w:rsidRDefault="00D72EAF" w:rsidP="00F12233">
            <w:pPr>
              <w:rPr>
                <w:lang w:eastAsia="ja-JP"/>
              </w:rPr>
            </w:pPr>
            <w:r>
              <w:rPr>
                <w:rFonts w:hint="eastAsia"/>
                <w:lang w:eastAsia="ja-JP"/>
              </w:rPr>
              <w:t>・期間</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KKA01060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9D37AD">
            <w:pPr>
              <w:rPr>
                <w:lang w:eastAsia="ja-JP"/>
              </w:rPr>
            </w:pPr>
            <w:r>
              <w:rPr>
                <w:rFonts w:hint="eastAsia"/>
                <w:lang w:eastAsia="ja-JP"/>
              </w:rPr>
              <w:t>業務スケジュール登録</w:t>
            </w:r>
          </w:p>
        </w:tc>
        <w:tc>
          <w:tcPr>
            <w:tcW w:w="2830" w:type="pct"/>
          </w:tcPr>
          <w:p w:rsidR="00D72EAF" w:rsidRDefault="00D72EAF" w:rsidP="00F12233">
            <w:pPr>
              <w:rPr>
                <w:lang w:eastAsia="ja-JP"/>
              </w:rPr>
            </w:pPr>
            <w:r>
              <w:rPr>
                <w:rFonts w:hint="eastAsia"/>
                <w:lang w:eastAsia="ja-JP"/>
              </w:rPr>
              <w:t>入力された情報で業務スケジュールを登録します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KKA01070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9D37AD">
            <w:pPr>
              <w:rPr>
                <w:lang w:eastAsia="ja-JP"/>
              </w:rPr>
            </w:pPr>
            <w:r>
              <w:rPr>
                <w:rFonts w:hint="eastAsia"/>
                <w:lang w:eastAsia="ja-JP"/>
              </w:rPr>
              <w:t>業務スケジュール更新</w:t>
            </w:r>
          </w:p>
        </w:tc>
        <w:tc>
          <w:tcPr>
            <w:tcW w:w="2830" w:type="pct"/>
          </w:tcPr>
          <w:p w:rsidR="00D72EAF" w:rsidRDefault="00D72EAF" w:rsidP="00F12233">
            <w:pPr>
              <w:rPr>
                <w:lang w:eastAsia="ja-JP"/>
              </w:rPr>
            </w:pPr>
            <w:r>
              <w:rPr>
                <w:rFonts w:hint="eastAsia"/>
                <w:lang w:eastAsia="ja-JP"/>
              </w:rPr>
              <w:t>選択された業務スケジュールを入力された情報で更新します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KKA01080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9D37AD">
            <w:pPr>
              <w:rPr>
                <w:lang w:eastAsia="ja-JP"/>
              </w:rPr>
            </w:pPr>
            <w:r>
              <w:rPr>
                <w:rFonts w:hint="eastAsia"/>
                <w:lang w:eastAsia="ja-JP"/>
              </w:rPr>
              <w:t>業務スケジュール削除</w:t>
            </w:r>
          </w:p>
        </w:tc>
        <w:tc>
          <w:tcPr>
            <w:tcW w:w="2830" w:type="pct"/>
          </w:tcPr>
          <w:p w:rsidR="00D72EAF" w:rsidRDefault="00D72EAF" w:rsidP="00F12233">
            <w:pPr>
              <w:rPr>
                <w:lang w:eastAsia="ja-JP"/>
              </w:rPr>
            </w:pPr>
            <w:r>
              <w:rPr>
                <w:rFonts w:hint="eastAsia"/>
                <w:lang w:eastAsia="ja-JP"/>
              </w:rPr>
              <w:t>選択された業務スケジュールを削除します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KKA01090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F12233">
            <w:pPr>
              <w:rPr>
                <w:lang w:eastAsia="ja-JP"/>
              </w:rPr>
            </w:pPr>
            <w:r>
              <w:rPr>
                <w:rFonts w:hint="eastAsia"/>
                <w:lang w:eastAsia="ja-JP"/>
              </w:rPr>
              <w:t>車種別課題検索</w:t>
            </w:r>
          </w:p>
        </w:tc>
        <w:tc>
          <w:tcPr>
            <w:tcW w:w="2830" w:type="pct"/>
          </w:tcPr>
          <w:p w:rsidR="00D72EAF" w:rsidRDefault="00D72EAF" w:rsidP="00F12233">
            <w:pPr>
              <w:rPr>
                <w:lang w:eastAsia="ja-JP"/>
              </w:rPr>
            </w:pPr>
            <w:r>
              <w:rPr>
                <w:rFonts w:hint="eastAsia"/>
                <w:lang w:eastAsia="ja-JP"/>
              </w:rPr>
              <w:t>以下の情報を元に車種別課題を検索します</w:t>
            </w:r>
          </w:p>
          <w:p w:rsidR="00D72EAF" w:rsidRDefault="00D72EAF" w:rsidP="00F12233">
            <w:pPr>
              <w:rPr>
                <w:lang w:eastAsia="ja-JP"/>
              </w:rPr>
            </w:pPr>
            <w:r>
              <w:rPr>
                <w:rFonts w:hint="eastAsia"/>
                <w:lang w:eastAsia="ja-JP"/>
              </w:rPr>
              <w:t>・業務スケジュール項目</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KKA01100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F12233">
            <w:pPr>
              <w:rPr>
                <w:lang w:eastAsia="ja-JP"/>
              </w:rPr>
            </w:pPr>
            <w:r>
              <w:rPr>
                <w:rFonts w:hint="eastAsia"/>
                <w:lang w:eastAsia="ja-JP"/>
              </w:rPr>
              <w:t>車種別課題登録</w:t>
            </w:r>
          </w:p>
        </w:tc>
        <w:tc>
          <w:tcPr>
            <w:tcW w:w="2830" w:type="pct"/>
          </w:tcPr>
          <w:p w:rsidR="00D72EAF" w:rsidRDefault="00D72EAF" w:rsidP="00F12233">
            <w:pPr>
              <w:rPr>
                <w:lang w:eastAsia="ja-JP"/>
              </w:rPr>
            </w:pPr>
            <w:r>
              <w:rPr>
                <w:rFonts w:hint="eastAsia"/>
                <w:lang w:eastAsia="ja-JP"/>
              </w:rPr>
              <w:t>入力された情報で車種別課題を登録します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KKA01110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F12233">
            <w:pPr>
              <w:rPr>
                <w:lang w:eastAsia="ja-JP"/>
              </w:rPr>
            </w:pPr>
            <w:r>
              <w:rPr>
                <w:rFonts w:hint="eastAsia"/>
                <w:lang w:eastAsia="ja-JP"/>
              </w:rPr>
              <w:t>車種別課題更新</w:t>
            </w:r>
          </w:p>
        </w:tc>
        <w:tc>
          <w:tcPr>
            <w:tcW w:w="2830" w:type="pct"/>
          </w:tcPr>
          <w:p w:rsidR="00D72EAF" w:rsidRDefault="00D72EAF" w:rsidP="00F12233">
            <w:pPr>
              <w:rPr>
                <w:lang w:eastAsia="ja-JP"/>
              </w:rPr>
            </w:pPr>
            <w:r>
              <w:rPr>
                <w:rFonts w:hint="eastAsia"/>
                <w:lang w:eastAsia="ja-JP"/>
              </w:rPr>
              <w:t>選択された車種別課題を入力された情報で更新します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KKA01120</w:t>
            </w:r>
          </w:p>
        </w:tc>
        <w:tc>
          <w:tcPr>
            <w:tcW w:w="880" w:type="pct"/>
          </w:tcPr>
          <w:p w:rsidR="00D72EAF" w:rsidRDefault="00D72EAF" w:rsidP="00F12233">
            <w:pPr>
              <w:rPr>
                <w:lang w:eastAsia="ja-JP"/>
              </w:rPr>
            </w:pPr>
            <w:r>
              <w:rPr>
                <w:rFonts w:hint="eastAsia"/>
                <w:lang w:eastAsia="ja-JP"/>
              </w:rPr>
              <w:t>業務計画表</w:t>
            </w:r>
          </w:p>
        </w:tc>
        <w:tc>
          <w:tcPr>
            <w:tcW w:w="914" w:type="pct"/>
          </w:tcPr>
          <w:p w:rsidR="00D72EAF" w:rsidRDefault="00D72EAF" w:rsidP="00F12233">
            <w:pPr>
              <w:rPr>
                <w:lang w:eastAsia="ja-JP"/>
              </w:rPr>
            </w:pPr>
            <w:r>
              <w:rPr>
                <w:rFonts w:hint="eastAsia"/>
                <w:lang w:eastAsia="ja-JP"/>
              </w:rPr>
              <w:t>車種別課題削除</w:t>
            </w:r>
          </w:p>
        </w:tc>
        <w:tc>
          <w:tcPr>
            <w:tcW w:w="2830" w:type="pct"/>
          </w:tcPr>
          <w:p w:rsidR="00D72EAF" w:rsidRDefault="00D72EAF" w:rsidP="00F12233">
            <w:pPr>
              <w:rPr>
                <w:lang w:eastAsia="ja-JP"/>
              </w:rPr>
            </w:pPr>
            <w:r>
              <w:rPr>
                <w:rFonts w:hint="eastAsia"/>
                <w:lang w:eastAsia="ja-JP"/>
              </w:rPr>
              <w:t>選択された車種別課題を削除します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KKA02010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業務（月次計画）スケジュール項目検索</w:t>
            </w:r>
          </w:p>
        </w:tc>
        <w:tc>
          <w:tcPr>
            <w:tcW w:w="2830" w:type="pct"/>
          </w:tcPr>
          <w:p w:rsidR="00D72EAF" w:rsidRDefault="00D72EAF" w:rsidP="00F12233">
            <w:pPr>
              <w:rPr>
                <w:lang w:eastAsia="ja-JP"/>
              </w:rPr>
            </w:pPr>
            <w:r>
              <w:rPr>
                <w:rFonts w:hint="eastAsia"/>
                <w:lang w:eastAsia="ja-JP"/>
              </w:rPr>
              <w:t>以下の情報を元に業務（月次計画）スケジュール項目を検索します</w:t>
            </w:r>
          </w:p>
          <w:p w:rsidR="00D72EAF" w:rsidRDefault="00D72EAF" w:rsidP="00F12233">
            <w:pPr>
              <w:rPr>
                <w:lang w:eastAsia="ja-JP"/>
              </w:rPr>
            </w:pPr>
            <w:r>
              <w:rPr>
                <w:rFonts w:hint="eastAsia"/>
                <w:lang w:eastAsia="ja-JP"/>
              </w:rPr>
              <w:t>・年月</w:t>
            </w:r>
          </w:p>
          <w:p w:rsidR="00D72EAF" w:rsidRDefault="00D72EAF" w:rsidP="00F12233">
            <w:pPr>
              <w:rPr>
                <w:lang w:eastAsia="ja-JP"/>
              </w:rPr>
            </w:pPr>
            <w:r>
              <w:rPr>
                <w:rFonts w:hint="eastAsia"/>
                <w:lang w:eastAsia="ja-JP"/>
              </w:rPr>
              <w:t>・所属</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KKA02020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業務（月次計画）スケジュール項目登録</w:t>
            </w:r>
          </w:p>
        </w:tc>
        <w:tc>
          <w:tcPr>
            <w:tcW w:w="2830" w:type="pct"/>
          </w:tcPr>
          <w:p w:rsidR="00D72EAF" w:rsidRDefault="00D72EAF" w:rsidP="00A63928">
            <w:pPr>
              <w:rPr>
                <w:lang w:eastAsia="ja-JP"/>
              </w:rPr>
            </w:pPr>
            <w:r>
              <w:rPr>
                <w:rFonts w:hint="eastAsia"/>
                <w:lang w:eastAsia="ja-JP"/>
              </w:rPr>
              <w:t>入力された情報で業務（月次計画）スケジュール項目を登録します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KKA02030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業務（月次計画）スケジュール項目更新</w:t>
            </w:r>
          </w:p>
        </w:tc>
        <w:tc>
          <w:tcPr>
            <w:tcW w:w="2830" w:type="pct"/>
          </w:tcPr>
          <w:p w:rsidR="00D72EAF" w:rsidRDefault="00D72EAF" w:rsidP="00F12233">
            <w:pPr>
              <w:rPr>
                <w:lang w:eastAsia="ja-JP"/>
              </w:rPr>
            </w:pPr>
            <w:r>
              <w:rPr>
                <w:rFonts w:hint="eastAsia"/>
                <w:lang w:eastAsia="ja-JP"/>
              </w:rPr>
              <w:t>選択された業務（月次計画）スケジュール項目を入力された情報で更新します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KKA02040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業務（月次計画）スケジュール項目削除</w:t>
            </w:r>
          </w:p>
        </w:tc>
        <w:tc>
          <w:tcPr>
            <w:tcW w:w="2830" w:type="pct"/>
          </w:tcPr>
          <w:p w:rsidR="00D72EAF" w:rsidRDefault="00D72EAF" w:rsidP="00F12233">
            <w:pPr>
              <w:rPr>
                <w:lang w:eastAsia="ja-JP"/>
              </w:rPr>
            </w:pPr>
            <w:r>
              <w:rPr>
                <w:rFonts w:hint="eastAsia"/>
                <w:lang w:eastAsia="ja-JP"/>
              </w:rPr>
              <w:t>選択された業務（月次計画）スケジュール項目を削除します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KKA02050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業務（月次計画）スケジュール検索</w:t>
            </w:r>
          </w:p>
        </w:tc>
        <w:tc>
          <w:tcPr>
            <w:tcW w:w="2830" w:type="pct"/>
          </w:tcPr>
          <w:p w:rsidR="00D72EAF" w:rsidRDefault="00D72EAF" w:rsidP="00F12233">
            <w:pPr>
              <w:rPr>
                <w:lang w:eastAsia="ja-JP"/>
              </w:rPr>
            </w:pPr>
            <w:r>
              <w:rPr>
                <w:rFonts w:hint="eastAsia"/>
                <w:lang w:eastAsia="ja-JP"/>
              </w:rPr>
              <w:t>以下の情報で業務（月次計画）スケジュールを検索します</w:t>
            </w:r>
          </w:p>
          <w:p w:rsidR="00D72EAF" w:rsidRDefault="00D72EAF" w:rsidP="00F12233">
            <w:pPr>
              <w:rPr>
                <w:lang w:eastAsia="ja-JP"/>
              </w:rPr>
            </w:pPr>
            <w:r>
              <w:rPr>
                <w:rFonts w:hint="eastAsia"/>
                <w:lang w:eastAsia="ja-JP"/>
              </w:rPr>
              <w:t>・業務（月次計画）スケジュール項目</w:t>
            </w:r>
          </w:p>
          <w:p w:rsidR="00D72EAF" w:rsidRDefault="00D72EAF" w:rsidP="00F12233">
            <w:pPr>
              <w:rPr>
                <w:lang w:eastAsia="ja-JP"/>
              </w:rPr>
            </w:pPr>
            <w:r>
              <w:rPr>
                <w:rFonts w:hint="eastAsia"/>
                <w:lang w:eastAsia="ja-JP"/>
              </w:rPr>
              <w:t>・年月</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KKA02060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業務（月次計画）スケジュール登録</w:t>
            </w:r>
          </w:p>
        </w:tc>
        <w:tc>
          <w:tcPr>
            <w:tcW w:w="2830" w:type="pct"/>
          </w:tcPr>
          <w:p w:rsidR="00D72EAF" w:rsidRDefault="00D72EAF" w:rsidP="00A63928">
            <w:pPr>
              <w:rPr>
                <w:lang w:eastAsia="ja-JP"/>
              </w:rPr>
            </w:pPr>
            <w:r>
              <w:rPr>
                <w:rFonts w:hint="eastAsia"/>
                <w:lang w:eastAsia="ja-JP"/>
              </w:rPr>
              <w:t>入力された情報で業務（月次計画）スケジュールを登録します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KKA02070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業務（月次計画）スケジュール更新</w:t>
            </w:r>
          </w:p>
        </w:tc>
        <w:tc>
          <w:tcPr>
            <w:tcW w:w="2830" w:type="pct"/>
          </w:tcPr>
          <w:p w:rsidR="00D72EAF" w:rsidRDefault="00D72EAF" w:rsidP="00F12233">
            <w:pPr>
              <w:rPr>
                <w:lang w:eastAsia="ja-JP"/>
              </w:rPr>
            </w:pPr>
            <w:r>
              <w:rPr>
                <w:rFonts w:hint="eastAsia"/>
                <w:lang w:eastAsia="ja-JP"/>
              </w:rPr>
              <w:t>選択された業務（月次計画）スケジュールを入力された情報で更新します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KKA02080</w:t>
            </w:r>
          </w:p>
        </w:tc>
        <w:tc>
          <w:tcPr>
            <w:tcW w:w="880" w:type="pct"/>
          </w:tcPr>
          <w:p w:rsidR="00D72EAF" w:rsidRDefault="00D72EAF" w:rsidP="00F12233">
            <w:pPr>
              <w:rPr>
                <w:lang w:eastAsia="ja-JP"/>
              </w:rPr>
            </w:pPr>
            <w:r>
              <w:rPr>
                <w:rFonts w:hint="eastAsia"/>
                <w:lang w:eastAsia="ja-JP"/>
              </w:rPr>
              <w:t>月次計画表</w:t>
            </w:r>
          </w:p>
        </w:tc>
        <w:tc>
          <w:tcPr>
            <w:tcW w:w="914" w:type="pct"/>
          </w:tcPr>
          <w:p w:rsidR="00D72EAF" w:rsidRDefault="00D72EAF" w:rsidP="00F12233">
            <w:pPr>
              <w:rPr>
                <w:lang w:eastAsia="ja-JP"/>
              </w:rPr>
            </w:pPr>
            <w:r>
              <w:rPr>
                <w:rFonts w:hint="eastAsia"/>
                <w:lang w:eastAsia="ja-JP"/>
              </w:rPr>
              <w:t>業務（月次計画）スケジュール削除</w:t>
            </w:r>
          </w:p>
        </w:tc>
        <w:tc>
          <w:tcPr>
            <w:tcW w:w="2830" w:type="pct"/>
          </w:tcPr>
          <w:p w:rsidR="00D72EAF" w:rsidRDefault="00D72EAF" w:rsidP="00A63928">
            <w:pPr>
              <w:rPr>
                <w:lang w:eastAsia="ja-JP"/>
              </w:rPr>
            </w:pPr>
            <w:r>
              <w:rPr>
                <w:rFonts w:hint="eastAsia"/>
                <w:lang w:eastAsia="ja-JP"/>
              </w:rPr>
              <w:t>選択された業務（月次計画）スケジュールを入力された情報で削除します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KKA02090</w:t>
            </w:r>
          </w:p>
        </w:tc>
        <w:tc>
          <w:tcPr>
            <w:tcW w:w="880" w:type="pct"/>
          </w:tcPr>
          <w:p w:rsidR="00D72EAF" w:rsidRDefault="00D72EAF" w:rsidP="00A63928">
            <w:pPr>
              <w:rPr>
                <w:lang w:eastAsia="ja-JP"/>
              </w:rPr>
            </w:pPr>
            <w:r>
              <w:rPr>
                <w:rFonts w:hint="eastAsia"/>
                <w:lang w:eastAsia="ja-JP"/>
              </w:rPr>
              <w:t>月次計画表</w:t>
            </w:r>
          </w:p>
        </w:tc>
        <w:tc>
          <w:tcPr>
            <w:tcW w:w="914" w:type="pct"/>
          </w:tcPr>
          <w:p w:rsidR="00D72EAF" w:rsidRDefault="00D72EAF" w:rsidP="00A63928">
            <w:pPr>
              <w:rPr>
                <w:lang w:eastAsia="ja-JP"/>
              </w:rPr>
            </w:pPr>
            <w:r>
              <w:rPr>
                <w:rFonts w:hint="eastAsia"/>
                <w:lang w:eastAsia="ja-JP"/>
              </w:rPr>
              <w:t>車種別課題（月次計画）検索</w:t>
            </w:r>
          </w:p>
        </w:tc>
        <w:tc>
          <w:tcPr>
            <w:tcW w:w="2830" w:type="pct"/>
          </w:tcPr>
          <w:p w:rsidR="00D72EAF" w:rsidRDefault="00D72EAF" w:rsidP="00A63928">
            <w:pPr>
              <w:rPr>
                <w:lang w:eastAsia="ja-JP"/>
              </w:rPr>
            </w:pPr>
            <w:r>
              <w:rPr>
                <w:rFonts w:hint="eastAsia"/>
                <w:lang w:eastAsia="ja-JP"/>
              </w:rPr>
              <w:t>以下の情報を元に車種別課題（月次計画）を検索します</w:t>
            </w:r>
          </w:p>
          <w:p w:rsidR="00D72EAF" w:rsidRDefault="00D72EAF" w:rsidP="00A63928">
            <w:pPr>
              <w:rPr>
                <w:lang w:eastAsia="ja-JP"/>
              </w:rPr>
            </w:pPr>
            <w:r>
              <w:rPr>
                <w:rFonts w:hint="eastAsia"/>
                <w:lang w:eastAsia="ja-JP"/>
              </w:rPr>
              <w:lastRenderedPageBreak/>
              <w:t>・業務（月次計画）スケジュール項目</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KKA02100</w:t>
            </w:r>
          </w:p>
        </w:tc>
        <w:tc>
          <w:tcPr>
            <w:tcW w:w="880" w:type="pct"/>
          </w:tcPr>
          <w:p w:rsidR="00D72EAF" w:rsidRDefault="00D72EAF" w:rsidP="00A63928">
            <w:pPr>
              <w:rPr>
                <w:lang w:eastAsia="ja-JP"/>
              </w:rPr>
            </w:pPr>
            <w:r>
              <w:rPr>
                <w:rFonts w:hint="eastAsia"/>
                <w:lang w:eastAsia="ja-JP"/>
              </w:rPr>
              <w:t>月次計画表</w:t>
            </w:r>
          </w:p>
        </w:tc>
        <w:tc>
          <w:tcPr>
            <w:tcW w:w="914" w:type="pct"/>
          </w:tcPr>
          <w:p w:rsidR="00D72EAF" w:rsidRDefault="00D72EAF" w:rsidP="00A63928">
            <w:pPr>
              <w:rPr>
                <w:lang w:eastAsia="ja-JP"/>
              </w:rPr>
            </w:pPr>
            <w:r>
              <w:rPr>
                <w:rFonts w:hint="eastAsia"/>
                <w:lang w:eastAsia="ja-JP"/>
              </w:rPr>
              <w:t>車種別課題（月次計画）登録</w:t>
            </w:r>
          </w:p>
        </w:tc>
        <w:tc>
          <w:tcPr>
            <w:tcW w:w="2830" w:type="pct"/>
          </w:tcPr>
          <w:p w:rsidR="00D72EAF" w:rsidRDefault="00D72EAF" w:rsidP="00A63928">
            <w:pPr>
              <w:rPr>
                <w:lang w:eastAsia="ja-JP"/>
              </w:rPr>
            </w:pPr>
            <w:r>
              <w:rPr>
                <w:rFonts w:hint="eastAsia"/>
                <w:lang w:eastAsia="ja-JP"/>
              </w:rPr>
              <w:t>入力された情報で車種別課題（月次計画）を登録します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KKA02110</w:t>
            </w:r>
          </w:p>
        </w:tc>
        <w:tc>
          <w:tcPr>
            <w:tcW w:w="880" w:type="pct"/>
          </w:tcPr>
          <w:p w:rsidR="00D72EAF" w:rsidRDefault="00D72EAF" w:rsidP="00A63928">
            <w:pPr>
              <w:rPr>
                <w:lang w:eastAsia="ja-JP"/>
              </w:rPr>
            </w:pPr>
            <w:r>
              <w:rPr>
                <w:rFonts w:hint="eastAsia"/>
                <w:lang w:eastAsia="ja-JP"/>
              </w:rPr>
              <w:t>月次計画表</w:t>
            </w:r>
          </w:p>
        </w:tc>
        <w:tc>
          <w:tcPr>
            <w:tcW w:w="914" w:type="pct"/>
          </w:tcPr>
          <w:p w:rsidR="00D72EAF" w:rsidRDefault="00D72EAF" w:rsidP="00A63928">
            <w:pPr>
              <w:rPr>
                <w:lang w:eastAsia="ja-JP"/>
              </w:rPr>
            </w:pPr>
            <w:r>
              <w:rPr>
                <w:rFonts w:hint="eastAsia"/>
                <w:lang w:eastAsia="ja-JP"/>
              </w:rPr>
              <w:t>車種別課題</w:t>
            </w:r>
            <w:r>
              <w:rPr>
                <w:lang w:eastAsia="ja-JP"/>
              </w:rPr>
              <w:t>(</w:t>
            </w:r>
            <w:r>
              <w:rPr>
                <w:rFonts w:hint="eastAsia"/>
                <w:lang w:eastAsia="ja-JP"/>
              </w:rPr>
              <w:t>月次計画</w:t>
            </w:r>
            <w:r>
              <w:rPr>
                <w:lang w:eastAsia="ja-JP"/>
              </w:rPr>
              <w:t>)</w:t>
            </w:r>
            <w:r>
              <w:rPr>
                <w:rFonts w:hint="eastAsia"/>
                <w:lang w:eastAsia="ja-JP"/>
              </w:rPr>
              <w:t>更新</w:t>
            </w:r>
          </w:p>
        </w:tc>
        <w:tc>
          <w:tcPr>
            <w:tcW w:w="2830" w:type="pct"/>
          </w:tcPr>
          <w:p w:rsidR="00D72EAF" w:rsidRDefault="00D72EAF" w:rsidP="00A63928">
            <w:pPr>
              <w:rPr>
                <w:lang w:eastAsia="ja-JP"/>
              </w:rPr>
            </w:pPr>
            <w:r>
              <w:rPr>
                <w:rFonts w:hint="eastAsia"/>
                <w:lang w:eastAsia="ja-JP"/>
              </w:rPr>
              <w:t>選択された車種別課題（月次計画）を入力された情報で更新します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KKA02120</w:t>
            </w:r>
          </w:p>
        </w:tc>
        <w:tc>
          <w:tcPr>
            <w:tcW w:w="880" w:type="pct"/>
          </w:tcPr>
          <w:p w:rsidR="00D72EAF" w:rsidRDefault="00D72EAF" w:rsidP="00A63928">
            <w:pPr>
              <w:rPr>
                <w:lang w:eastAsia="ja-JP"/>
              </w:rPr>
            </w:pPr>
            <w:r>
              <w:rPr>
                <w:rFonts w:hint="eastAsia"/>
                <w:lang w:eastAsia="ja-JP"/>
              </w:rPr>
              <w:t>月次計画表</w:t>
            </w:r>
          </w:p>
        </w:tc>
        <w:tc>
          <w:tcPr>
            <w:tcW w:w="914" w:type="pct"/>
          </w:tcPr>
          <w:p w:rsidR="00D72EAF" w:rsidRDefault="00D72EAF" w:rsidP="00A63928">
            <w:pPr>
              <w:rPr>
                <w:lang w:eastAsia="ja-JP"/>
              </w:rPr>
            </w:pPr>
            <w:r>
              <w:rPr>
                <w:rFonts w:hint="eastAsia"/>
                <w:lang w:eastAsia="ja-JP"/>
              </w:rPr>
              <w:t>車種別課題（月次計画）削除</w:t>
            </w:r>
          </w:p>
        </w:tc>
        <w:tc>
          <w:tcPr>
            <w:tcW w:w="2830" w:type="pct"/>
          </w:tcPr>
          <w:p w:rsidR="00D72EAF" w:rsidRDefault="00D72EAF" w:rsidP="00A63928">
            <w:pPr>
              <w:rPr>
                <w:lang w:eastAsia="ja-JP"/>
              </w:rPr>
            </w:pPr>
            <w:r>
              <w:rPr>
                <w:rFonts w:hint="eastAsia"/>
                <w:lang w:eastAsia="ja-JP"/>
              </w:rPr>
              <w:t>選択された車種別課題（月次計画）を削除します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KKA03010</w:t>
            </w:r>
          </w:p>
        </w:tc>
        <w:tc>
          <w:tcPr>
            <w:tcW w:w="880" w:type="pct"/>
          </w:tcPr>
          <w:p w:rsidR="00D72EAF" w:rsidRDefault="00D72EAF" w:rsidP="00F12233">
            <w:pPr>
              <w:rPr>
                <w:lang w:eastAsia="ja-JP"/>
              </w:rPr>
            </w:pPr>
            <w:r>
              <w:rPr>
                <w:rFonts w:hint="eastAsia"/>
                <w:lang w:eastAsia="ja-JP"/>
              </w:rPr>
              <w:t>目標進度チェックリスト</w:t>
            </w:r>
          </w:p>
        </w:tc>
        <w:tc>
          <w:tcPr>
            <w:tcW w:w="914" w:type="pct"/>
          </w:tcPr>
          <w:p w:rsidR="00D72EAF" w:rsidRDefault="00D72EAF" w:rsidP="00F12233">
            <w:pPr>
              <w:rPr>
                <w:lang w:eastAsia="ja-JP"/>
              </w:rPr>
            </w:pPr>
            <w:r>
              <w:rPr>
                <w:rFonts w:hint="eastAsia"/>
                <w:lang w:eastAsia="ja-JP"/>
              </w:rPr>
              <w:t>目標進度チェックリスト検索</w:t>
            </w:r>
          </w:p>
        </w:tc>
        <w:tc>
          <w:tcPr>
            <w:tcW w:w="2830" w:type="pct"/>
          </w:tcPr>
          <w:p w:rsidR="00D72EAF" w:rsidRDefault="00D72EAF" w:rsidP="00F12233">
            <w:pPr>
              <w:rPr>
                <w:lang w:eastAsia="ja-JP"/>
              </w:rPr>
            </w:pPr>
            <w:r>
              <w:rPr>
                <w:rFonts w:hint="eastAsia"/>
                <w:lang w:eastAsia="ja-JP"/>
              </w:rPr>
              <w:t>以下の情報で目標進度チェックリストを検索します</w:t>
            </w:r>
          </w:p>
          <w:p w:rsidR="00D72EAF" w:rsidRDefault="00D72EAF" w:rsidP="00F12233">
            <w:pPr>
              <w:rPr>
                <w:lang w:eastAsia="ja-JP"/>
              </w:rPr>
            </w:pPr>
            <w:r>
              <w:rPr>
                <w:rFonts w:hint="eastAsia"/>
                <w:lang w:eastAsia="ja-JP"/>
              </w:rPr>
              <w:t>・部署</w:t>
            </w:r>
          </w:p>
          <w:p w:rsidR="00D72EAF" w:rsidRDefault="00D72EAF" w:rsidP="00F12233">
            <w:pPr>
              <w:rPr>
                <w:lang w:eastAsia="ja-JP"/>
              </w:rPr>
            </w:pPr>
            <w:r>
              <w:rPr>
                <w:rFonts w:hint="eastAsia"/>
                <w:lang w:eastAsia="ja-JP"/>
              </w:rPr>
              <w:t>・性能</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KKA03020</w:t>
            </w:r>
          </w:p>
        </w:tc>
        <w:tc>
          <w:tcPr>
            <w:tcW w:w="880" w:type="pct"/>
          </w:tcPr>
          <w:p w:rsidR="00D72EAF" w:rsidRDefault="00D72EAF" w:rsidP="00F12233">
            <w:pPr>
              <w:rPr>
                <w:lang w:eastAsia="ja-JP"/>
              </w:rPr>
            </w:pPr>
            <w:r>
              <w:rPr>
                <w:rFonts w:hint="eastAsia"/>
                <w:lang w:eastAsia="ja-JP"/>
              </w:rPr>
              <w:t>目標進度チェックリスト</w:t>
            </w:r>
          </w:p>
        </w:tc>
        <w:tc>
          <w:tcPr>
            <w:tcW w:w="914" w:type="pct"/>
          </w:tcPr>
          <w:p w:rsidR="00D72EAF" w:rsidRDefault="00D72EAF" w:rsidP="00F12233">
            <w:pPr>
              <w:rPr>
                <w:lang w:eastAsia="ja-JP"/>
              </w:rPr>
            </w:pPr>
            <w:r>
              <w:rPr>
                <w:rFonts w:hint="eastAsia"/>
                <w:lang w:eastAsia="ja-JP"/>
              </w:rPr>
              <w:t>目標進度チェックリスト登録</w:t>
            </w:r>
          </w:p>
        </w:tc>
        <w:tc>
          <w:tcPr>
            <w:tcW w:w="2830" w:type="pct"/>
          </w:tcPr>
          <w:p w:rsidR="00D72EAF" w:rsidRDefault="00D72EAF" w:rsidP="00F12233">
            <w:pPr>
              <w:rPr>
                <w:lang w:eastAsia="ja-JP"/>
              </w:rPr>
            </w:pPr>
            <w:r>
              <w:rPr>
                <w:rFonts w:hint="eastAsia"/>
                <w:lang w:eastAsia="ja-JP"/>
              </w:rPr>
              <w:t>入力された情報で目標進度チェックリストを登録します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KKA03030</w:t>
            </w:r>
          </w:p>
        </w:tc>
        <w:tc>
          <w:tcPr>
            <w:tcW w:w="880" w:type="pct"/>
          </w:tcPr>
          <w:p w:rsidR="00D72EAF" w:rsidRDefault="00D72EAF" w:rsidP="00F12233">
            <w:pPr>
              <w:rPr>
                <w:lang w:eastAsia="ja-JP"/>
              </w:rPr>
            </w:pPr>
            <w:r>
              <w:rPr>
                <w:rFonts w:hint="eastAsia"/>
                <w:lang w:eastAsia="ja-JP"/>
              </w:rPr>
              <w:t>目標進度チェックリスト</w:t>
            </w:r>
          </w:p>
        </w:tc>
        <w:tc>
          <w:tcPr>
            <w:tcW w:w="914" w:type="pct"/>
          </w:tcPr>
          <w:p w:rsidR="00D72EAF" w:rsidRDefault="00D72EAF" w:rsidP="00F12233">
            <w:pPr>
              <w:rPr>
                <w:lang w:eastAsia="ja-JP"/>
              </w:rPr>
            </w:pPr>
            <w:r>
              <w:rPr>
                <w:rFonts w:hint="eastAsia"/>
                <w:lang w:eastAsia="ja-JP"/>
              </w:rPr>
              <w:t>目標進度チェックリスト更新</w:t>
            </w:r>
          </w:p>
        </w:tc>
        <w:tc>
          <w:tcPr>
            <w:tcW w:w="2830" w:type="pct"/>
          </w:tcPr>
          <w:p w:rsidR="00D72EAF" w:rsidRDefault="00D72EAF" w:rsidP="00F12233">
            <w:pPr>
              <w:rPr>
                <w:lang w:eastAsia="ja-JP"/>
              </w:rPr>
            </w:pPr>
            <w:r>
              <w:rPr>
                <w:rFonts w:hint="eastAsia"/>
                <w:lang w:eastAsia="ja-JP"/>
              </w:rPr>
              <w:t>選択された目標進度チェックリストを入力された情報で更新します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KKA03040</w:t>
            </w:r>
          </w:p>
        </w:tc>
        <w:tc>
          <w:tcPr>
            <w:tcW w:w="880" w:type="pct"/>
          </w:tcPr>
          <w:p w:rsidR="00D72EAF" w:rsidRDefault="00D72EAF" w:rsidP="00F12233">
            <w:pPr>
              <w:rPr>
                <w:lang w:eastAsia="ja-JP"/>
              </w:rPr>
            </w:pPr>
            <w:r>
              <w:rPr>
                <w:rFonts w:hint="eastAsia"/>
                <w:lang w:eastAsia="ja-JP"/>
              </w:rPr>
              <w:t>目標進度チェックリスト</w:t>
            </w:r>
          </w:p>
        </w:tc>
        <w:tc>
          <w:tcPr>
            <w:tcW w:w="914" w:type="pct"/>
          </w:tcPr>
          <w:p w:rsidR="00D72EAF" w:rsidRDefault="00D72EAF" w:rsidP="00F12233">
            <w:pPr>
              <w:rPr>
                <w:lang w:eastAsia="ja-JP"/>
              </w:rPr>
            </w:pPr>
            <w:r>
              <w:rPr>
                <w:rFonts w:hint="eastAsia"/>
                <w:lang w:eastAsia="ja-JP"/>
              </w:rPr>
              <w:t>目標進度チェックリスト削除</w:t>
            </w:r>
          </w:p>
        </w:tc>
        <w:tc>
          <w:tcPr>
            <w:tcW w:w="2830" w:type="pct"/>
          </w:tcPr>
          <w:p w:rsidR="00D72EAF" w:rsidRDefault="00D72EAF" w:rsidP="00F12233">
            <w:pPr>
              <w:rPr>
                <w:lang w:eastAsia="ja-JP"/>
              </w:rPr>
            </w:pPr>
            <w:r>
              <w:rPr>
                <w:rFonts w:hint="eastAsia"/>
                <w:lang w:eastAsia="ja-JP"/>
              </w:rPr>
              <w:t>選択された目標進度チェックリストを削除します</w:t>
            </w:r>
          </w:p>
        </w:tc>
      </w:tr>
      <w:tr w:rsidR="00D72EAF" w:rsidRPr="000F1BFA" w:rsidTr="000426FC">
        <w:tc>
          <w:tcPr>
            <w:tcW w:w="376" w:type="pct"/>
          </w:tcPr>
          <w:p w:rsidR="00D72EAF" w:rsidRPr="000426FC" w:rsidRDefault="00D72EAF" w:rsidP="000426FC">
            <w:pPr>
              <w:jc w:val="center"/>
              <w:rPr>
                <w:bCs/>
                <w:lang w:eastAsia="ja-JP"/>
              </w:rPr>
            </w:pPr>
            <w:r w:rsidRPr="000426FC">
              <w:rPr>
                <w:bCs/>
                <w:lang w:eastAsia="ja-JP"/>
              </w:rPr>
              <w:t>KKA04010</w:t>
            </w:r>
          </w:p>
        </w:tc>
        <w:tc>
          <w:tcPr>
            <w:tcW w:w="880" w:type="pct"/>
          </w:tcPr>
          <w:p w:rsidR="00D72EAF" w:rsidRDefault="00D72EAF" w:rsidP="00F12233">
            <w:pPr>
              <w:rPr>
                <w:lang w:eastAsia="ja-JP"/>
              </w:rPr>
            </w:pPr>
            <w:r>
              <w:rPr>
                <w:rFonts w:hint="eastAsia"/>
                <w:lang w:eastAsia="ja-JP"/>
              </w:rPr>
              <w:t>車種別課題フォローリスト</w:t>
            </w:r>
          </w:p>
        </w:tc>
        <w:tc>
          <w:tcPr>
            <w:tcW w:w="914" w:type="pct"/>
          </w:tcPr>
          <w:p w:rsidR="00D72EAF" w:rsidRDefault="00D72EAF" w:rsidP="00F12233">
            <w:pPr>
              <w:rPr>
                <w:lang w:eastAsia="ja-JP"/>
              </w:rPr>
            </w:pPr>
            <w:r>
              <w:rPr>
                <w:rFonts w:hint="eastAsia"/>
                <w:lang w:eastAsia="ja-JP"/>
              </w:rPr>
              <w:t>車種別課題フォローリスト検索</w:t>
            </w:r>
          </w:p>
        </w:tc>
        <w:tc>
          <w:tcPr>
            <w:tcW w:w="2830" w:type="pct"/>
          </w:tcPr>
          <w:p w:rsidR="00D72EAF" w:rsidRDefault="00D72EAF" w:rsidP="00F12233">
            <w:pPr>
              <w:rPr>
                <w:lang w:eastAsia="ja-JP"/>
              </w:rPr>
            </w:pPr>
            <w:r>
              <w:rPr>
                <w:rFonts w:hint="eastAsia"/>
                <w:lang w:eastAsia="ja-JP"/>
              </w:rPr>
              <w:t>以下の情報で車種別課題フォローリストを検索します</w:t>
            </w:r>
          </w:p>
          <w:p w:rsidR="00D72EAF" w:rsidRDefault="00D72EAF" w:rsidP="00F12233">
            <w:pPr>
              <w:rPr>
                <w:lang w:eastAsia="ja-JP"/>
              </w:rPr>
            </w:pPr>
            <w:r>
              <w:rPr>
                <w:rFonts w:hint="eastAsia"/>
                <w:lang w:eastAsia="ja-JP"/>
              </w:rPr>
              <w:t>・開発符号</w:t>
            </w:r>
          </w:p>
          <w:p w:rsidR="00D72EAF" w:rsidRDefault="00D72EAF" w:rsidP="00F12233">
            <w:pPr>
              <w:rPr>
                <w:lang w:eastAsia="ja-JP"/>
              </w:rPr>
            </w:pPr>
            <w:r>
              <w:rPr>
                <w:rFonts w:hint="eastAsia"/>
                <w:lang w:eastAsia="ja-JP"/>
              </w:rPr>
              <w:t>・部署</w:t>
            </w:r>
          </w:p>
          <w:p w:rsidR="00D72EAF" w:rsidRDefault="00D72EAF" w:rsidP="00F12233">
            <w:pPr>
              <w:rPr>
                <w:lang w:eastAsia="ja-JP"/>
              </w:rPr>
            </w:pPr>
            <w:r>
              <w:rPr>
                <w:rFonts w:hint="eastAsia"/>
                <w:lang w:eastAsia="ja-JP"/>
              </w:rPr>
              <w:t>・状態（</w:t>
            </w:r>
            <w:r>
              <w:rPr>
                <w:lang w:eastAsia="ja-JP"/>
              </w:rPr>
              <w:t>Open/Close</w:t>
            </w:r>
            <w:r>
              <w:rPr>
                <w:rFonts w:hint="eastAsia"/>
                <w:lang w:eastAsia="ja-JP"/>
              </w:rPr>
              <w:t>）</w:t>
            </w:r>
          </w:p>
          <w:p w:rsidR="00D72EAF" w:rsidRDefault="00D72EAF" w:rsidP="00F12233">
            <w:pPr>
              <w:rPr>
                <w:lang w:eastAsia="ja-JP"/>
              </w:rPr>
            </w:pPr>
            <w:r>
              <w:rPr>
                <w:rFonts w:hint="eastAsia"/>
                <w:lang w:eastAsia="ja-JP"/>
              </w:rPr>
              <w:t>・上記条件で抽出された項目毎に、最新の日付の車種別課題</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KKA04020</w:t>
            </w:r>
          </w:p>
        </w:tc>
        <w:tc>
          <w:tcPr>
            <w:tcW w:w="880" w:type="pct"/>
          </w:tcPr>
          <w:p w:rsidR="00D72EAF" w:rsidRDefault="00D72EAF" w:rsidP="00F12233">
            <w:pPr>
              <w:rPr>
                <w:lang w:eastAsia="ja-JP"/>
              </w:rPr>
            </w:pPr>
            <w:r>
              <w:rPr>
                <w:rFonts w:hint="eastAsia"/>
                <w:lang w:eastAsia="ja-JP"/>
              </w:rPr>
              <w:t>車種別課題フォローリスト</w:t>
            </w:r>
          </w:p>
        </w:tc>
        <w:tc>
          <w:tcPr>
            <w:tcW w:w="914" w:type="pct"/>
          </w:tcPr>
          <w:p w:rsidR="00D72EAF" w:rsidRDefault="00D72EAF" w:rsidP="00F12233">
            <w:pPr>
              <w:rPr>
                <w:lang w:eastAsia="ja-JP"/>
              </w:rPr>
            </w:pPr>
            <w:r>
              <w:rPr>
                <w:rFonts w:hint="eastAsia"/>
                <w:lang w:eastAsia="ja-JP"/>
              </w:rPr>
              <w:t>車種別課題フォローリスト登録</w:t>
            </w:r>
          </w:p>
        </w:tc>
        <w:tc>
          <w:tcPr>
            <w:tcW w:w="2830" w:type="pct"/>
          </w:tcPr>
          <w:p w:rsidR="00D72EAF" w:rsidRDefault="00D72EAF" w:rsidP="000F1BFA">
            <w:pPr>
              <w:rPr>
                <w:lang w:eastAsia="ja-JP"/>
              </w:rPr>
            </w:pPr>
            <w:r>
              <w:rPr>
                <w:rFonts w:hint="eastAsia"/>
                <w:lang w:eastAsia="ja-JP"/>
              </w:rPr>
              <w:t>入力された情報で車種別課題フォローリストを登録します</w:t>
            </w:r>
            <w:r>
              <w:rPr>
                <w:lang w:eastAsia="ja-JP"/>
              </w:rPr>
              <w:t xml:space="preserve"> </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KKA04030</w:t>
            </w:r>
          </w:p>
        </w:tc>
        <w:tc>
          <w:tcPr>
            <w:tcW w:w="880" w:type="pct"/>
          </w:tcPr>
          <w:p w:rsidR="00D72EAF" w:rsidRDefault="00D72EAF" w:rsidP="00F12233">
            <w:pPr>
              <w:rPr>
                <w:lang w:eastAsia="ja-JP"/>
              </w:rPr>
            </w:pPr>
            <w:r>
              <w:rPr>
                <w:rFonts w:hint="eastAsia"/>
                <w:lang w:eastAsia="ja-JP"/>
              </w:rPr>
              <w:t>車種別課題フォローリスト</w:t>
            </w:r>
          </w:p>
        </w:tc>
        <w:tc>
          <w:tcPr>
            <w:tcW w:w="914" w:type="pct"/>
          </w:tcPr>
          <w:p w:rsidR="00D72EAF" w:rsidRDefault="00D72EAF" w:rsidP="00F12233">
            <w:pPr>
              <w:rPr>
                <w:lang w:eastAsia="ja-JP"/>
              </w:rPr>
            </w:pPr>
            <w:r>
              <w:rPr>
                <w:rFonts w:hint="eastAsia"/>
                <w:lang w:eastAsia="ja-JP"/>
              </w:rPr>
              <w:t>車種別課題フォローリスト更新</w:t>
            </w:r>
          </w:p>
        </w:tc>
        <w:tc>
          <w:tcPr>
            <w:tcW w:w="2830" w:type="pct"/>
          </w:tcPr>
          <w:p w:rsidR="00D72EAF" w:rsidRDefault="00D72EAF" w:rsidP="000F1BFA">
            <w:pPr>
              <w:rPr>
                <w:lang w:eastAsia="ja-JP"/>
              </w:rPr>
            </w:pPr>
            <w:r>
              <w:rPr>
                <w:rFonts w:hint="eastAsia"/>
                <w:lang w:eastAsia="ja-JP"/>
              </w:rPr>
              <w:t>選択された車種別課題フォローリストを入力された情報で更新します</w:t>
            </w:r>
          </w:p>
          <w:p w:rsidR="00D72EAF" w:rsidRPr="000F1BFA" w:rsidRDefault="00D72EAF" w:rsidP="000F1BFA">
            <w:pPr>
              <w:rPr>
                <w:lang w:eastAsia="ja-JP"/>
              </w:rPr>
            </w:pPr>
            <w:r>
              <w:rPr>
                <w:rFonts w:hint="eastAsia"/>
                <w:lang w:eastAsia="ja-JP"/>
              </w:rPr>
              <w:t>※車種別課題フォローリストの削除処理はありません</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KKA05010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試験車スケジュール項目検索</w:t>
            </w:r>
          </w:p>
        </w:tc>
        <w:tc>
          <w:tcPr>
            <w:tcW w:w="2830" w:type="pct"/>
          </w:tcPr>
          <w:p w:rsidR="00D72EAF" w:rsidRDefault="00D72EAF" w:rsidP="00F12233">
            <w:pPr>
              <w:rPr>
                <w:lang w:eastAsia="ja-JP"/>
              </w:rPr>
            </w:pPr>
            <w:r>
              <w:rPr>
                <w:rFonts w:hint="eastAsia"/>
                <w:lang w:eastAsia="ja-JP"/>
              </w:rPr>
              <w:t>以下の情報で試験車スケジュール項目を検索します</w:t>
            </w:r>
          </w:p>
          <w:p w:rsidR="00D72EAF" w:rsidRDefault="00D72EAF" w:rsidP="00F12233">
            <w:pPr>
              <w:rPr>
                <w:lang w:eastAsia="ja-JP"/>
              </w:rPr>
            </w:pPr>
            <w:r>
              <w:rPr>
                <w:rFonts w:hint="eastAsia"/>
                <w:lang w:eastAsia="ja-JP"/>
              </w:rPr>
              <w:t>・開発符号</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KKA05020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試験車スケジュール項目登録</w:t>
            </w:r>
          </w:p>
        </w:tc>
        <w:tc>
          <w:tcPr>
            <w:tcW w:w="2830" w:type="pct"/>
          </w:tcPr>
          <w:p w:rsidR="00D72EAF" w:rsidRDefault="00D72EAF" w:rsidP="00F12233">
            <w:pPr>
              <w:rPr>
                <w:lang w:eastAsia="ja-JP"/>
              </w:rPr>
            </w:pPr>
            <w:r>
              <w:rPr>
                <w:rFonts w:hint="eastAsia"/>
                <w:lang w:eastAsia="ja-JP"/>
              </w:rPr>
              <w:t>入力された情報で試験車スケジュール項目を登録します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KKA05030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試験車スケジュール項目更新</w:t>
            </w:r>
          </w:p>
        </w:tc>
        <w:tc>
          <w:tcPr>
            <w:tcW w:w="2830" w:type="pct"/>
          </w:tcPr>
          <w:p w:rsidR="00D72EAF" w:rsidRDefault="00D72EAF" w:rsidP="00F12233">
            <w:pPr>
              <w:rPr>
                <w:lang w:eastAsia="ja-JP"/>
              </w:rPr>
            </w:pPr>
            <w:r>
              <w:rPr>
                <w:rFonts w:hint="eastAsia"/>
                <w:lang w:eastAsia="ja-JP"/>
              </w:rPr>
              <w:t>選択された試験車スケジュール項目を入力された情報で更新します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KKA05040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試験車スケジュール項目削除</w:t>
            </w:r>
          </w:p>
        </w:tc>
        <w:tc>
          <w:tcPr>
            <w:tcW w:w="2830" w:type="pct"/>
          </w:tcPr>
          <w:p w:rsidR="00D72EAF" w:rsidRDefault="00D72EAF" w:rsidP="00F12233">
            <w:pPr>
              <w:rPr>
                <w:lang w:eastAsia="ja-JP"/>
              </w:rPr>
            </w:pPr>
            <w:r>
              <w:rPr>
                <w:rFonts w:hint="eastAsia"/>
                <w:lang w:eastAsia="ja-JP"/>
              </w:rPr>
              <w:t>選択された試験車スケジュール項目を削除します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KKA05050</w:t>
            </w:r>
          </w:p>
        </w:tc>
        <w:tc>
          <w:tcPr>
            <w:tcW w:w="880" w:type="pct"/>
          </w:tcPr>
          <w:p w:rsidR="00D72EAF" w:rsidRDefault="00D72EAF" w:rsidP="00A63928">
            <w:pPr>
              <w:rPr>
                <w:lang w:eastAsia="ja-JP"/>
              </w:rPr>
            </w:pPr>
            <w:r>
              <w:rPr>
                <w:rFonts w:hint="eastAsia"/>
                <w:lang w:eastAsia="ja-JP"/>
              </w:rPr>
              <w:t>試験車日程</w:t>
            </w:r>
          </w:p>
        </w:tc>
        <w:tc>
          <w:tcPr>
            <w:tcW w:w="914" w:type="pct"/>
          </w:tcPr>
          <w:p w:rsidR="00D72EAF" w:rsidRDefault="00D72EAF" w:rsidP="00A63928">
            <w:pPr>
              <w:rPr>
                <w:lang w:eastAsia="ja-JP"/>
              </w:rPr>
            </w:pPr>
            <w:r>
              <w:rPr>
                <w:rFonts w:hint="eastAsia"/>
                <w:lang w:eastAsia="ja-JP"/>
              </w:rPr>
              <w:t>試験車スケジュール検索</w:t>
            </w:r>
          </w:p>
        </w:tc>
        <w:tc>
          <w:tcPr>
            <w:tcW w:w="2830" w:type="pct"/>
          </w:tcPr>
          <w:p w:rsidR="00D72EAF" w:rsidRDefault="00D72EAF" w:rsidP="00A63928">
            <w:pPr>
              <w:rPr>
                <w:lang w:eastAsia="ja-JP"/>
              </w:rPr>
            </w:pPr>
            <w:r>
              <w:rPr>
                <w:rFonts w:hint="eastAsia"/>
                <w:lang w:eastAsia="ja-JP"/>
              </w:rPr>
              <w:t>以下の情報で試験車スケジュールを検索します</w:t>
            </w:r>
          </w:p>
          <w:p w:rsidR="00D72EAF" w:rsidRDefault="00D72EAF" w:rsidP="00A63928">
            <w:pPr>
              <w:rPr>
                <w:lang w:eastAsia="ja-JP"/>
              </w:rPr>
            </w:pPr>
            <w:r>
              <w:rPr>
                <w:rFonts w:hint="eastAsia"/>
                <w:lang w:eastAsia="ja-JP"/>
              </w:rPr>
              <w:lastRenderedPageBreak/>
              <w:t>・期間</w:t>
            </w:r>
          </w:p>
          <w:p w:rsidR="00D72EAF" w:rsidRDefault="00D72EAF" w:rsidP="00A63928">
            <w:pPr>
              <w:rPr>
                <w:lang w:eastAsia="ja-JP"/>
              </w:rPr>
            </w:pPr>
            <w:r>
              <w:rPr>
                <w:rFonts w:hint="eastAsia"/>
                <w:lang w:eastAsia="ja-JP"/>
              </w:rPr>
              <w:t>・試験車スケジュール項目</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KKA05060</w:t>
            </w:r>
          </w:p>
        </w:tc>
        <w:tc>
          <w:tcPr>
            <w:tcW w:w="880" w:type="pct"/>
          </w:tcPr>
          <w:p w:rsidR="00D72EAF" w:rsidRDefault="00D72EAF" w:rsidP="00A63928">
            <w:pPr>
              <w:rPr>
                <w:lang w:eastAsia="ja-JP"/>
              </w:rPr>
            </w:pPr>
            <w:r>
              <w:rPr>
                <w:rFonts w:hint="eastAsia"/>
                <w:lang w:eastAsia="ja-JP"/>
              </w:rPr>
              <w:t>試験車日程</w:t>
            </w:r>
          </w:p>
        </w:tc>
        <w:tc>
          <w:tcPr>
            <w:tcW w:w="914" w:type="pct"/>
          </w:tcPr>
          <w:p w:rsidR="00D72EAF" w:rsidRDefault="00D72EAF" w:rsidP="00A63928">
            <w:pPr>
              <w:rPr>
                <w:lang w:eastAsia="ja-JP"/>
              </w:rPr>
            </w:pPr>
            <w:r>
              <w:rPr>
                <w:rFonts w:hint="eastAsia"/>
                <w:lang w:eastAsia="ja-JP"/>
              </w:rPr>
              <w:t>試験車スケジュール登録</w:t>
            </w:r>
          </w:p>
        </w:tc>
        <w:tc>
          <w:tcPr>
            <w:tcW w:w="2830" w:type="pct"/>
          </w:tcPr>
          <w:p w:rsidR="00D72EAF" w:rsidRDefault="00D72EAF" w:rsidP="00A63928">
            <w:pPr>
              <w:rPr>
                <w:lang w:eastAsia="ja-JP"/>
              </w:rPr>
            </w:pPr>
            <w:r>
              <w:rPr>
                <w:rFonts w:hint="eastAsia"/>
                <w:lang w:eastAsia="ja-JP"/>
              </w:rPr>
              <w:t>入力された情報で試験車スケジュールを登録します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KKA05070</w:t>
            </w:r>
          </w:p>
        </w:tc>
        <w:tc>
          <w:tcPr>
            <w:tcW w:w="880" w:type="pct"/>
          </w:tcPr>
          <w:p w:rsidR="00D72EAF" w:rsidRDefault="00D72EAF" w:rsidP="00A63928">
            <w:pPr>
              <w:rPr>
                <w:lang w:eastAsia="ja-JP"/>
              </w:rPr>
            </w:pPr>
            <w:r>
              <w:rPr>
                <w:rFonts w:hint="eastAsia"/>
                <w:lang w:eastAsia="ja-JP"/>
              </w:rPr>
              <w:t>試験車日程</w:t>
            </w:r>
          </w:p>
        </w:tc>
        <w:tc>
          <w:tcPr>
            <w:tcW w:w="914" w:type="pct"/>
          </w:tcPr>
          <w:p w:rsidR="00D72EAF" w:rsidRDefault="00D72EAF" w:rsidP="00A63928">
            <w:pPr>
              <w:rPr>
                <w:lang w:eastAsia="ja-JP"/>
              </w:rPr>
            </w:pPr>
            <w:r>
              <w:rPr>
                <w:rFonts w:hint="eastAsia"/>
                <w:lang w:eastAsia="ja-JP"/>
              </w:rPr>
              <w:t>試験車スケジュール更新</w:t>
            </w:r>
          </w:p>
        </w:tc>
        <w:tc>
          <w:tcPr>
            <w:tcW w:w="2830" w:type="pct"/>
          </w:tcPr>
          <w:p w:rsidR="00D72EAF" w:rsidRDefault="00D72EAF" w:rsidP="00A63928">
            <w:pPr>
              <w:rPr>
                <w:lang w:eastAsia="ja-JP"/>
              </w:rPr>
            </w:pPr>
            <w:r>
              <w:rPr>
                <w:rFonts w:hint="eastAsia"/>
                <w:lang w:eastAsia="ja-JP"/>
              </w:rPr>
              <w:t>選択された試験車スケジュールを入力された情報で更新します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KKA05080</w:t>
            </w:r>
          </w:p>
        </w:tc>
        <w:tc>
          <w:tcPr>
            <w:tcW w:w="880" w:type="pct"/>
          </w:tcPr>
          <w:p w:rsidR="00D72EAF" w:rsidRDefault="00D72EAF" w:rsidP="00A63928">
            <w:pPr>
              <w:rPr>
                <w:lang w:eastAsia="ja-JP"/>
              </w:rPr>
            </w:pPr>
            <w:r>
              <w:rPr>
                <w:rFonts w:hint="eastAsia"/>
                <w:lang w:eastAsia="ja-JP"/>
              </w:rPr>
              <w:t>試験車日程</w:t>
            </w:r>
          </w:p>
        </w:tc>
        <w:tc>
          <w:tcPr>
            <w:tcW w:w="914" w:type="pct"/>
          </w:tcPr>
          <w:p w:rsidR="00D72EAF" w:rsidRDefault="00D72EAF" w:rsidP="00A63928">
            <w:pPr>
              <w:rPr>
                <w:lang w:eastAsia="ja-JP"/>
              </w:rPr>
            </w:pPr>
            <w:r>
              <w:rPr>
                <w:rFonts w:hint="eastAsia"/>
                <w:lang w:eastAsia="ja-JP"/>
              </w:rPr>
              <w:t>試験車スケジュール削除</w:t>
            </w:r>
          </w:p>
        </w:tc>
        <w:tc>
          <w:tcPr>
            <w:tcW w:w="2830" w:type="pct"/>
          </w:tcPr>
          <w:p w:rsidR="00D72EAF" w:rsidRDefault="00D72EAF" w:rsidP="00A63928">
            <w:pPr>
              <w:rPr>
                <w:lang w:eastAsia="ja-JP"/>
              </w:rPr>
            </w:pPr>
            <w:r>
              <w:rPr>
                <w:rFonts w:hint="eastAsia"/>
                <w:lang w:eastAsia="ja-JP"/>
              </w:rPr>
              <w:t>選択された試験車スケジュールを削除します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KKA05090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試験車作業履歴検索</w:t>
            </w:r>
          </w:p>
        </w:tc>
        <w:tc>
          <w:tcPr>
            <w:tcW w:w="2830" w:type="pct"/>
          </w:tcPr>
          <w:p w:rsidR="00D72EAF" w:rsidRDefault="00D72EAF" w:rsidP="00797747">
            <w:pPr>
              <w:rPr>
                <w:lang w:eastAsia="ja-JP"/>
              </w:rPr>
            </w:pPr>
            <w:r>
              <w:rPr>
                <w:rFonts w:hint="eastAsia"/>
                <w:lang w:eastAsia="ja-JP"/>
              </w:rPr>
              <w:t>以下の情報を元に試験車作業履歴を検索します</w:t>
            </w:r>
          </w:p>
          <w:p w:rsidR="00D72EAF" w:rsidRDefault="00D72EAF" w:rsidP="00797747">
            <w:pPr>
              <w:rPr>
                <w:lang w:eastAsia="ja-JP"/>
              </w:rPr>
            </w:pPr>
            <w:r>
              <w:rPr>
                <w:rFonts w:hint="eastAsia"/>
                <w:lang w:eastAsia="ja-JP"/>
              </w:rPr>
              <w:t>・試験車スケジュール項目</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KKA05100</w:t>
            </w:r>
          </w:p>
        </w:tc>
        <w:tc>
          <w:tcPr>
            <w:tcW w:w="880" w:type="pct"/>
          </w:tcPr>
          <w:p w:rsidR="00D72EAF" w:rsidRPr="00DB3CAD"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試験車作業履歴登録</w:t>
            </w:r>
          </w:p>
        </w:tc>
        <w:tc>
          <w:tcPr>
            <w:tcW w:w="2830" w:type="pct"/>
          </w:tcPr>
          <w:p w:rsidR="00D72EAF" w:rsidRDefault="00D72EAF" w:rsidP="00F12233">
            <w:pPr>
              <w:rPr>
                <w:lang w:eastAsia="ja-JP"/>
              </w:rPr>
            </w:pPr>
            <w:r>
              <w:rPr>
                <w:rFonts w:hint="eastAsia"/>
                <w:lang w:eastAsia="ja-JP"/>
              </w:rPr>
              <w:t>入力された情報で試験車作業履歴を登録します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KKA05110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試験車作業履歴更新</w:t>
            </w:r>
          </w:p>
        </w:tc>
        <w:tc>
          <w:tcPr>
            <w:tcW w:w="2830" w:type="pct"/>
          </w:tcPr>
          <w:p w:rsidR="00D72EAF" w:rsidRDefault="00D72EAF" w:rsidP="00F12233">
            <w:pPr>
              <w:rPr>
                <w:lang w:eastAsia="ja-JP"/>
              </w:rPr>
            </w:pPr>
            <w:r>
              <w:rPr>
                <w:rFonts w:hint="eastAsia"/>
                <w:lang w:eastAsia="ja-JP"/>
              </w:rPr>
              <w:t>選択された試験車作業履歴を入力された情報で更新します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KKA05120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試験車作業履歴削除</w:t>
            </w:r>
          </w:p>
        </w:tc>
        <w:tc>
          <w:tcPr>
            <w:tcW w:w="2830" w:type="pct"/>
          </w:tcPr>
          <w:p w:rsidR="00D72EAF" w:rsidRDefault="00D72EAF" w:rsidP="00F12233">
            <w:pPr>
              <w:rPr>
                <w:lang w:eastAsia="ja-JP"/>
              </w:rPr>
            </w:pPr>
            <w:r>
              <w:rPr>
                <w:rFonts w:hint="eastAsia"/>
                <w:lang w:eastAsia="ja-JP"/>
              </w:rPr>
              <w:t>選択された試験車作業履歴を削除します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KKA05130</w:t>
            </w:r>
          </w:p>
        </w:tc>
        <w:tc>
          <w:tcPr>
            <w:tcW w:w="880" w:type="pct"/>
          </w:tcPr>
          <w:p w:rsidR="00D72EAF" w:rsidRDefault="00D72EAF" w:rsidP="00F12233">
            <w:pPr>
              <w:rPr>
                <w:lang w:eastAsia="ja-JP"/>
              </w:rPr>
            </w:pPr>
            <w:r>
              <w:rPr>
                <w:rFonts w:hint="eastAsia"/>
                <w:lang w:eastAsia="ja-JP"/>
              </w:rPr>
              <w:t>試験車日程</w:t>
            </w:r>
          </w:p>
        </w:tc>
        <w:tc>
          <w:tcPr>
            <w:tcW w:w="914" w:type="pct"/>
          </w:tcPr>
          <w:p w:rsidR="00D72EAF" w:rsidRDefault="00D72EAF" w:rsidP="00F12233">
            <w:pPr>
              <w:rPr>
                <w:lang w:eastAsia="ja-JP"/>
              </w:rPr>
            </w:pPr>
            <w:r>
              <w:rPr>
                <w:rFonts w:hint="eastAsia"/>
                <w:lang w:eastAsia="ja-JP"/>
              </w:rPr>
              <w:t>試験車検索</w:t>
            </w:r>
          </w:p>
        </w:tc>
        <w:tc>
          <w:tcPr>
            <w:tcW w:w="2830" w:type="pct"/>
          </w:tcPr>
          <w:p w:rsidR="00D72EAF" w:rsidRDefault="00D72EAF" w:rsidP="00F12233">
            <w:pPr>
              <w:rPr>
                <w:lang w:eastAsia="ja-JP"/>
              </w:rPr>
            </w:pPr>
            <w:r>
              <w:rPr>
                <w:rFonts w:hint="eastAsia"/>
                <w:lang w:eastAsia="ja-JP"/>
              </w:rPr>
              <w:t>試験車情報を検索します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KKA06010</w:t>
            </w:r>
          </w:p>
        </w:tc>
        <w:tc>
          <w:tcPr>
            <w:tcW w:w="880" w:type="pct"/>
          </w:tcPr>
          <w:p w:rsidR="00D72EAF" w:rsidRDefault="00D72EAF" w:rsidP="00F12233">
            <w:pPr>
              <w:rPr>
                <w:lang w:eastAsia="ja-JP"/>
              </w:rPr>
            </w:pPr>
            <w:r>
              <w:rPr>
                <w:rFonts w:hint="eastAsia"/>
                <w:lang w:eastAsia="ja-JP"/>
              </w:rPr>
              <w:t>車両リスト</w:t>
            </w:r>
          </w:p>
        </w:tc>
        <w:tc>
          <w:tcPr>
            <w:tcW w:w="914" w:type="pct"/>
          </w:tcPr>
          <w:p w:rsidR="00D72EAF" w:rsidRDefault="00D72EAF" w:rsidP="00F12233">
            <w:pPr>
              <w:rPr>
                <w:lang w:eastAsia="ja-JP"/>
              </w:rPr>
            </w:pPr>
            <w:r>
              <w:rPr>
                <w:rFonts w:hint="eastAsia"/>
                <w:lang w:eastAsia="ja-JP"/>
              </w:rPr>
              <w:t>車両検索</w:t>
            </w:r>
          </w:p>
        </w:tc>
        <w:tc>
          <w:tcPr>
            <w:tcW w:w="2830" w:type="pct"/>
          </w:tcPr>
          <w:p w:rsidR="00D72EAF" w:rsidRDefault="00D72EAF" w:rsidP="00F12233">
            <w:pPr>
              <w:rPr>
                <w:lang w:eastAsia="ja-JP"/>
              </w:rPr>
            </w:pPr>
            <w:r>
              <w:rPr>
                <w:rFonts w:hint="eastAsia"/>
                <w:lang w:eastAsia="ja-JP"/>
              </w:rPr>
              <w:t>以下の情報を元に車両を検索します</w:t>
            </w:r>
          </w:p>
          <w:p w:rsidR="00D72EAF" w:rsidRDefault="00D72EAF" w:rsidP="00F12233">
            <w:pPr>
              <w:rPr>
                <w:lang w:eastAsia="ja-JP"/>
              </w:rPr>
            </w:pPr>
            <w:r>
              <w:rPr>
                <w:rFonts w:hint="eastAsia"/>
                <w:lang w:eastAsia="ja-JP"/>
              </w:rPr>
              <w:t>・内製車</w:t>
            </w:r>
            <w:r>
              <w:rPr>
                <w:lang w:eastAsia="ja-JP"/>
              </w:rPr>
              <w:t>/</w:t>
            </w:r>
            <w:r>
              <w:rPr>
                <w:rFonts w:hint="eastAsia"/>
                <w:lang w:eastAsia="ja-JP"/>
              </w:rPr>
              <w:t>外製車</w:t>
            </w:r>
            <w:r>
              <w:rPr>
                <w:lang w:eastAsia="ja-JP"/>
              </w:rPr>
              <w:t>/</w:t>
            </w:r>
            <w:r>
              <w:rPr>
                <w:rFonts w:hint="eastAsia"/>
                <w:lang w:eastAsia="ja-JP"/>
              </w:rPr>
              <w:t>試験車</w:t>
            </w:r>
          </w:p>
          <w:p w:rsidR="00D72EAF" w:rsidRDefault="00D72EAF" w:rsidP="00F12233">
            <w:pPr>
              <w:rPr>
                <w:lang w:eastAsia="ja-JP"/>
              </w:rPr>
            </w:pPr>
            <w:r>
              <w:rPr>
                <w:rFonts w:hint="eastAsia"/>
                <w:lang w:eastAsia="ja-JP"/>
              </w:rPr>
              <w:t>・車両種別</w:t>
            </w:r>
          </w:p>
          <w:p w:rsidR="00D72EAF" w:rsidRDefault="00D72EAF" w:rsidP="00F12233">
            <w:pPr>
              <w:rPr>
                <w:lang w:eastAsia="ja-JP"/>
              </w:rPr>
            </w:pPr>
            <w:r>
              <w:rPr>
                <w:rFonts w:hint="eastAsia"/>
                <w:lang w:eastAsia="ja-JP"/>
              </w:rPr>
              <w:t>・期間</w:t>
            </w:r>
          </w:p>
          <w:p w:rsidR="00D72EAF" w:rsidRDefault="00D72EAF" w:rsidP="00F12233">
            <w:pPr>
              <w:rPr>
                <w:lang w:eastAsia="ja-JP"/>
              </w:rPr>
            </w:pPr>
            <w:r>
              <w:rPr>
                <w:rFonts w:hint="eastAsia"/>
                <w:lang w:eastAsia="ja-JP"/>
              </w:rPr>
              <w:t>・担当者</w:t>
            </w:r>
          </w:p>
          <w:p w:rsidR="00D72EAF" w:rsidRDefault="00D72EAF" w:rsidP="00F12233">
            <w:pPr>
              <w:rPr>
                <w:lang w:eastAsia="ja-JP"/>
              </w:rPr>
            </w:pPr>
          </w:p>
          <w:p w:rsidR="00D72EAF" w:rsidRDefault="00D72EAF" w:rsidP="00F12233">
            <w:pPr>
              <w:rPr>
                <w:lang w:eastAsia="ja-JP"/>
              </w:rPr>
            </w:pPr>
            <w:r>
              <w:rPr>
                <w:lang w:eastAsia="ja-JP"/>
              </w:rPr>
              <w:t>-</w:t>
            </w:r>
            <w:r>
              <w:rPr>
                <w:rFonts w:hint="eastAsia"/>
                <w:lang w:eastAsia="ja-JP"/>
              </w:rPr>
              <w:t>参照専用の機能のため、車両の登録・更新・は削除はありません</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KKA08010</w:t>
            </w:r>
          </w:p>
        </w:tc>
        <w:tc>
          <w:tcPr>
            <w:tcW w:w="880" w:type="pct"/>
          </w:tcPr>
          <w:p w:rsidR="00D72EAF" w:rsidRDefault="00D72EAF" w:rsidP="00F12233">
            <w:pPr>
              <w:rPr>
                <w:lang w:eastAsia="ja-JP"/>
              </w:rPr>
            </w:pPr>
            <w:r>
              <w:rPr>
                <w:rFonts w:hint="eastAsia"/>
                <w:lang w:eastAsia="ja-JP"/>
              </w:rPr>
              <w:t>カーシェア日程</w:t>
            </w:r>
          </w:p>
        </w:tc>
        <w:tc>
          <w:tcPr>
            <w:tcW w:w="914" w:type="pct"/>
          </w:tcPr>
          <w:p w:rsidR="00D72EAF" w:rsidRDefault="00D72EAF" w:rsidP="00F12233">
            <w:pPr>
              <w:rPr>
                <w:lang w:eastAsia="ja-JP"/>
              </w:rPr>
            </w:pPr>
            <w:r>
              <w:rPr>
                <w:rFonts w:hint="eastAsia"/>
                <w:lang w:eastAsia="ja-JP"/>
              </w:rPr>
              <w:t>カーシェア予約スケジュール項目検索</w:t>
            </w:r>
          </w:p>
        </w:tc>
        <w:tc>
          <w:tcPr>
            <w:tcW w:w="2830" w:type="pct"/>
          </w:tcPr>
          <w:p w:rsidR="00D72EAF" w:rsidRDefault="00D72EAF" w:rsidP="00F12233">
            <w:pPr>
              <w:rPr>
                <w:lang w:eastAsia="ja-JP"/>
              </w:rPr>
            </w:pPr>
            <w:r>
              <w:rPr>
                <w:rFonts w:hint="eastAsia"/>
                <w:lang w:eastAsia="ja-JP"/>
              </w:rPr>
              <w:t>以下の情報でカーシェア予約スケジュール項目を検索します</w:t>
            </w:r>
          </w:p>
          <w:p w:rsidR="00D72EAF" w:rsidRDefault="00D72EAF" w:rsidP="00F12233">
            <w:pPr>
              <w:rPr>
                <w:lang w:eastAsia="ja-JP"/>
              </w:rPr>
            </w:pPr>
            <w:r>
              <w:rPr>
                <w:rFonts w:hint="eastAsia"/>
                <w:lang w:eastAsia="ja-JP"/>
              </w:rPr>
              <w:t>・内製車</w:t>
            </w:r>
            <w:r>
              <w:rPr>
                <w:lang w:eastAsia="ja-JP"/>
              </w:rPr>
              <w:t>/</w:t>
            </w:r>
            <w:r>
              <w:rPr>
                <w:rFonts w:hint="eastAsia"/>
                <w:lang w:eastAsia="ja-JP"/>
              </w:rPr>
              <w:t>外製車</w:t>
            </w:r>
          </w:p>
          <w:p w:rsidR="00D72EAF" w:rsidRDefault="00D72EAF" w:rsidP="00F12233">
            <w:pPr>
              <w:rPr>
                <w:lang w:eastAsia="ja-JP"/>
              </w:rPr>
            </w:pPr>
            <w:r>
              <w:rPr>
                <w:rFonts w:hint="eastAsia"/>
                <w:lang w:eastAsia="ja-JP"/>
              </w:rPr>
              <w:t>・車系</w:t>
            </w:r>
          </w:p>
          <w:p w:rsidR="00D72EAF" w:rsidRDefault="00D72EAF" w:rsidP="00F12233">
            <w:pPr>
              <w:rPr>
                <w:lang w:eastAsia="ja-JP"/>
              </w:rPr>
            </w:pPr>
            <w:r>
              <w:rPr>
                <w:rFonts w:hint="eastAsia"/>
                <w:lang w:eastAsia="ja-JP"/>
              </w:rPr>
              <w:t>・状態（</w:t>
            </w:r>
            <w:r>
              <w:rPr>
                <w:lang w:eastAsia="ja-JP"/>
              </w:rPr>
              <w:t>Open/Close</w:t>
            </w:r>
            <w:r>
              <w:rPr>
                <w:rFonts w:hint="eastAsia"/>
                <w:lang w:eastAsia="ja-JP"/>
              </w:rPr>
              <w:t>）</w:t>
            </w:r>
          </w:p>
          <w:p w:rsidR="00D72EAF" w:rsidRDefault="00D72EAF" w:rsidP="00F12233">
            <w:pPr>
              <w:rPr>
                <w:lang w:eastAsia="ja-JP"/>
              </w:rPr>
            </w:pPr>
            <w:r>
              <w:rPr>
                <w:rFonts w:hint="eastAsia"/>
                <w:lang w:eastAsia="ja-JP"/>
              </w:rPr>
              <w:t>・</w:t>
            </w:r>
            <w:r>
              <w:rPr>
                <w:lang w:eastAsia="ja-JP"/>
              </w:rPr>
              <w:t>Close</w:t>
            </w:r>
            <w:r>
              <w:rPr>
                <w:rFonts w:hint="eastAsia"/>
                <w:lang w:eastAsia="ja-JP"/>
              </w:rPr>
              <w:t>日</w:t>
            </w:r>
          </w:p>
          <w:p w:rsidR="00D72EAF" w:rsidRDefault="00D72EAF" w:rsidP="00F12233">
            <w:pPr>
              <w:rPr>
                <w:lang w:eastAsia="ja-JP"/>
              </w:rPr>
            </w:pPr>
            <w:r>
              <w:rPr>
                <w:rFonts w:hint="eastAsia"/>
                <w:lang w:eastAsia="ja-JP"/>
              </w:rPr>
              <w:t>・期間</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KKA08020</w:t>
            </w:r>
          </w:p>
        </w:tc>
        <w:tc>
          <w:tcPr>
            <w:tcW w:w="880" w:type="pct"/>
          </w:tcPr>
          <w:p w:rsidR="00D72EAF" w:rsidRDefault="00D72EAF" w:rsidP="00F12233">
            <w:pPr>
              <w:rPr>
                <w:lang w:eastAsia="ja-JP"/>
              </w:rPr>
            </w:pPr>
            <w:r>
              <w:rPr>
                <w:rFonts w:hint="eastAsia"/>
                <w:lang w:eastAsia="ja-JP"/>
              </w:rPr>
              <w:t>カーシェア日程</w:t>
            </w:r>
          </w:p>
        </w:tc>
        <w:tc>
          <w:tcPr>
            <w:tcW w:w="914" w:type="pct"/>
          </w:tcPr>
          <w:p w:rsidR="00D72EAF" w:rsidRDefault="00D72EAF" w:rsidP="00F12233">
            <w:pPr>
              <w:rPr>
                <w:lang w:eastAsia="ja-JP"/>
              </w:rPr>
            </w:pPr>
            <w:r>
              <w:rPr>
                <w:rFonts w:hint="eastAsia"/>
                <w:lang w:eastAsia="ja-JP"/>
              </w:rPr>
              <w:t>カーシェア予約スケジュール項目登録</w:t>
            </w:r>
          </w:p>
        </w:tc>
        <w:tc>
          <w:tcPr>
            <w:tcW w:w="2830" w:type="pct"/>
          </w:tcPr>
          <w:p w:rsidR="00D72EAF" w:rsidRDefault="00D72EAF" w:rsidP="00F12233">
            <w:pPr>
              <w:rPr>
                <w:lang w:eastAsia="ja-JP"/>
              </w:rPr>
            </w:pPr>
            <w:r>
              <w:rPr>
                <w:rFonts w:hint="eastAsia"/>
                <w:lang w:eastAsia="ja-JP"/>
              </w:rPr>
              <w:t>入力された情報でカーシェア予約スケジュール項目を登録します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KKA08030</w:t>
            </w:r>
          </w:p>
        </w:tc>
        <w:tc>
          <w:tcPr>
            <w:tcW w:w="880" w:type="pct"/>
          </w:tcPr>
          <w:p w:rsidR="00D72EAF" w:rsidRDefault="00D72EAF" w:rsidP="00F12233">
            <w:pPr>
              <w:rPr>
                <w:lang w:eastAsia="ja-JP"/>
              </w:rPr>
            </w:pPr>
            <w:r>
              <w:rPr>
                <w:rFonts w:hint="eastAsia"/>
                <w:lang w:eastAsia="ja-JP"/>
              </w:rPr>
              <w:t>カーシェア日程</w:t>
            </w:r>
          </w:p>
        </w:tc>
        <w:tc>
          <w:tcPr>
            <w:tcW w:w="914" w:type="pct"/>
          </w:tcPr>
          <w:p w:rsidR="00D72EAF" w:rsidRDefault="00D72EAF" w:rsidP="00F12233">
            <w:pPr>
              <w:rPr>
                <w:lang w:eastAsia="ja-JP"/>
              </w:rPr>
            </w:pPr>
            <w:r>
              <w:rPr>
                <w:rFonts w:hint="eastAsia"/>
                <w:lang w:eastAsia="ja-JP"/>
              </w:rPr>
              <w:t>カーシェア予約スケジュール項目更新</w:t>
            </w:r>
          </w:p>
        </w:tc>
        <w:tc>
          <w:tcPr>
            <w:tcW w:w="2830" w:type="pct"/>
          </w:tcPr>
          <w:p w:rsidR="00D72EAF" w:rsidRDefault="00D72EAF" w:rsidP="00F12233">
            <w:pPr>
              <w:rPr>
                <w:lang w:eastAsia="ja-JP"/>
              </w:rPr>
            </w:pPr>
            <w:r>
              <w:rPr>
                <w:rFonts w:hint="eastAsia"/>
                <w:lang w:eastAsia="ja-JP"/>
              </w:rPr>
              <w:t>選択されたカーシェア予約スケジュール項目を入力された情報で更新します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KKA08040</w:t>
            </w:r>
          </w:p>
        </w:tc>
        <w:tc>
          <w:tcPr>
            <w:tcW w:w="880" w:type="pct"/>
          </w:tcPr>
          <w:p w:rsidR="00D72EAF" w:rsidRDefault="00D72EAF" w:rsidP="00F12233">
            <w:pPr>
              <w:rPr>
                <w:lang w:eastAsia="ja-JP"/>
              </w:rPr>
            </w:pPr>
            <w:r>
              <w:rPr>
                <w:rFonts w:hint="eastAsia"/>
                <w:lang w:eastAsia="ja-JP"/>
              </w:rPr>
              <w:t>カーシェア日程</w:t>
            </w:r>
          </w:p>
        </w:tc>
        <w:tc>
          <w:tcPr>
            <w:tcW w:w="914" w:type="pct"/>
          </w:tcPr>
          <w:p w:rsidR="00D72EAF" w:rsidRDefault="00D72EAF" w:rsidP="00F12233">
            <w:pPr>
              <w:rPr>
                <w:lang w:eastAsia="ja-JP"/>
              </w:rPr>
            </w:pPr>
            <w:r>
              <w:rPr>
                <w:rFonts w:hint="eastAsia"/>
                <w:lang w:eastAsia="ja-JP"/>
              </w:rPr>
              <w:t>カーシェア予約スケジュール項目削除</w:t>
            </w:r>
          </w:p>
        </w:tc>
        <w:tc>
          <w:tcPr>
            <w:tcW w:w="2830" w:type="pct"/>
          </w:tcPr>
          <w:p w:rsidR="00D72EAF" w:rsidRDefault="00D72EAF" w:rsidP="00F12233">
            <w:pPr>
              <w:rPr>
                <w:lang w:eastAsia="ja-JP"/>
              </w:rPr>
            </w:pPr>
            <w:r>
              <w:rPr>
                <w:rFonts w:hint="eastAsia"/>
                <w:lang w:eastAsia="ja-JP"/>
              </w:rPr>
              <w:t>選択されたカーシェア予約スケジュール項目を削除します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KKA08050</w:t>
            </w:r>
          </w:p>
        </w:tc>
        <w:tc>
          <w:tcPr>
            <w:tcW w:w="880" w:type="pct"/>
          </w:tcPr>
          <w:p w:rsidR="00D72EAF"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カーシェア予約スケジュール検索</w:t>
            </w:r>
          </w:p>
        </w:tc>
        <w:tc>
          <w:tcPr>
            <w:tcW w:w="2830" w:type="pct"/>
          </w:tcPr>
          <w:p w:rsidR="00D72EAF" w:rsidRDefault="00D72EAF" w:rsidP="00574E8E">
            <w:pPr>
              <w:rPr>
                <w:lang w:eastAsia="ja-JP"/>
              </w:rPr>
            </w:pPr>
            <w:r>
              <w:rPr>
                <w:rFonts w:hint="eastAsia"/>
                <w:lang w:eastAsia="ja-JP"/>
              </w:rPr>
              <w:t>以下の情報でカーシェア予約スケジュールを検索します</w:t>
            </w:r>
          </w:p>
          <w:p w:rsidR="00D72EAF" w:rsidRDefault="00D72EAF" w:rsidP="00574E8E">
            <w:pPr>
              <w:rPr>
                <w:lang w:eastAsia="ja-JP"/>
              </w:rPr>
            </w:pPr>
            <w:r>
              <w:rPr>
                <w:rFonts w:hint="eastAsia"/>
                <w:lang w:eastAsia="ja-JP"/>
              </w:rPr>
              <w:t>・期間</w:t>
            </w:r>
          </w:p>
          <w:p w:rsidR="00D72EAF" w:rsidRDefault="00D72EAF" w:rsidP="00574E8E">
            <w:pPr>
              <w:rPr>
                <w:lang w:eastAsia="ja-JP"/>
              </w:rPr>
            </w:pPr>
            <w:r>
              <w:rPr>
                <w:rFonts w:hint="eastAsia"/>
                <w:lang w:eastAsia="ja-JP"/>
              </w:rPr>
              <w:t>・カーシェア予約スケジュール項目</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KKA08060</w:t>
            </w:r>
          </w:p>
        </w:tc>
        <w:tc>
          <w:tcPr>
            <w:tcW w:w="880" w:type="pct"/>
          </w:tcPr>
          <w:p w:rsidR="00D72EAF"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カーシェア予約スケジュール登録</w:t>
            </w:r>
          </w:p>
        </w:tc>
        <w:tc>
          <w:tcPr>
            <w:tcW w:w="2830" w:type="pct"/>
          </w:tcPr>
          <w:p w:rsidR="00D72EAF" w:rsidRDefault="00D72EAF" w:rsidP="00574E8E">
            <w:pPr>
              <w:rPr>
                <w:lang w:eastAsia="ja-JP"/>
              </w:rPr>
            </w:pPr>
            <w:r>
              <w:rPr>
                <w:rFonts w:hint="eastAsia"/>
                <w:lang w:eastAsia="ja-JP"/>
              </w:rPr>
              <w:t>入力された情報でカーシェア予約スケジュールを登録します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KKA08070</w:t>
            </w:r>
          </w:p>
        </w:tc>
        <w:tc>
          <w:tcPr>
            <w:tcW w:w="880" w:type="pct"/>
          </w:tcPr>
          <w:p w:rsidR="00D72EAF"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カーシェア予約スケジュール更新</w:t>
            </w:r>
          </w:p>
        </w:tc>
        <w:tc>
          <w:tcPr>
            <w:tcW w:w="2830" w:type="pct"/>
          </w:tcPr>
          <w:p w:rsidR="00D72EAF" w:rsidRDefault="00D72EAF" w:rsidP="00574E8E">
            <w:pPr>
              <w:rPr>
                <w:lang w:eastAsia="ja-JP"/>
              </w:rPr>
            </w:pPr>
            <w:r>
              <w:rPr>
                <w:rFonts w:hint="eastAsia"/>
                <w:lang w:eastAsia="ja-JP"/>
              </w:rPr>
              <w:t>選択されたカーシェア予約スケジュールを入力された情報で更新します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KKA08080</w:t>
            </w:r>
          </w:p>
        </w:tc>
        <w:tc>
          <w:tcPr>
            <w:tcW w:w="880" w:type="pct"/>
          </w:tcPr>
          <w:p w:rsidR="00D72EAF"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カーシェア予約スケジュール削除</w:t>
            </w:r>
          </w:p>
        </w:tc>
        <w:tc>
          <w:tcPr>
            <w:tcW w:w="2830" w:type="pct"/>
          </w:tcPr>
          <w:p w:rsidR="00D72EAF" w:rsidRDefault="00D72EAF" w:rsidP="00574E8E">
            <w:pPr>
              <w:rPr>
                <w:lang w:eastAsia="ja-JP"/>
              </w:rPr>
            </w:pPr>
            <w:r>
              <w:rPr>
                <w:rFonts w:hint="eastAsia"/>
                <w:lang w:eastAsia="ja-JP"/>
              </w:rPr>
              <w:t>選択されたカーシェア予約スケジュールを削除します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KKA08090</w:t>
            </w:r>
          </w:p>
        </w:tc>
        <w:tc>
          <w:tcPr>
            <w:tcW w:w="880" w:type="pct"/>
          </w:tcPr>
          <w:p w:rsidR="00D72EAF"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カーシェア予約作業履歴検索</w:t>
            </w:r>
          </w:p>
        </w:tc>
        <w:tc>
          <w:tcPr>
            <w:tcW w:w="2830" w:type="pct"/>
          </w:tcPr>
          <w:p w:rsidR="00D72EAF" w:rsidRDefault="00D72EAF" w:rsidP="00574E8E">
            <w:pPr>
              <w:rPr>
                <w:lang w:eastAsia="ja-JP"/>
              </w:rPr>
            </w:pPr>
            <w:r>
              <w:rPr>
                <w:rFonts w:hint="eastAsia"/>
                <w:lang w:eastAsia="ja-JP"/>
              </w:rPr>
              <w:t>以下の情報を元にカーシェア予約作業履歴を検索します</w:t>
            </w:r>
          </w:p>
          <w:p w:rsidR="00D72EAF" w:rsidRDefault="00D72EAF" w:rsidP="00574E8E">
            <w:pPr>
              <w:rPr>
                <w:lang w:eastAsia="ja-JP"/>
              </w:rPr>
            </w:pPr>
            <w:r>
              <w:rPr>
                <w:rFonts w:hint="eastAsia"/>
                <w:lang w:eastAsia="ja-JP"/>
              </w:rPr>
              <w:t>・カーシェア予約スケジュール項目</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KKA08100</w:t>
            </w:r>
          </w:p>
        </w:tc>
        <w:tc>
          <w:tcPr>
            <w:tcW w:w="880" w:type="pct"/>
          </w:tcPr>
          <w:p w:rsidR="00D72EAF" w:rsidRPr="00DB3CAD"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カーシェア予約作業履歴登録</w:t>
            </w:r>
          </w:p>
        </w:tc>
        <w:tc>
          <w:tcPr>
            <w:tcW w:w="2830" w:type="pct"/>
          </w:tcPr>
          <w:p w:rsidR="00D72EAF" w:rsidRDefault="00D72EAF" w:rsidP="00574E8E">
            <w:pPr>
              <w:rPr>
                <w:lang w:eastAsia="ja-JP"/>
              </w:rPr>
            </w:pPr>
            <w:r>
              <w:rPr>
                <w:rFonts w:hint="eastAsia"/>
                <w:lang w:eastAsia="ja-JP"/>
              </w:rPr>
              <w:t>入力された情報でカーシェア予約作業履歴を登録します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KKA08110</w:t>
            </w:r>
          </w:p>
        </w:tc>
        <w:tc>
          <w:tcPr>
            <w:tcW w:w="880" w:type="pct"/>
          </w:tcPr>
          <w:p w:rsidR="00D72EAF"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カーシェア予約作業履歴更新</w:t>
            </w:r>
          </w:p>
        </w:tc>
        <w:tc>
          <w:tcPr>
            <w:tcW w:w="2830" w:type="pct"/>
          </w:tcPr>
          <w:p w:rsidR="00D72EAF" w:rsidRDefault="00D72EAF" w:rsidP="00574E8E">
            <w:pPr>
              <w:rPr>
                <w:lang w:eastAsia="ja-JP"/>
              </w:rPr>
            </w:pPr>
            <w:r>
              <w:rPr>
                <w:rFonts w:hint="eastAsia"/>
                <w:lang w:eastAsia="ja-JP"/>
              </w:rPr>
              <w:t>選択されたカーシェア予約作業履歴を入力された情報で更新します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KKA08120</w:t>
            </w:r>
          </w:p>
        </w:tc>
        <w:tc>
          <w:tcPr>
            <w:tcW w:w="880" w:type="pct"/>
          </w:tcPr>
          <w:p w:rsidR="00D72EAF" w:rsidRDefault="00D72EAF" w:rsidP="00574E8E">
            <w:pPr>
              <w:rPr>
                <w:lang w:eastAsia="ja-JP"/>
              </w:rPr>
            </w:pPr>
            <w:r>
              <w:rPr>
                <w:rFonts w:hint="eastAsia"/>
                <w:lang w:eastAsia="ja-JP"/>
              </w:rPr>
              <w:t>カーシェア日程</w:t>
            </w:r>
          </w:p>
        </w:tc>
        <w:tc>
          <w:tcPr>
            <w:tcW w:w="914" w:type="pct"/>
          </w:tcPr>
          <w:p w:rsidR="00D72EAF" w:rsidRDefault="00D72EAF" w:rsidP="00574E8E">
            <w:pPr>
              <w:rPr>
                <w:lang w:eastAsia="ja-JP"/>
              </w:rPr>
            </w:pPr>
            <w:r>
              <w:rPr>
                <w:rFonts w:hint="eastAsia"/>
                <w:lang w:eastAsia="ja-JP"/>
              </w:rPr>
              <w:t>カーシェア予約作業履歴削除</w:t>
            </w:r>
          </w:p>
        </w:tc>
        <w:tc>
          <w:tcPr>
            <w:tcW w:w="2830" w:type="pct"/>
          </w:tcPr>
          <w:p w:rsidR="00D72EAF" w:rsidRDefault="00D72EAF" w:rsidP="00574E8E">
            <w:pPr>
              <w:rPr>
                <w:lang w:eastAsia="ja-JP"/>
              </w:rPr>
            </w:pPr>
            <w:r>
              <w:rPr>
                <w:rFonts w:hint="eastAsia"/>
                <w:lang w:eastAsia="ja-JP"/>
              </w:rPr>
              <w:t>選択されたカーシェア予約作業履歴を削除します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KKA09010</w:t>
            </w:r>
          </w:p>
        </w:tc>
        <w:tc>
          <w:tcPr>
            <w:tcW w:w="880" w:type="pct"/>
          </w:tcPr>
          <w:p w:rsidR="00D72EAF" w:rsidRPr="00235F14" w:rsidRDefault="00D72EAF" w:rsidP="00F12233">
            <w:pPr>
              <w:rPr>
                <w:lang w:eastAsia="ja-JP"/>
              </w:rPr>
            </w:pPr>
            <w:r>
              <w:rPr>
                <w:rFonts w:hint="eastAsia"/>
                <w:lang w:eastAsia="ja-JP"/>
              </w:rPr>
              <w:t>週報</w:t>
            </w:r>
          </w:p>
        </w:tc>
        <w:tc>
          <w:tcPr>
            <w:tcW w:w="914" w:type="pct"/>
          </w:tcPr>
          <w:p w:rsidR="00D72EAF" w:rsidRDefault="00D72EAF" w:rsidP="00F12233">
            <w:pPr>
              <w:rPr>
                <w:lang w:eastAsia="ja-JP"/>
              </w:rPr>
            </w:pPr>
            <w:r>
              <w:rPr>
                <w:rFonts w:hint="eastAsia"/>
                <w:lang w:eastAsia="ja-JP"/>
              </w:rPr>
              <w:t>週報検索</w:t>
            </w:r>
          </w:p>
        </w:tc>
        <w:tc>
          <w:tcPr>
            <w:tcW w:w="2830" w:type="pct"/>
          </w:tcPr>
          <w:p w:rsidR="00D72EAF" w:rsidRDefault="00D72EAF" w:rsidP="00235F14">
            <w:pPr>
              <w:rPr>
                <w:lang w:eastAsia="ja-JP"/>
              </w:rPr>
            </w:pPr>
            <w:r>
              <w:rPr>
                <w:rFonts w:hint="eastAsia"/>
                <w:lang w:eastAsia="ja-JP"/>
              </w:rPr>
              <w:t>以下の情報を元に週報を検索します</w:t>
            </w:r>
          </w:p>
          <w:p w:rsidR="00D72EAF" w:rsidRDefault="00D72EAF" w:rsidP="00F12233">
            <w:pPr>
              <w:rPr>
                <w:lang w:eastAsia="ja-JP"/>
              </w:rPr>
            </w:pPr>
            <w:r>
              <w:rPr>
                <w:rFonts w:hint="eastAsia"/>
                <w:lang w:eastAsia="ja-JP"/>
              </w:rPr>
              <w:t>・所属</w:t>
            </w:r>
          </w:p>
          <w:p w:rsidR="00D72EAF" w:rsidRPr="00235F14" w:rsidRDefault="00D72EAF" w:rsidP="00F12233">
            <w:pPr>
              <w:rPr>
                <w:lang w:eastAsia="ja-JP"/>
              </w:rPr>
            </w:pPr>
            <w:r>
              <w:rPr>
                <w:rFonts w:hint="eastAsia"/>
                <w:lang w:eastAsia="ja-JP"/>
              </w:rPr>
              <w:t>・期間</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KKA09020</w:t>
            </w:r>
          </w:p>
        </w:tc>
        <w:tc>
          <w:tcPr>
            <w:tcW w:w="880" w:type="pct"/>
          </w:tcPr>
          <w:p w:rsidR="00D72EAF" w:rsidRDefault="00D72EAF" w:rsidP="00F12233">
            <w:pPr>
              <w:rPr>
                <w:lang w:eastAsia="ja-JP"/>
              </w:rPr>
            </w:pPr>
            <w:r>
              <w:rPr>
                <w:rFonts w:hint="eastAsia"/>
                <w:lang w:eastAsia="ja-JP"/>
              </w:rPr>
              <w:t>週報</w:t>
            </w:r>
          </w:p>
        </w:tc>
        <w:tc>
          <w:tcPr>
            <w:tcW w:w="914" w:type="pct"/>
          </w:tcPr>
          <w:p w:rsidR="00D72EAF" w:rsidRDefault="00D72EAF" w:rsidP="00F12233">
            <w:pPr>
              <w:rPr>
                <w:lang w:eastAsia="ja-JP"/>
              </w:rPr>
            </w:pPr>
            <w:r>
              <w:rPr>
                <w:rFonts w:hint="eastAsia"/>
                <w:lang w:eastAsia="ja-JP"/>
              </w:rPr>
              <w:t>週報登録</w:t>
            </w:r>
          </w:p>
        </w:tc>
        <w:tc>
          <w:tcPr>
            <w:tcW w:w="2830" w:type="pct"/>
          </w:tcPr>
          <w:p w:rsidR="00D72EAF" w:rsidRDefault="00D72EAF" w:rsidP="00235F14">
            <w:pPr>
              <w:rPr>
                <w:lang w:eastAsia="ja-JP"/>
              </w:rPr>
            </w:pPr>
            <w:r>
              <w:rPr>
                <w:rFonts w:hint="eastAsia"/>
                <w:lang w:eastAsia="ja-JP"/>
              </w:rPr>
              <w:t>入力された情報で週報を登録します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lastRenderedPageBreak/>
              <w:t>KKA09030</w:t>
            </w:r>
          </w:p>
        </w:tc>
        <w:tc>
          <w:tcPr>
            <w:tcW w:w="880" w:type="pct"/>
          </w:tcPr>
          <w:p w:rsidR="00D72EAF" w:rsidRDefault="00D72EAF" w:rsidP="00F12233">
            <w:pPr>
              <w:rPr>
                <w:lang w:eastAsia="ja-JP"/>
              </w:rPr>
            </w:pPr>
            <w:r>
              <w:rPr>
                <w:rFonts w:hint="eastAsia"/>
                <w:lang w:eastAsia="ja-JP"/>
              </w:rPr>
              <w:t>週報</w:t>
            </w:r>
          </w:p>
        </w:tc>
        <w:tc>
          <w:tcPr>
            <w:tcW w:w="914" w:type="pct"/>
          </w:tcPr>
          <w:p w:rsidR="00D72EAF" w:rsidRDefault="00D72EAF" w:rsidP="00F12233">
            <w:pPr>
              <w:rPr>
                <w:lang w:eastAsia="ja-JP"/>
              </w:rPr>
            </w:pPr>
            <w:r>
              <w:rPr>
                <w:rFonts w:hint="eastAsia"/>
                <w:lang w:eastAsia="ja-JP"/>
              </w:rPr>
              <w:t>週報更新</w:t>
            </w:r>
          </w:p>
        </w:tc>
        <w:tc>
          <w:tcPr>
            <w:tcW w:w="2830" w:type="pct"/>
          </w:tcPr>
          <w:p w:rsidR="00D72EAF" w:rsidRDefault="00D72EAF" w:rsidP="00F12233">
            <w:pPr>
              <w:rPr>
                <w:lang w:eastAsia="ja-JP"/>
              </w:rPr>
            </w:pPr>
            <w:r>
              <w:rPr>
                <w:rFonts w:hint="eastAsia"/>
                <w:lang w:eastAsia="ja-JP"/>
              </w:rPr>
              <w:t>選択された週報を入力された情報で更新します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KKA09040</w:t>
            </w:r>
          </w:p>
        </w:tc>
        <w:tc>
          <w:tcPr>
            <w:tcW w:w="880" w:type="pct"/>
          </w:tcPr>
          <w:p w:rsidR="00D72EAF" w:rsidRDefault="00D72EAF" w:rsidP="00F12233">
            <w:pPr>
              <w:rPr>
                <w:lang w:eastAsia="ja-JP"/>
              </w:rPr>
            </w:pPr>
            <w:r>
              <w:rPr>
                <w:rFonts w:hint="eastAsia"/>
                <w:lang w:eastAsia="ja-JP"/>
              </w:rPr>
              <w:t>週報</w:t>
            </w:r>
          </w:p>
        </w:tc>
        <w:tc>
          <w:tcPr>
            <w:tcW w:w="914" w:type="pct"/>
          </w:tcPr>
          <w:p w:rsidR="00D72EAF" w:rsidRDefault="00D72EAF" w:rsidP="00F12233">
            <w:pPr>
              <w:rPr>
                <w:lang w:eastAsia="ja-JP"/>
              </w:rPr>
            </w:pPr>
            <w:r>
              <w:rPr>
                <w:rFonts w:hint="eastAsia"/>
                <w:lang w:eastAsia="ja-JP"/>
              </w:rPr>
              <w:t>週報削除</w:t>
            </w:r>
          </w:p>
        </w:tc>
        <w:tc>
          <w:tcPr>
            <w:tcW w:w="2830" w:type="pct"/>
          </w:tcPr>
          <w:p w:rsidR="00D72EAF" w:rsidRDefault="00D72EAF" w:rsidP="00F12233">
            <w:pPr>
              <w:rPr>
                <w:lang w:eastAsia="ja-JP"/>
              </w:rPr>
            </w:pPr>
            <w:r>
              <w:rPr>
                <w:rFonts w:hint="eastAsia"/>
                <w:lang w:eastAsia="ja-JP"/>
              </w:rPr>
              <w:t>選択された週報を削除します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KKA10010</w:t>
            </w:r>
          </w:p>
        </w:tc>
        <w:tc>
          <w:tcPr>
            <w:tcW w:w="880" w:type="pct"/>
          </w:tcPr>
          <w:p w:rsidR="00D72EAF" w:rsidRDefault="00D72EAF" w:rsidP="00F12233">
            <w:pPr>
              <w:rPr>
                <w:lang w:eastAsia="ja-JP"/>
              </w:rPr>
            </w:pPr>
            <w:r>
              <w:rPr>
                <w:rFonts w:hint="eastAsia"/>
                <w:lang w:eastAsia="ja-JP"/>
              </w:rPr>
              <w:t>月報</w:t>
            </w:r>
          </w:p>
        </w:tc>
        <w:tc>
          <w:tcPr>
            <w:tcW w:w="914" w:type="pct"/>
          </w:tcPr>
          <w:p w:rsidR="00D72EAF" w:rsidRDefault="00D72EAF" w:rsidP="00F12233">
            <w:pPr>
              <w:rPr>
                <w:lang w:eastAsia="ja-JP"/>
              </w:rPr>
            </w:pPr>
            <w:r>
              <w:rPr>
                <w:rFonts w:hint="eastAsia"/>
                <w:lang w:eastAsia="ja-JP"/>
              </w:rPr>
              <w:t>月報検索</w:t>
            </w:r>
          </w:p>
        </w:tc>
        <w:tc>
          <w:tcPr>
            <w:tcW w:w="2830" w:type="pct"/>
          </w:tcPr>
          <w:p w:rsidR="00D72EAF" w:rsidRDefault="00D72EAF" w:rsidP="00F12233">
            <w:pPr>
              <w:rPr>
                <w:lang w:eastAsia="ja-JP"/>
              </w:rPr>
            </w:pPr>
            <w:r>
              <w:rPr>
                <w:rFonts w:hint="eastAsia"/>
                <w:lang w:eastAsia="ja-JP"/>
              </w:rPr>
              <w:t>以下の情報を元に月報を検索します</w:t>
            </w:r>
          </w:p>
          <w:p w:rsidR="00D72EAF" w:rsidRDefault="00D72EAF" w:rsidP="00F12233">
            <w:pPr>
              <w:rPr>
                <w:lang w:eastAsia="ja-JP"/>
              </w:rPr>
            </w:pPr>
            <w:r>
              <w:rPr>
                <w:rFonts w:hint="eastAsia"/>
                <w:lang w:eastAsia="ja-JP"/>
              </w:rPr>
              <w:t>・課</w:t>
            </w:r>
          </w:p>
          <w:p w:rsidR="00D72EAF" w:rsidRDefault="00D72EAF" w:rsidP="00F12233">
            <w:pPr>
              <w:rPr>
                <w:lang w:eastAsia="ja-JP"/>
              </w:rPr>
            </w:pPr>
            <w:r>
              <w:rPr>
                <w:rFonts w:hint="eastAsia"/>
                <w:lang w:eastAsia="ja-JP"/>
              </w:rPr>
              <w:t>・年月</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KKA10020</w:t>
            </w:r>
          </w:p>
        </w:tc>
        <w:tc>
          <w:tcPr>
            <w:tcW w:w="880" w:type="pct"/>
          </w:tcPr>
          <w:p w:rsidR="00D72EAF" w:rsidRDefault="00D72EAF" w:rsidP="00F12233">
            <w:pPr>
              <w:rPr>
                <w:lang w:eastAsia="ja-JP"/>
              </w:rPr>
            </w:pPr>
            <w:r>
              <w:rPr>
                <w:rFonts w:hint="eastAsia"/>
                <w:lang w:eastAsia="ja-JP"/>
              </w:rPr>
              <w:t>月報</w:t>
            </w:r>
          </w:p>
        </w:tc>
        <w:tc>
          <w:tcPr>
            <w:tcW w:w="914" w:type="pct"/>
          </w:tcPr>
          <w:p w:rsidR="00D72EAF" w:rsidRDefault="00D72EAF" w:rsidP="00F12233">
            <w:pPr>
              <w:rPr>
                <w:lang w:eastAsia="ja-JP"/>
              </w:rPr>
            </w:pPr>
            <w:r>
              <w:rPr>
                <w:rFonts w:hint="eastAsia"/>
                <w:lang w:eastAsia="ja-JP"/>
              </w:rPr>
              <w:t>月報登録</w:t>
            </w:r>
          </w:p>
        </w:tc>
        <w:tc>
          <w:tcPr>
            <w:tcW w:w="2830" w:type="pct"/>
          </w:tcPr>
          <w:p w:rsidR="00D72EAF" w:rsidRDefault="00D72EAF" w:rsidP="00574E8E">
            <w:pPr>
              <w:rPr>
                <w:lang w:eastAsia="ja-JP"/>
              </w:rPr>
            </w:pPr>
            <w:r>
              <w:rPr>
                <w:rFonts w:hint="eastAsia"/>
                <w:lang w:eastAsia="ja-JP"/>
              </w:rPr>
              <w:t>入力された情報で月報を登録します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KKA10030</w:t>
            </w:r>
          </w:p>
        </w:tc>
        <w:tc>
          <w:tcPr>
            <w:tcW w:w="880" w:type="pct"/>
          </w:tcPr>
          <w:p w:rsidR="00D72EAF" w:rsidRDefault="00D72EAF" w:rsidP="00F12233">
            <w:pPr>
              <w:rPr>
                <w:lang w:eastAsia="ja-JP"/>
              </w:rPr>
            </w:pPr>
            <w:r>
              <w:rPr>
                <w:rFonts w:hint="eastAsia"/>
                <w:lang w:eastAsia="ja-JP"/>
              </w:rPr>
              <w:t>月報</w:t>
            </w:r>
          </w:p>
        </w:tc>
        <w:tc>
          <w:tcPr>
            <w:tcW w:w="914" w:type="pct"/>
          </w:tcPr>
          <w:p w:rsidR="00D72EAF" w:rsidRDefault="00D72EAF" w:rsidP="00F12233">
            <w:pPr>
              <w:rPr>
                <w:lang w:eastAsia="ja-JP"/>
              </w:rPr>
            </w:pPr>
            <w:r>
              <w:rPr>
                <w:rFonts w:hint="eastAsia"/>
                <w:lang w:eastAsia="ja-JP"/>
              </w:rPr>
              <w:t>月報更新</w:t>
            </w:r>
          </w:p>
        </w:tc>
        <w:tc>
          <w:tcPr>
            <w:tcW w:w="2830" w:type="pct"/>
          </w:tcPr>
          <w:p w:rsidR="00D72EAF" w:rsidRDefault="00D72EAF" w:rsidP="00574E8E">
            <w:pPr>
              <w:rPr>
                <w:lang w:eastAsia="ja-JP"/>
              </w:rPr>
            </w:pPr>
            <w:r>
              <w:rPr>
                <w:rFonts w:hint="eastAsia"/>
                <w:lang w:eastAsia="ja-JP"/>
              </w:rPr>
              <w:t>選択された月報を入力された情報で更新します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KKA10040</w:t>
            </w:r>
          </w:p>
        </w:tc>
        <w:tc>
          <w:tcPr>
            <w:tcW w:w="880" w:type="pct"/>
          </w:tcPr>
          <w:p w:rsidR="00D72EAF" w:rsidRDefault="00D72EAF" w:rsidP="00F12233">
            <w:pPr>
              <w:rPr>
                <w:lang w:eastAsia="ja-JP"/>
              </w:rPr>
            </w:pPr>
            <w:r>
              <w:rPr>
                <w:rFonts w:hint="eastAsia"/>
                <w:lang w:eastAsia="ja-JP"/>
              </w:rPr>
              <w:t>月報</w:t>
            </w:r>
          </w:p>
        </w:tc>
        <w:tc>
          <w:tcPr>
            <w:tcW w:w="914" w:type="pct"/>
          </w:tcPr>
          <w:p w:rsidR="00D72EAF" w:rsidRDefault="00D72EAF" w:rsidP="00F12233">
            <w:pPr>
              <w:rPr>
                <w:lang w:eastAsia="ja-JP"/>
              </w:rPr>
            </w:pPr>
            <w:r>
              <w:rPr>
                <w:rFonts w:hint="eastAsia"/>
                <w:lang w:eastAsia="ja-JP"/>
              </w:rPr>
              <w:t>月報削除</w:t>
            </w:r>
          </w:p>
        </w:tc>
        <w:tc>
          <w:tcPr>
            <w:tcW w:w="2830" w:type="pct"/>
          </w:tcPr>
          <w:p w:rsidR="00D72EAF" w:rsidRDefault="00D72EAF" w:rsidP="00F12233">
            <w:pPr>
              <w:rPr>
                <w:lang w:eastAsia="ja-JP"/>
              </w:rPr>
            </w:pPr>
            <w:r>
              <w:rPr>
                <w:rFonts w:hint="eastAsia"/>
                <w:lang w:eastAsia="ja-JP"/>
              </w:rPr>
              <w:t>選択された月報を削除します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KKA11010</w:t>
            </w:r>
          </w:p>
        </w:tc>
        <w:tc>
          <w:tcPr>
            <w:tcW w:w="880" w:type="pct"/>
          </w:tcPr>
          <w:p w:rsidR="00D72EAF" w:rsidRDefault="00D72EAF" w:rsidP="00574E8E">
            <w:pPr>
              <w:rPr>
                <w:lang w:eastAsia="ja-JP"/>
              </w:rPr>
            </w:pPr>
            <w:r>
              <w:rPr>
                <w:rFonts w:hint="eastAsia"/>
                <w:lang w:eastAsia="ja-JP"/>
              </w:rPr>
              <w:t>検討会資料</w:t>
            </w:r>
          </w:p>
        </w:tc>
        <w:tc>
          <w:tcPr>
            <w:tcW w:w="914" w:type="pct"/>
          </w:tcPr>
          <w:p w:rsidR="00D72EAF" w:rsidRDefault="00D72EAF" w:rsidP="00574E8E">
            <w:pPr>
              <w:rPr>
                <w:lang w:eastAsia="ja-JP"/>
              </w:rPr>
            </w:pPr>
            <w:r>
              <w:rPr>
                <w:rFonts w:hint="eastAsia"/>
                <w:lang w:eastAsia="ja-JP"/>
              </w:rPr>
              <w:t>検討会資料検索</w:t>
            </w:r>
          </w:p>
        </w:tc>
        <w:tc>
          <w:tcPr>
            <w:tcW w:w="2830" w:type="pct"/>
          </w:tcPr>
          <w:p w:rsidR="00D72EAF" w:rsidRDefault="00D72EAF" w:rsidP="00574E8E">
            <w:pPr>
              <w:rPr>
                <w:lang w:eastAsia="ja-JP"/>
              </w:rPr>
            </w:pPr>
            <w:r>
              <w:rPr>
                <w:rFonts w:hint="eastAsia"/>
                <w:lang w:eastAsia="ja-JP"/>
              </w:rPr>
              <w:t>以下の情報を元に検討会資料を検索します</w:t>
            </w:r>
          </w:p>
          <w:p w:rsidR="00D72EAF" w:rsidRDefault="00D72EAF" w:rsidP="00574E8E">
            <w:pPr>
              <w:rPr>
                <w:lang w:eastAsia="ja-JP"/>
              </w:rPr>
            </w:pPr>
            <w:r>
              <w:rPr>
                <w:rFonts w:hint="eastAsia"/>
                <w:lang w:eastAsia="ja-JP"/>
              </w:rPr>
              <w:t>・開発進度検討会</w:t>
            </w:r>
            <w:r>
              <w:rPr>
                <w:lang w:eastAsia="ja-JP"/>
              </w:rPr>
              <w:t>/</w:t>
            </w:r>
            <w:r>
              <w:rPr>
                <w:rFonts w:hint="eastAsia"/>
                <w:lang w:eastAsia="ja-JP"/>
              </w:rPr>
              <w:t>定例会資料　年月日</w:t>
            </w:r>
          </w:p>
          <w:p w:rsidR="00D72EAF" w:rsidRDefault="00D72EAF" w:rsidP="00574E8E">
            <w:pPr>
              <w:rPr>
                <w:lang w:eastAsia="ja-JP"/>
              </w:rPr>
            </w:pPr>
            <w:r>
              <w:rPr>
                <w:rFonts w:hint="eastAsia"/>
                <w:lang w:eastAsia="ja-JP"/>
              </w:rPr>
              <w:t>・区分（課題リスト</w:t>
            </w:r>
            <w:r>
              <w:rPr>
                <w:lang w:eastAsia="ja-JP"/>
              </w:rPr>
              <w:t>/</w:t>
            </w:r>
            <w:r>
              <w:rPr>
                <w:rFonts w:hint="eastAsia"/>
                <w:lang w:eastAsia="ja-JP"/>
              </w:rPr>
              <w:t>出力</w:t>
            </w:r>
            <w:r>
              <w:rPr>
                <w:lang w:eastAsia="ja-JP"/>
              </w:rPr>
              <w:t>/</w:t>
            </w:r>
            <w:r>
              <w:rPr>
                <w:rFonts w:hint="eastAsia"/>
                <w:lang w:eastAsia="ja-JP"/>
              </w:rPr>
              <w:t>排ガス</w:t>
            </w:r>
            <w:r>
              <w:rPr>
                <w:lang w:eastAsia="ja-JP"/>
              </w:rPr>
              <w:t>/</w:t>
            </w:r>
            <w:r>
              <w:rPr>
                <w:rFonts w:hint="eastAsia"/>
                <w:lang w:eastAsia="ja-JP"/>
              </w:rPr>
              <w:t>燃費）</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KKA11020</w:t>
            </w:r>
          </w:p>
        </w:tc>
        <w:tc>
          <w:tcPr>
            <w:tcW w:w="880" w:type="pct"/>
          </w:tcPr>
          <w:p w:rsidR="00D72EAF" w:rsidRDefault="00D72EAF" w:rsidP="00574E8E">
            <w:pPr>
              <w:rPr>
                <w:lang w:eastAsia="ja-JP"/>
              </w:rPr>
            </w:pPr>
            <w:r>
              <w:rPr>
                <w:rFonts w:hint="eastAsia"/>
                <w:lang w:eastAsia="ja-JP"/>
              </w:rPr>
              <w:t>検討会資料</w:t>
            </w:r>
          </w:p>
        </w:tc>
        <w:tc>
          <w:tcPr>
            <w:tcW w:w="914" w:type="pct"/>
          </w:tcPr>
          <w:p w:rsidR="00D72EAF" w:rsidRDefault="00D72EAF" w:rsidP="00574E8E">
            <w:pPr>
              <w:rPr>
                <w:lang w:eastAsia="ja-JP"/>
              </w:rPr>
            </w:pPr>
            <w:r>
              <w:rPr>
                <w:rFonts w:hint="eastAsia"/>
                <w:lang w:eastAsia="ja-JP"/>
              </w:rPr>
              <w:t>検討会資料登録</w:t>
            </w:r>
          </w:p>
        </w:tc>
        <w:tc>
          <w:tcPr>
            <w:tcW w:w="2830" w:type="pct"/>
          </w:tcPr>
          <w:p w:rsidR="00D72EAF" w:rsidRDefault="00D72EAF" w:rsidP="00574E8E">
            <w:pPr>
              <w:rPr>
                <w:lang w:eastAsia="ja-JP"/>
              </w:rPr>
            </w:pPr>
            <w:r>
              <w:rPr>
                <w:rFonts w:hint="eastAsia"/>
                <w:lang w:eastAsia="ja-JP"/>
              </w:rPr>
              <w:t>入力された情報で検討会資料を登録します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KKA11030</w:t>
            </w:r>
          </w:p>
        </w:tc>
        <w:tc>
          <w:tcPr>
            <w:tcW w:w="880" w:type="pct"/>
          </w:tcPr>
          <w:p w:rsidR="00D72EAF" w:rsidRDefault="00D72EAF" w:rsidP="00574E8E">
            <w:pPr>
              <w:rPr>
                <w:lang w:eastAsia="ja-JP"/>
              </w:rPr>
            </w:pPr>
            <w:r>
              <w:rPr>
                <w:rFonts w:hint="eastAsia"/>
                <w:lang w:eastAsia="ja-JP"/>
              </w:rPr>
              <w:t>検討会資料</w:t>
            </w:r>
          </w:p>
        </w:tc>
        <w:tc>
          <w:tcPr>
            <w:tcW w:w="914" w:type="pct"/>
          </w:tcPr>
          <w:p w:rsidR="00D72EAF" w:rsidRDefault="00D72EAF" w:rsidP="00574E8E">
            <w:pPr>
              <w:rPr>
                <w:lang w:eastAsia="ja-JP"/>
              </w:rPr>
            </w:pPr>
            <w:r>
              <w:rPr>
                <w:rFonts w:hint="eastAsia"/>
                <w:lang w:eastAsia="ja-JP"/>
              </w:rPr>
              <w:t>検討会資料更新</w:t>
            </w:r>
          </w:p>
        </w:tc>
        <w:tc>
          <w:tcPr>
            <w:tcW w:w="2830" w:type="pct"/>
          </w:tcPr>
          <w:p w:rsidR="00D72EAF" w:rsidRDefault="00D72EAF" w:rsidP="00574E8E">
            <w:pPr>
              <w:rPr>
                <w:lang w:eastAsia="ja-JP"/>
              </w:rPr>
            </w:pPr>
            <w:r>
              <w:rPr>
                <w:rFonts w:hint="eastAsia"/>
                <w:lang w:eastAsia="ja-JP"/>
              </w:rPr>
              <w:t>選択された検討会資料を入力された情報で更新します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KKA11040</w:t>
            </w:r>
          </w:p>
        </w:tc>
        <w:tc>
          <w:tcPr>
            <w:tcW w:w="880" w:type="pct"/>
          </w:tcPr>
          <w:p w:rsidR="00D72EAF" w:rsidRDefault="00D72EAF" w:rsidP="00574E8E">
            <w:pPr>
              <w:rPr>
                <w:lang w:eastAsia="ja-JP"/>
              </w:rPr>
            </w:pPr>
            <w:r>
              <w:rPr>
                <w:rFonts w:hint="eastAsia"/>
                <w:lang w:eastAsia="ja-JP"/>
              </w:rPr>
              <w:t>検討会資料</w:t>
            </w:r>
          </w:p>
        </w:tc>
        <w:tc>
          <w:tcPr>
            <w:tcW w:w="914" w:type="pct"/>
          </w:tcPr>
          <w:p w:rsidR="00D72EAF" w:rsidRDefault="00D72EAF" w:rsidP="00574E8E">
            <w:pPr>
              <w:rPr>
                <w:lang w:eastAsia="ja-JP"/>
              </w:rPr>
            </w:pPr>
            <w:r>
              <w:rPr>
                <w:rFonts w:hint="eastAsia"/>
                <w:lang w:eastAsia="ja-JP"/>
              </w:rPr>
              <w:t>検討会資料削除</w:t>
            </w:r>
          </w:p>
        </w:tc>
        <w:tc>
          <w:tcPr>
            <w:tcW w:w="2830" w:type="pct"/>
          </w:tcPr>
          <w:p w:rsidR="00D72EAF" w:rsidRDefault="00D72EAF" w:rsidP="00574E8E">
            <w:pPr>
              <w:rPr>
                <w:lang w:eastAsia="ja-JP"/>
              </w:rPr>
            </w:pPr>
            <w:r>
              <w:rPr>
                <w:rFonts w:hint="eastAsia"/>
                <w:lang w:eastAsia="ja-JP"/>
              </w:rPr>
              <w:t>選択された検討会資料を削除します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KKA12010</w:t>
            </w:r>
          </w:p>
        </w:tc>
        <w:tc>
          <w:tcPr>
            <w:tcW w:w="880" w:type="pct"/>
          </w:tcPr>
          <w:p w:rsidR="00D72EAF" w:rsidRDefault="00D72EAF" w:rsidP="00574E8E">
            <w:pPr>
              <w:rPr>
                <w:lang w:eastAsia="ja-JP"/>
              </w:rPr>
            </w:pPr>
            <w:r>
              <w:rPr>
                <w:lang w:eastAsia="ja-JP"/>
              </w:rPr>
              <w:t>CAP</w:t>
            </w:r>
            <w:r>
              <w:rPr>
                <w:rFonts w:hint="eastAsia"/>
                <w:lang w:eastAsia="ja-JP"/>
              </w:rPr>
              <w:t>・商品力</w:t>
            </w:r>
          </w:p>
        </w:tc>
        <w:tc>
          <w:tcPr>
            <w:tcW w:w="914" w:type="pct"/>
          </w:tcPr>
          <w:p w:rsidR="00D72EAF" w:rsidRDefault="00D72EAF" w:rsidP="00574E8E">
            <w:pPr>
              <w:rPr>
                <w:lang w:eastAsia="ja-JP"/>
              </w:rPr>
            </w:pPr>
            <w:r>
              <w:rPr>
                <w:lang w:eastAsia="ja-JP"/>
              </w:rPr>
              <w:t>CAP</w:t>
            </w:r>
            <w:r>
              <w:rPr>
                <w:rFonts w:hint="eastAsia"/>
                <w:lang w:eastAsia="ja-JP"/>
              </w:rPr>
              <w:t>課題検索</w:t>
            </w:r>
          </w:p>
        </w:tc>
        <w:tc>
          <w:tcPr>
            <w:tcW w:w="2830" w:type="pct"/>
          </w:tcPr>
          <w:p w:rsidR="00D72EAF" w:rsidRDefault="00D72EAF" w:rsidP="00574E8E">
            <w:pPr>
              <w:rPr>
                <w:lang w:eastAsia="ja-JP"/>
              </w:rPr>
            </w:pPr>
            <w:r>
              <w:rPr>
                <w:rFonts w:hint="eastAsia"/>
                <w:lang w:eastAsia="ja-JP"/>
              </w:rPr>
              <w:t>以下の情報を元に検討会資料を検索します</w:t>
            </w:r>
          </w:p>
          <w:p w:rsidR="00D72EAF" w:rsidRDefault="00D72EAF" w:rsidP="00574E8E">
            <w:pPr>
              <w:rPr>
                <w:lang w:eastAsia="ja-JP"/>
              </w:rPr>
            </w:pPr>
            <w:r>
              <w:rPr>
                <w:rFonts w:hint="eastAsia"/>
                <w:lang w:eastAsia="ja-JP"/>
              </w:rPr>
              <w:t>・開発符号</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KKA12020</w:t>
            </w:r>
          </w:p>
        </w:tc>
        <w:tc>
          <w:tcPr>
            <w:tcW w:w="880" w:type="pct"/>
          </w:tcPr>
          <w:p w:rsidR="00D72EAF" w:rsidRDefault="00D72EAF" w:rsidP="00574E8E">
            <w:pPr>
              <w:rPr>
                <w:lang w:eastAsia="ja-JP"/>
              </w:rPr>
            </w:pPr>
            <w:r>
              <w:rPr>
                <w:lang w:eastAsia="ja-JP"/>
              </w:rPr>
              <w:t>CAP</w:t>
            </w:r>
            <w:r>
              <w:rPr>
                <w:rFonts w:hint="eastAsia"/>
                <w:lang w:eastAsia="ja-JP"/>
              </w:rPr>
              <w:t>・商品力</w:t>
            </w:r>
          </w:p>
        </w:tc>
        <w:tc>
          <w:tcPr>
            <w:tcW w:w="914" w:type="pct"/>
          </w:tcPr>
          <w:p w:rsidR="00D72EAF" w:rsidRDefault="00D72EAF" w:rsidP="00574E8E">
            <w:pPr>
              <w:rPr>
                <w:lang w:eastAsia="ja-JP"/>
              </w:rPr>
            </w:pPr>
            <w:r>
              <w:rPr>
                <w:lang w:eastAsia="ja-JP"/>
              </w:rPr>
              <w:t>CAP</w:t>
            </w:r>
            <w:r>
              <w:rPr>
                <w:rFonts w:hint="eastAsia"/>
                <w:lang w:eastAsia="ja-JP"/>
              </w:rPr>
              <w:t>課題登録</w:t>
            </w:r>
          </w:p>
        </w:tc>
        <w:tc>
          <w:tcPr>
            <w:tcW w:w="2830" w:type="pct"/>
          </w:tcPr>
          <w:p w:rsidR="00D72EAF" w:rsidRDefault="00D72EAF" w:rsidP="00574E8E">
            <w:pPr>
              <w:rPr>
                <w:lang w:eastAsia="ja-JP"/>
              </w:rPr>
            </w:pPr>
            <w:r>
              <w:rPr>
                <w:rFonts w:hint="eastAsia"/>
                <w:lang w:eastAsia="ja-JP"/>
              </w:rPr>
              <w:t>入力された情報で</w:t>
            </w:r>
            <w:r>
              <w:rPr>
                <w:lang w:eastAsia="ja-JP"/>
              </w:rPr>
              <w:t>CAP</w:t>
            </w:r>
            <w:r>
              <w:rPr>
                <w:rFonts w:hint="eastAsia"/>
                <w:lang w:eastAsia="ja-JP"/>
              </w:rPr>
              <w:t>課題を登録します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KKA12030</w:t>
            </w:r>
          </w:p>
        </w:tc>
        <w:tc>
          <w:tcPr>
            <w:tcW w:w="880" w:type="pct"/>
          </w:tcPr>
          <w:p w:rsidR="00D72EAF" w:rsidRDefault="00D72EAF" w:rsidP="00574E8E">
            <w:pPr>
              <w:rPr>
                <w:lang w:eastAsia="ja-JP"/>
              </w:rPr>
            </w:pPr>
            <w:r>
              <w:rPr>
                <w:lang w:eastAsia="ja-JP"/>
              </w:rPr>
              <w:t>CAP</w:t>
            </w:r>
            <w:r>
              <w:rPr>
                <w:rFonts w:hint="eastAsia"/>
                <w:lang w:eastAsia="ja-JP"/>
              </w:rPr>
              <w:t>・商品力</w:t>
            </w:r>
          </w:p>
        </w:tc>
        <w:tc>
          <w:tcPr>
            <w:tcW w:w="914" w:type="pct"/>
          </w:tcPr>
          <w:p w:rsidR="00D72EAF" w:rsidRDefault="00D72EAF" w:rsidP="00574E8E">
            <w:pPr>
              <w:rPr>
                <w:lang w:eastAsia="ja-JP"/>
              </w:rPr>
            </w:pPr>
            <w:r>
              <w:rPr>
                <w:lang w:eastAsia="ja-JP"/>
              </w:rPr>
              <w:t>CAP</w:t>
            </w:r>
            <w:r>
              <w:rPr>
                <w:rFonts w:hint="eastAsia"/>
                <w:lang w:eastAsia="ja-JP"/>
              </w:rPr>
              <w:t>課題更新</w:t>
            </w:r>
          </w:p>
        </w:tc>
        <w:tc>
          <w:tcPr>
            <w:tcW w:w="2830" w:type="pct"/>
          </w:tcPr>
          <w:p w:rsidR="00D72EAF" w:rsidRDefault="00D72EAF" w:rsidP="00574E8E">
            <w:pPr>
              <w:rPr>
                <w:lang w:eastAsia="ja-JP"/>
              </w:rPr>
            </w:pPr>
            <w:r>
              <w:rPr>
                <w:rFonts w:hint="eastAsia"/>
                <w:lang w:eastAsia="ja-JP"/>
              </w:rPr>
              <w:t>選択された</w:t>
            </w:r>
            <w:r>
              <w:rPr>
                <w:lang w:eastAsia="ja-JP"/>
              </w:rPr>
              <w:t>CAP</w:t>
            </w:r>
            <w:r>
              <w:rPr>
                <w:rFonts w:hint="eastAsia"/>
                <w:lang w:eastAsia="ja-JP"/>
              </w:rPr>
              <w:t>課題を入力された情報で更新します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KKA12040</w:t>
            </w:r>
          </w:p>
        </w:tc>
        <w:tc>
          <w:tcPr>
            <w:tcW w:w="880" w:type="pct"/>
          </w:tcPr>
          <w:p w:rsidR="00D72EAF" w:rsidRDefault="00D72EAF" w:rsidP="00574E8E">
            <w:pPr>
              <w:rPr>
                <w:lang w:eastAsia="ja-JP"/>
              </w:rPr>
            </w:pPr>
            <w:r>
              <w:rPr>
                <w:lang w:eastAsia="ja-JP"/>
              </w:rPr>
              <w:t>CAP</w:t>
            </w:r>
            <w:r>
              <w:rPr>
                <w:rFonts w:hint="eastAsia"/>
                <w:lang w:eastAsia="ja-JP"/>
              </w:rPr>
              <w:t>・商品力</w:t>
            </w:r>
          </w:p>
        </w:tc>
        <w:tc>
          <w:tcPr>
            <w:tcW w:w="914" w:type="pct"/>
          </w:tcPr>
          <w:p w:rsidR="00D72EAF" w:rsidRDefault="00D72EAF" w:rsidP="00574E8E">
            <w:pPr>
              <w:rPr>
                <w:lang w:eastAsia="ja-JP"/>
              </w:rPr>
            </w:pPr>
            <w:r>
              <w:rPr>
                <w:lang w:eastAsia="ja-JP"/>
              </w:rPr>
              <w:t>CAP</w:t>
            </w:r>
            <w:r>
              <w:rPr>
                <w:rFonts w:hint="eastAsia"/>
                <w:lang w:eastAsia="ja-JP"/>
              </w:rPr>
              <w:t>課題削除</w:t>
            </w:r>
          </w:p>
        </w:tc>
        <w:tc>
          <w:tcPr>
            <w:tcW w:w="2830" w:type="pct"/>
          </w:tcPr>
          <w:p w:rsidR="00D72EAF" w:rsidRDefault="00D72EAF" w:rsidP="00574E8E">
            <w:pPr>
              <w:rPr>
                <w:lang w:eastAsia="ja-JP"/>
              </w:rPr>
            </w:pPr>
            <w:r>
              <w:rPr>
                <w:rFonts w:hint="eastAsia"/>
                <w:lang w:eastAsia="ja-JP"/>
              </w:rPr>
              <w:t>選択された</w:t>
            </w:r>
            <w:r>
              <w:rPr>
                <w:lang w:eastAsia="ja-JP"/>
              </w:rPr>
              <w:t>CAP</w:t>
            </w:r>
            <w:r>
              <w:rPr>
                <w:rFonts w:hint="eastAsia"/>
                <w:lang w:eastAsia="ja-JP"/>
              </w:rPr>
              <w:t>課題を削除します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KKA13010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設計チェック検索</w:t>
            </w:r>
          </w:p>
        </w:tc>
        <w:tc>
          <w:tcPr>
            <w:tcW w:w="2830" w:type="pct"/>
          </w:tcPr>
          <w:p w:rsidR="00D72EAF" w:rsidRDefault="00D72EAF" w:rsidP="00574E8E">
            <w:pPr>
              <w:rPr>
                <w:lang w:eastAsia="ja-JP"/>
              </w:rPr>
            </w:pPr>
            <w:r>
              <w:rPr>
                <w:rFonts w:hint="eastAsia"/>
                <w:lang w:eastAsia="ja-JP"/>
              </w:rPr>
              <w:t>以下の情報を元に設計チェックを検索します</w:t>
            </w:r>
          </w:p>
          <w:p w:rsidR="00D72EAF" w:rsidRDefault="00D72EAF" w:rsidP="00574E8E">
            <w:pPr>
              <w:rPr>
                <w:lang w:eastAsia="ja-JP"/>
              </w:rPr>
            </w:pPr>
            <w:r>
              <w:rPr>
                <w:rFonts w:hint="eastAsia"/>
                <w:lang w:eastAsia="ja-JP"/>
              </w:rPr>
              <w:t>・設計チェック名</w:t>
            </w:r>
          </w:p>
          <w:p w:rsidR="00D72EAF" w:rsidRDefault="00D72EAF" w:rsidP="00574E8E">
            <w:pPr>
              <w:rPr>
                <w:lang w:eastAsia="ja-JP"/>
              </w:rPr>
            </w:pPr>
            <w:r>
              <w:rPr>
                <w:rFonts w:hint="eastAsia"/>
                <w:lang w:eastAsia="ja-JP"/>
              </w:rPr>
              <w:t>・</w:t>
            </w:r>
            <w:r>
              <w:rPr>
                <w:lang w:eastAsia="ja-JP"/>
              </w:rPr>
              <w:t>Pack</w:t>
            </w:r>
            <w:r>
              <w:rPr>
                <w:rFonts w:hint="eastAsia"/>
                <w:lang w:eastAsia="ja-JP"/>
              </w:rPr>
              <w:t>設定</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KKA13020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設計チェック登録</w:t>
            </w:r>
          </w:p>
        </w:tc>
        <w:tc>
          <w:tcPr>
            <w:tcW w:w="2830" w:type="pct"/>
          </w:tcPr>
          <w:p w:rsidR="00D72EAF" w:rsidRDefault="00D72EAF" w:rsidP="00574E8E">
            <w:pPr>
              <w:rPr>
                <w:lang w:eastAsia="ja-JP"/>
              </w:rPr>
            </w:pPr>
            <w:r>
              <w:rPr>
                <w:rFonts w:hint="eastAsia"/>
                <w:lang w:eastAsia="ja-JP"/>
              </w:rPr>
              <w:t>入力された情報で設計チェックを登録します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KKA13030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設計チェック更新</w:t>
            </w:r>
          </w:p>
        </w:tc>
        <w:tc>
          <w:tcPr>
            <w:tcW w:w="2830" w:type="pct"/>
          </w:tcPr>
          <w:p w:rsidR="00D72EAF" w:rsidRDefault="00D72EAF" w:rsidP="00574E8E">
            <w:pPr>
              <w:rPr>
                <w:lang w:eastAsia="ja-JP"/>
              </w:rPr>
            </w:pPr>
            <w:r>
              <w:rPr>
                <w:rFonts w:hint="eastAsia"/>
                <w:lang w:eastAsia="ja-JP"/>
              </w:rPr>
              <w:t>選択された設計チェックを入力された情報で更新します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lastRenderedPageBreak/>
              <w:t>KKA13040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設計チェック削除</w:t>
            </w:r>
          </w:p>
        </w:tc>
        <w:tc>
          <w:tcPr>
            <w:tcW w:w="2830" w:type="pct"/>
          </w:tcPr>
          <w:p w:rsidR="00D72EAF" w:rsidRDefault="00D72EAF" w:rsidP="00574E8E">
            <w:pPr>
              <w:rPr>
                <w:lang w:eastAsia="ja-JP"/>
              </w:rPr>
            </w:pPr>
            <w:r>
              <w:rPr>
                <w:rFonts w:hint="eastAsia"/>
                <w:lang w:eastAsia="ja-JP"/>
              </w:rPr>
              <w:t>選択された設計チェックを削除します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KKA13050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指摘検索</w:t>
            </w:r>
          </w:p>
        </w:tc>
        <w:tc>
          <w:tcPr>
            <w:tcW w:w="2830" w:type="pct"/>
          </w:tcPr>
          <w:p w:rsidR="00D72EAF" w:rsidRDefault="00D72EAF" w:rsidP="00574E8E">
            <w:pPr>
              <w:rPr>
                <w:lang w:eastAsia="ja-JP"/>
              </w:rPr>
            </w:pPr>
            <w:r>
              <w:rPr>
                <w:rFonts w:hint="eastAsia"/>
                <w:lang w:eastAsia="ja-JP"/>
              </w:rPr>
              <w:t>以下の情報を元に設計チェックを検索します</w:t>
            </w:r>
          </w:p>
          <w:p w:rsidR="00D72EAF" w:rsidRDefault="00D72EAF" w:rsidP="00574E8E">
            <w:pPr>
              <w:rPr>
                <w:lang w:eastAsia="ja-JP"/>
              </w:rPr>
            </w:pPr>
            <w:r>
              <w:rPr>
                <w:rFonts w:hint="eastAsia"/>
                <w:lang w:eastAsia="ja-JP"/>
              </w:rPr>
              <w:t>・設計チェック名</w:t>
            </w:r>
          </w:p>
          <w:p w:rsidR="00D72EAF" w:rsidRDefault="00D72EAF" w:rsidP="00574E8E">
            <w:pPr>
              <w:rPr>
                <w:lang w:eastAsia="ja-JP"/>
              </w:rPr>
            </w:pPr>
            <w:r>
              <w:rPr>
                <w:rFonts w:hint="eastAsia"/>
                <w:lang w:eastAsia="ja-JP"/>
              </w:rPr>
              <w:t>・</w:t>
            </w:r>
            <w:r>
              <w:rPr>
                <w:lang w:eastAsia="ja-JP"/>
              </w:rPr>
              <w:t>Pack</w:t>
            </w:r>
            <w:r>
              <w:rPr>
                <w:rFonts w:hint="eastAsia"/>
                <w:lang w:eastAsia="ja-JP"/>
              </w:rPr>
              <w:t>設定</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KKA13060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指摘登録</w:t>
            </w:r>
          </w:p>
        </w:tc>
        <w:tc>
          <w:tcPr>
            <w:tcW w:w="2830" w:type="pct"/>
          </w:tcPr>
          <w:p w:rsidR="00D72EAF" w:rsidRDefault="00D72EAF" w:rsidP="00574E8E">
            <w:pPr>
              <w:rPr>
                <w:lang w:eastAsia="ja-JP"/>
              </w:rPr>
            </w:pPr>
            <w:r>
              <w:rPr>
                <w:rFonts w:hint="eastAsia"/>
                <w:lang w:eastAsia="ja-JP"/>
              </w:rPr>
              <w:t>入力された情報で指摘を登録します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KKA13070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指摘更新</w:t>
            </w:r>
          </w:p>
        </w:tc>
        <w:tc>
          <w:tcPr>
            <w:tcW w:w="2830" w:type="pct"/>
          </w:tcPr>
          <w:p w:rsidR="00D72EAF" w:rsidRDefault="00D72EAF" w:rsidP="00574E8E">
            <w:pPr>
              <w:rPr>
                <w:lang w:eastAsia="ja-JP"/>
              </w:rPr>
            </w:pPr>
            <w:r>
              <w:rPr>
                <w:rFonts w:hint="eastAsia"/>
                <w:lang w:eastAsia="ja-JP"/>
              </w:rPr>
              <w:t>選択された指摘を入力された情報で更新します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KKA13080</w:t>
            </w:r>
          </w:p>
        </w:tc>
        <w:tc>
          <w:tcPr>
            <w:tcW w:w="880" w:type="pct"/>
          </w:tcPr>
          <w:p w:rsidR="00D72EAF" w:rsidRDefault="00D72EAF" w:rsidP="00574E8E">
            <w:pPr>
              <w:rPr>
                <w:lang w:eastAsia="ja-JP"/>
              </w:rPr>
            </w:pPr>
            <w:r>
              <w:rPr>
                <w:rFonts w:hint="eastAsia"/>
                <w:lang w:eastAsia="ja-JP"/>
              </w:rPr>
              <w:t>設計チェック</w:t>
            </w:r>
          </w:p>
        </w:tc>
        <w:tc>
          <w:tcPr>
            <w:tcW w:w="914" w:type="pct"/>
          </w:tcPr>
          <w:p w:rsidR="00D72EAF" w:rsidRDefault="00D72EAF" w:rsidP="00574E8E">
            <w:pPr>
              <w:rPr>
                <w:lang w:eastAsia="ja-JP"/>
              </w:rPr>
            </w:pPr>
            <w:r>
              <w:rPr>
                <w:rFonts w:hint="eastAsia"/>
                <w:lang w:eastAsia="ja-JP"/>
              </w:rPr>
              <w:t>指摘削除</w:t>
            </w:r>
          </w:p>
        </w:tc>
        <w:tc>
          <w:tcPr>
            <w:tcW w:w="2830" w:type="pct"/>
          </w:tcPr>
          <w:p w:rsidR="00D72EAF" w:rsidRDefault="00D72EAF" w:rsidP="00574E8E">
            <w:pPr>
              <w:rPr>
                <w:lang w:eastAsia="ja-JP"/>
              </w:rPr>
            </w:pPr>
            <w:r>
              <w:rPr>
                <w:rFonts w:hint="eastAsia"/>
                <w:lang w:eastAsia="ja-JP"/>
              </w:rPr>
              <w:t>選択された指摘を削除します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KKA14010</w:t>
            </w:r>
          </w:p>
        </w:tc>
        <w:tc>
          <w:tcPr>
            <w:tcW w:w="880" w:type="pct"/>
          </w:tcPr>
          <w:p w:rsidR="00D72EAF" w:rsidRDefault="00D72EAF" w:rsidP="00574E8E">
            <w:pPr>
              <w:rPr>
                <w:lang w:eastAsia="ja-JP"/>
              </w:rPr>
            </w:pPr>
            <w:r>
              <w:rPr>
                <w:rFonts w:hint="eastAsia"/>
                <w:lang w:eastAsia="ja-JP"/>
              </w:rPr>
              <w:t>閲覧権限</w:t>
            </w:r>
          </w:p>
        </w:tc>
        <w:tc>
          <w:tcPr>
            <w:tcW w:w="914" w:type="pct"/>
          </w:tcPr>
          <w:p w:rsidR="00D72EAF" w:rsidRDefault="00D72EAF" w:rsidP="00574E8E">
            <w:pPr>
              <w:rPr>
                <w:lang w:eastAsia="ja-JP"/>
              </w:rPr>
            </w:pPr>
            <w:r>
              <w:rPr>
                <w:rFonts w:hint="eastAsia"/>
                <w:lang w:eastAsia="ja-JP"/>
              </w:rPr>
              <w:t>閲覧権限検索</w:t>
            </w:r>
          </w:p>
        </w:tc>
        <w:tc>
          <w:tcPr>
            <w:tcW w:w="2830" w:type="pct"/>
          </w:tcPr>
          <w:p w:rsidR="00D72EAF" w:rsidRDefault="00D72EAF" w:rsidP="00574E8E">
            <w:pPr>
              <w:rPr>
                <w:lang w:eastAsia="ja-JP"/>
              </w:rPr>
            </w:pPr>
            <w:r>
              <w:rPr>
                <w:rFonts w:hint="eastAsia"/>
                <w:lang w:eastAsia="ja-JP"/>
              </w:rPr>
              <w:t>以下の情報を元に閲覧権限を検索します</w:t>
            </w:r>
          </w:p>
          <w:p w:rsidR="00D72EAF" w:rsidRDefault="00D72EAF" w:rsidP="00574E8E">
            <w:pPr>
              <w:rPr>
                <w:lang w:eastAsia="ja-JP"/>
              </w:rPr>
            </w:pPr>
            <w:r>
              <w:rPr>
                <w:rFonts w:hint="eastAsia"/>
                <w:lang w:eastAsia="ja-JP"/>
              </w:rPr>
              <w:t>・所属</w:t>
            </w:r>
          </w:p>
          <w:p w:rsidR="00D72EAF" w:rsidRDefault="00D72EAF" w:rsidP="00574E8E">
            <w:pPr>
              <w:rPr>
                <w:lang w:eastAsia="ja-JP"/>
              </w:rPr>
            </w:pPr>
            <w:r>
              <w:rPr>
                <w:rFonts w:hint="eastAsia"/>
                <w:lang w:eastAsia="ja-JP"/>
              </w:rPr>
              <w:t>・開発中を対象とする</w:t>
            </w:r>
            <w:r>
              <w:rPr>
                <w:lang w:eastAsia="ja-JP"/>
              </w:rPr>
              <w:t>/</w:t>
            </w:r>
            <w:r>
              <w:rPr>
                <w:rFonts w:hint="eastAsia"/>
                <w:lang w:eastAsia="ja-JP"/>
              </w:rPr>
              <w:t>しない</w:t>
            </w:r>
          </w:p>
          <w:p w:rsidR="00D72EAF" w:rsidRDefault="00D72EAF" w:rsidP="00574E8E">
            <w:pPr>
              <w:rPr>
                <w:lang w:eastAsia="ja-JP"/>
              </w:rPr>
            </w:pPr>
            <w:r>
              <w:rPr>
                <w:rFonts w:hint="eastAsia"/>
                <w:lang w:eastAsia="ja-JP"/>
              </w:rPr>
              <w:t>・先開コード表示する</w:t>
            </w:r>
            <w:r>
              <w:rPr>
                <w:lang w:eastAsia="ja-JP"/>
              </w:rPr>
              <w:t>/</w:t>
            </w:r>
            <w:r>
              <w:rPr>
                <w:rFonts w:hint="eastAsia"/>
                <w:lang w:eastAsia="ja-JP"/>
              </w:rPr>
              <w:t>しない</w:t>
            </w:r>
          </w:p>
          <w:p w:rsidR="00D72EAF" w:rsidRDefault="00D72EAF" w:rsidP="00574E8E">
            <w:pPr>
              <w:rPr>
                <w:lang w:eastAsia="ja-JP"/>
              </w:rPr>
            </w:pPr>
            <w:r>
              <w:rPr>
                <w:rFonts w:hint="eastAsia"/>
                <w:lang w:eastAsia="ja-JP"/>
              </w:rPr>
              <w:t>・派遣も表示する</w:t>
            </w:r>
            <w:r>
              <w:rPr>
                <w:lang w:eastAsia="ja-JP"/>
              </w:rPr>
              <w:t>/</w:t>
            </w:r>
            <w:r>
              <w:rPr>
                <w:rFonts w:hint="eastAsia"/>
                <w:lang w:eastAsia="ja-JP"/>
              </w:rPr>
              <w:t>しない</w:t>
            </w:r>
          </w:p>
          <w:p w:rsidR="00D72EAF" w:rsidRDefault="00D72EAF" w:rsidP="00574E8E">
            <w:pPr>
              <w:rPr>
                <w:lang w:eastAsia="ja-JP"/>
              </w:rPr>
            </w:pPr>
            <w:r>
              <w:rPr>
                <w:rFonts w:hint="eastAsia"/>
                <w:lang w:eastAsia="ja-JP"/>
              </w:rPr>
              <w:t>・区分（他部署情報</w:t>
            </w:r>
            <w:r>
              <w:rPr>
                <w:lang w:eastAsia="ja-JP"/>
              </w:rPr>
              <w:t>/</w:t>
            </w:r>
            <w:r>
              <w:rPr>
                <w:rFonts w:hint="eastAsia"/>
                <w:lang w:eastAsia="ja-JP"/>
              </w:rPr>
              <w:t>開発日程</w:t>
            </w:r>
            <w:r>
              <w:rPr>
                <w:lang w:eastAsia="ja-JP"/>
              </w:rPr>
              <w:t>/</w:t>
            </w:r>
            <w:r>
              <w:rPr>
                <w:rFonts w:hint="eastAsia"/>
                <w:lang w:eastAsia="ja-JP"/>
              </w:rPr>
              <w:t>派遣・委託</w:t>
            </w:r>
            <w:r>
              <w:rPr>
                <w:lang w:eastAsia="ja-JP"/>
              </w:rPr>
              <w:t>/</w:t>
            </w:r>
            <w:r>
              <w:rPr>
                <w:rFonts w:hint="eastAsia"/>
                <w:lang w:eastAsia="ja-JP"/>
              </w:rPr>
              <w:t>外製車日程）</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KKA14020</w:t>
            </w:r>
          </w:p>
        </w:tc>
        <w:tc>
          <w:tcPr>
            <w:tcW w:w="880" w:type="pct"/>
          </w:tcPr>
          <w:p w:rsidR="00D72EAF" w:rsidRDefault="00D72EAF" w:rsidP="00574E8E">
            <w:pPr>
              <w:rPr>
                <w:lang w:eastAsia="ja-JP"/>
              </w:rPr>
            </w:pPr>
            <w:r>
              <w:rPr>
                <w:rFonts w:hint="eastAsia"/>
                <w:lang w:eastAsia="ja-JP"/>
              </w:rPr>
              <w:t>閲覧権限</w:t>
            </w:r>
          </w:p>
        </w:tc>
        <w:tc>
          <w:tcPr>
            <w:tcW w:w="914" w:type="pct"/>
          </w:tcPr>
          <w:p w:rsidR="00D72EAF" w:rsidRDefault="00D72EAF" w:rsidP="00574E8E">
            <w:pPr>
              <w:rPr>
                <w:lang w:eastAsia="ja-JP"/>
              </w:rPr>
            </w:pPr>
            <w:r>
              <w:rPr>
                <w:rFonts w:hint="eastAsia"/>
                <w:lang w:eastAsia="ja-JP"/>
              </w:rPr>
              <w:t>閲覧権限登録</w:t>
            </w:r>
          </w:p>
        </w:tc>
        <w:tc>
          <w:tcPr>
            <w:tcW w:w="2830" w:type="pct"/>
          </w:tcPr>
          <w:p w:rsidR="00D72EAF" w:rsidRDefault="00D72EAF" w:rsidP="00574E8E">
            <w:pPr>
              <w:rPr>
                <w:lang w:eastAsia="ja-JP"/>
              </w:rPr>
            </w:pPr>
            <w:r>
              <w:rPr>
                <w:rFonts w:hint="eastAsia"/>
                <w:lang w:eastAsia="ja-JP"/>
              </w:rPr>
              <w:t>入力された情報で閲覧権限を登録します</w:t>
            </w:r>
          </w:p>
        </w:tc>
      </w:tr>
      <w:tr w:rsidR="00D72EAF" w:rsidRPr="00235F14" w:rsidTr="000426FC">
        <w:tc>
          <w:tcPr>
            <w:tcW w:w="376" w:type="pct"/>
          </w:tcPr>
          <w:p w:rsidR="00D72EAF" w:rsidRPr="000426FC" w:rsidRDefault="00D72EAF" w:rsidP="000426FC">
            <w:pPr>
              <w:jc w:val="center"/>
              <w:rPr>
                <w:bCs/>
                <w:lang w:eastAsia="ja-JP"/>
              </w:rPr>
            </w:pPr>
            <w:r w:rsidRPr="000426FC">
              <w:rPr>
                <w:bCs/>
                <w:lang w:eastAsia="ja-JP"/>
              </w:rPr>
              <w:t>KKA14030</w:t>
            </w:r>
          </w:p>
        </w:tc>
        <w:tc>
          <w:tcPr>
            <w:tcW w:w="880" w:type="pct"/>
          </w:tcPr>
          <w:p w:rsidR="00D72EAF" w:rsidRDefault="00D72EAF" w:rsidP="00574E8E">
            <w:pPr>
              <w:rPr>
                <w:lang w:eastAsia="ja-JP"/>
              </w:rPr>
            </w:pPr>
            <w:r>
              <w:rPr>
                <w:rFonts w:hint="eastAsia"/>
                <w:lang w:eastAsia="ja-JP"/>
              </w:rPr>
              <w:t>閲覧権限</w:t>
            </w:r>
          </w:p>
        </w:tc>
        <w:tc>
          <w:tcPr>
            <w:tcW w:w="914" w:type="pct"/>
          </w:tcPr>
          <w:p w:rsidR="00D72EAF" w:rsidRDefault="00D72EAF" w:rsidP="00574E8E">
            <w:pPr>
              <w:rPr>
                <w:lang w:eastAsia="ja-JP"/>
              </w:rPr>
            </w:pPr>
            <w:r>
              <w:rPr>
                <w:rFonts w:hint="eastAsia"/>
                <w:lang w:eastAsia="ja-JP"/>
              </w:rPr>
              <w:t>閲覧権限更新</w:t>
            </w:r>
          </w:p>
        </w:tc>
        <w:tc>
          <w:tcPr>
            <w:tcW w:w="2830" w:type="pct"/>
          </w:tcPr>
          <w:p w:rsidR="00D72EAF" w:rsidRDefault="00D72EAF" w:rsidP="00574E8E">
            <w:pPr>
              <w:rPr>
                <w:lang w:eastAsia="ja-JP"/>
              </w:rPr>
            </w:pPr>
            <w:r>
              <w:rPr>
                <w:rFonts w:hint="eastAsia"/>
                <w:lang w:eastAsia="ja-JP"/>
              </w:rPr>
              <w:t>選択された閲覧権限を入力された情報で更新します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KKA14040</w:t>
            </w:r>
          </w:p>
        </w:tc>
        <w:tc>
          <w:tcPr>
            <w:tcW w:w="880" w:type="pct"/>
          </w:tcPr>
          <w:p w:rsidR="00D72EAF" w:rsidRDefault="00D72EAF" w:rsidP="00574E8E">
            <w:pPr>
              <w:rPr>
                <w:lang w:eastAsia="ja-JP"/>
              </w:rPr>
            </w:pPr>
            <w:r>
              <w:rPr>
                <w:rFonts w:hint="eastAsia"/>
                <w:lang w:eastAsia="ja-JP"/>
              </w:rPr>
              <w:t>閲覧権限</w:t>
            </w:r>
          </w:p>
        </w:tc>
        <w:tc>
          <w:tcPr>
            <w:tcW w:w="914" w:type="pct"/>
          </w:tcPr>
          <w:p w:rsidR="00D72EAF" w:rsidRDefault="00D72EAF" w:rsidP="00574E8E">
            <w:pPr>
              <w:rPr>
                <w:lang w:eastAsia="ja-JP"/>
              </w:rPr>
            </w:pPr>
            <w:r>
              <w:rPr>
                <w:rFonts w:hint="eastAsia"/>
                <w:lang w:eastAsia="ja-JP"/>
              </w:rPr>
              <w:t>閲覧権限削除</w:t>
            </w:r>
          </w:p>
        </w:tc>
        <w:tc>
          <w:tcPr>
            <w:tcW w:w="2830" w:type="pct"/>
          </w:tcPr>
          <w:p w:rsidR="00D72EAF" w:rsidRDefault="00D72EAF" w:rsidP="00574E8E">
            <w:pPr>
              <w:rPr>
                <w:lang w:eastAsia="ja-JP"/>
              </w:rPr>
            </w:pPr>
            <w:r>
              <w:rPr>
                <w:rFonts w:hint="eastAsia"/>
                <w:lang w:eastAsia="ja-JP"/>
              </w:rPr>
              <w:t>選択された閲覧権限を削除します</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KKA14050</w:t>
            </w:r>
          </w:p>
        </w:tc>
        <w:tc>
          <w:tcPr>
            <w:tcW w:w="880" w:type="pct"/>
          </w:tcPr>
          <w:p w:rsidR="00D72EAF" w:rsidRDefault="00D72EAF" w:rsidP="00574E8E">
            <w:pPr>
              <w:rPr>
                <w:lang w:eastAsia="ja-JP"/>
              </w:rPr>
            </w:pPr>
            <w:r>
              <w:rPr>
                <w:rFonts w:hint="eastAsia"/>
                <w:lang w:eastAsia="ja-JP"/>
              </w:rPr>
              <w:t>閲覧権限</w:t>
            </w:r>
          </w:p>
        </w:tc>
        <w:tc>
          <w:tcPr>
            <w:tcW w:w="914" w:type="pct"/>
          </w:tcPr>
          <w:p w:rsidR="00D72EAF" w:rsidRDefault="00D72EAF" w:rsidP="00574E8E">
            <w:pPr>
              <w:rPr>
                <w:lang w:eastAsia="ja-JP"/>
              </w:rPr>
            </w:pPr>
            <w:r>
              <w:rPr>
                <w:rFonts w:hint="eastAsia"/>
                <w:lang w:eastAsia="ja-JP"/>
              </w:rPr>
              <w:t>ユーザー検索</w:t>
            </w:r>
          </w:p>
        </w:tc>
        <w:tc>
          <w:tcPr>
            <w:tcW w:w="2830" w:type="pct"/>
          </w:tcPr>
          <w:p w:rsidR="00D72EAF" w:rsidRDefault="00D72EAF" w:rsidP="00B33D81">
            <w:pPr>
              <w:rPr>
                <w:lang w:eastAsia="ja-JP"/>
              </w:rPr>
            </w:pPr>
            <w:r>
              <w:rPr>
                <w:rFonts w:hint="eastAsia"/>
                <w:lang w:eastAsia="ja-JP"/>
              </w:rPr>
              <w:t>以下の情報を元に閲覧権限を検索します</w:t>
            </w:r>
          </w:p>
          <w:p w:rsidR="00D72EAF" w:rsidRDefault="00D72EAF" w:rsidP="00B33D81">
            <w:pPr>
              <w:rPr>
                <w:lang w:eastAsia="ja-JP"/>
              </w:rPr>
            </w:pPr>
            <w:r>
              <w:rPr>
                <w:rFonts w:hint="eastAsia"/>
                <w:lang w:eastAsia="ja-JP"/>
              </w:rPr>
              <w:t>・開発符号</w:t>
            </w:r>
          </w:p>
        </w:tc>
      </w:tr>
      <w:tr w:rsidR="00D72EAF" w:rsidTr="000426FC">
        <w:tc>
          <w:tcPr>
            <w:tcW w:w="376" w:type="pct"/>
          </w:tcPr>
          <w:p w:rsidR="00D72EAF" w:rsidRPr="000426FC" w:rsidRDefault="00D72EAF" w:rsidP="000426FC">
            <w:pPr>
              <w:jc w:val="center"/>
              <w:rPr>
                <w:bCs/>
                <w:lang w:eastAsia="ja-JP"/>
              </w:rPr>
            </w:pPr>
            <w:r w:rsidRPr="000426FC">
              <w:rPr>
                <w:bCs/>
                <w:lang w:eastAsia="ja-JP"/>
              </w:rPr>
              <w:t>KKA14060</w:t>
            </w:r>
          </w:p>
        </w:tc>
        <w:tc>
          <w:tcPr>
            <w:tcW w:w="880" w:type="pct"/>
          </w:tcPr>
          <w:p w:rsidR="00D72EAF" w:rsidRDefault="00D72EAF" w:rsidP="00574E8E">
            <w:pPr>
              <w:rPr>
                <w:lang w:eastAsia="ja-JP"/>
              </w:rPr>
            </w:pPr>
            <w:r>
              <w:rPr>
                <w:rFonts w:hint="eastAsia"/>
                <w:lang w:eastAsia="ja-JP"/>
              </w:rPr>
              <w:t>閲覧権限</w:t>
            </w:r>
          </w:p>
        </w:tc>
        <w:tc>
          <w:tcPr>
            <w:tcW w:w="914" w:type="pct"/>
          </w:tcPr>
          <w:p w:rsidR="00D72EAF" w:rsidRDefault="00D72EAF" w:rsidP="00574E8E">
            <w:pPr>
              <w:rPr>
                <w:lang w:eastAsia="ja-JP"/>
              </w:rPr>
            </w:pPr>
            <w:r>
              <w:rPr>
                <w:rFonts w:hint="eastAsia"/>
                <w:lang w:eastAsia="ja-JP"/>
              </w:rPr>
              <w:t>閲覧権限一括登録</w:t>
            </w:r>
          </w:p>
        </w:tc>
        <w:tc>
          <w:tcPr>
            <w:tcW w:w="2830" w:type="pct"/>
          </w:tcPr>
          <w:p w:rsidR="00D72EAF" w:rsidRDefault="00D72EAF" w:rsidP="00574E8E">
            <w:pPr>
              <w:rPr>
                <w:lang w:eastAsia="ja-JP"/>
              </w:rPr>
            </w:pPr>
            <w:r>
              <w:rPr>
                <w:rFonts w:hint="eastAsia"/>
                <w:lang w:eastAsia="ja-JP"/>
              </w:rPr>
              <w:t>入力された情報で閲覧権限を一括登録します</w:t>
            </w:r>
          </w:p>
        </w:tc>
      </w:tr>
      <w:tr w:rsidR="00D72EAF" w:rsidTr="000426FC">
        <w:tc>
          <w:tcPr>
            <w:tcW w:w="376" w:type="pct"/>
          </w:tcPr>
          <w:p w:rsidR="00D72EAF" w:rsidRPr="000426FC" w:rsidRDefault="00D72EAF" w:rsidP="000426FC">
            <w:pPr>
              <w:jc w:val="center"/>
              <w:rPr>
                <w:bCs/>
                <w:lang w:eastAsia="ja-JP"/>
              </w:rPr>
            </w:pPr>
          </w:p>
        </w:tc>
        <w:tc>
          <w:tcPr>
            <w:tcW w:w="880" w:type="pct"/>
          </w:tcPr>
          <w:p w:rsidR="00D72EAF" w:rsidRDefault="00D72EAF" w:rsidP="00574E8E">
            <w:pPr>
              <w:rPr>
                <w:lang w:eastAsia="ja-JP"/>
              </w:rPr>
            </w:pPr>
          </w:p>
        </w:tc>
        <w:tc>
          <w:tcPr>
            <w:tcW w:w="914" w:type="pct"/>
          </w:tcPr>
          <w:p w:rsidR="00D72EAF" w:rsidRDefault="00D72EAF" w:rsidP="00574E8E">
            <w:pPr>
              <w:rPr>
                <w:lang w:eastAsia="ja-JP"/>
              </w:rPr>
            </w:pPr>
          </w:p>
        </w:tc>
        <w:tc>
          <w:tcPr>
            <w:tcW w:w="2830" w:type="pct"/>
          </w:tcPr>
          <w:p w:rsidR="00D72EAF" w:rsidRDefault="00D72EAF" w:rsidP="00574E8E">
            <w:pPr>
              <w:rPr>
                <w:lang w:eastAsia="ja-JP"/>
              </w:rPr>
            </w:pPr>
          </w:p>
        </w:tc>
      </w:tr>
      <w:tr w:rsidR="00D72EAF" w:rsidTr="000426FC">
        <w:tc>
          <w:tcPr>
            <w:tcW w:w="376" w:type="pct"/>
          </w:tcPr>
          <w:p w:rsidR="00D72EAF" w:rsidRPr="000426FC" w:rsidRDefault="00D72EAF" w:rsidP="000426FC">
            <w:pPr>
              <w:jc w:val="center"/>
              <w:rPr>
                <w:bCs/>
                <w:lang w:eastAsia="ja-JP"/>
              </w:rPr>
            </w:pPr>
          </w:p>
        </w:tc>
        <w:tc>
          <w:tcPr>
            <w:tcW w:w="880" w:type="pct"/>
          </w:tcPr>
          <w:p w:rsidR="00D72EAF" w:rsidRDefault="00D72EAF" w:rsidP="00574E8E">
            <w:pPr>
              <w:rPr>
                <w:lang w:eastAsia="ja-JP"/>
              </w:rPr>
            </w:pPr>
          </w:p>
        </w:tc>
        <w:tc>
          <w:tcPr>
            <w:tcW w:w="914" w:type="pct"/>
          </w:tcPr>
          <w:p w:rsidR="00D72EAF" w:rsidRDefault="00D72EAF" w:rsidP="00574E8E">
            <w:pPr>
              <w:rPr>
                <w:lang w:eastAsia="ja-JP"/>
              </w:rPr>
            </w:pPr>
          </w:p>
        </w:tc>
        <w:tc>
          <w:tcPr>
            <w:tcW w:w="2830" w:type="pct"/>
          </w:tcPr>
          <w:p w:rsidR="00D72EAF" w:rsidRDefault="00D72EAF" w:rsidP="00574E8E">
            <w:pPr>
              <w:rPr>
                <w:lang w:eastAsia="ja-JP"/>
              </w:rPr>
            </w:pPr>
          </w:p>
        </w:tc>
      </w:tr>
    </w:tbl>
    <w:p w:rsidR="00D72EAF" w:rsidRDefault="00D72EAF" w:rsidP="00071020">
      <w:pPr>
        <w:rPr>
          <w:lang w:eastAsia="ja-JP"/>
        </w:rPr>
      </w:pPr>
    </w:p>
    <w:p w:rsidR="00D72EAF" w:rsidRDefault="00D72EAF">
      <w:pPr>
        <w:contextualSpacing w:val="0"/>
        <w:rPr>
          <w:rFonts w:ascii="ＭＳ ゴシック"/>
          <w:b/>
          <w:spacing w:val="20"/>
          <w:sz w:val="24"/>
          <w:szCs w:val="28"/>
          <w:lang w:eastAsia="ja-JP"/>
        </w:rPr>
      </w:pPr>
      <w:r>
        <w:rPr>
          <w:lang w:eastAsia="ja-JP"/>
        </w:rPr>
        <w:br w:type="page"/>
      </w:r>
    </w:p>
    <w:p w:rsidR="00D72EAF" w:rsidRDefault="00D72EAF" w:rsidP="001303AE">
      <w:pPr>
        <w:pStyle w:val="1"/>
        <w:numPr>
          <w:numberingChange w:id="136" w:author="GKH598NLA shimi 清水  裕子 GJ1 G" w:date="2017-01-30T12:09:00Z" w:original="%1:4:0:."/>
        </w:numPr>
        <w:spacing w:before="180" w:after="180"/>
      </w:pPr>
      <w:r>
        <w:rPr>
          <w:rFonts w:hint="eastAsia"/>
        </w:rPr>
        <w:t>バッチ一覧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1679B4">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1679B4">
            <w:pPr>
              <w:rPr>
                <w:b/>
                <w:bCs/>
                <w:lang w:eastAsia="ja-JP"/>
              </w:rPr>
            </w:pPr>
            <w:r w:rsidRPr="000426FC">
              <w:rPr>
                <w:rFonts w:hint="eastAsia"/>
                <w:b/>
                <w:bCs/>
                <w:lang w:eastAsia="ja-JP"/>
              </w:rPr>
              <w:t>バッチ名</w:t>
            </w:r>
          </w:p>
        </w:tc>
        <w:tc>
          <w:tcPr>
            <w:tcW w:w="2830" w:type="pct"/>
            <w:shd w:val="clear" w:color="auto" w:fill="F2F2F2"/>
          </w:tcPr>
          <w:p w:rsidR="00D72EAF" w:rsidRPr="000426FC" w:rsidRDefault="00D72EAF" w:rsidP="001679B4">
            <w:pPr>
              <w:rPr>
                <w:b/>
                <w:bCs/>
                <w:lang w:eastAsia="ja-JP"/>
              </w:rPr>
            </w:pPr>
            <w:r w:rsidRPr="000426FC">
              <w:rPr>
                <w:rFonts w:hint="eastAsia"/>
                <w:b/>
                <w:bCs/>
                <w:lang w:eastAsia="ja-JP"/>
              </w:rPr>
              <w:t>バッチ概要</w:t>
            </w:r>
          </w:p>
        </w:tc>
      </w:tr>
      <w:tr w:rsidR="00D72EAF" w:rsidTr="000426FC">
        <w:tc>
          <w:tcPr>
            <w:tcW w:w="376" w:type="pct"/>
          </w:tcPr>
          <w:p w:rsidR="00D72EAF" w:rsidRPr="000426FC" w:rsidRDefault="00D72EAF" w:rsidP="000426FC">
            <w:pPr>
              <w:jc w:val="center"/>
              <w:rPr>
                <w:bCs/>
                <w:lang w:eastAsia="ja-JP"/>
              </w:rPr>
            </w:pPr>
          </w:p>
        </w:tc>
        <w:tc>
          <w:tcPr>
            <w:tcW w:w="880" w:type="pct"/>
          </w:tcPr>
          <w:p w:rsidR="00D72EAF" w:rsidRDefault="00D72EAF" w:rsidP="001679B4">
            <w:pPr>
              <w:rPr>
                <w:lang w:eastAsia="ja-JP"/>
              </w:rPr>
            </w:pPr>
          </w:p>
        </w:tc>
        <w:tc>
          <w:tcPr>
            <w:tcW w:w="914" w:type="pct"/>
          </w:tcPr>
          <w:p w:rsidR="00D72EAF" w:rsidRDefault="00D72EAF" w:rsidP="001679B4">
            <w:pPr>
              <w:rPr>
                <w:lang w:eastAsia="ja-JP"/>
              </w:rPr>
            </w:pPr>
          </w:p>
        </w:tc>
        <w:tc>
          <w:tcPr>
            <w:tcW w:w="2830" w:type="pct"/>
          </w:tcPr>
          <w:p w:rsidR="00D72EAF" w:rsidRDefault="00D72EAF" w:rsidP="001679B4">
            <w:pPr>
              <w:rPr>
                <w:lang w:eastAsia="ja-JP"/>
              </w:rPr>
            </w:pPr>
          </w:p>
        </w:tc>
      </w:tr>
    </w:tbl>
    <w:p w:rsidR="00D72EAF" w:rsidRDefault="00D72EAF">
      <w:pPr>
        <w:rPr>
          <w:lang w:eastAsia="ja-JP"/>
        </w:rPr>
      </w:pPr>
      <w:r>
        <w:rPr>
          <w:rFonts w:hint="eastAsia"/>
          <w:lang w:eastAsia="ja-JP"/>
        </w:rPr>
        <w:t>※対象なし</w:t>
      </w:r>
    </w:p>
    <w:p w:rsidR="00D72EAF" w:rsidRDefault="00D72EAF">
      <w:pPr>
        <w:contextualSpacing w:val="0"/>
        <w:rPr>
          <w:rFonts w:ascii="ＭＳ ゴシック"/>
          <w:b/>
          <w:spacing w:val="20"/>
          <w:sz w:val="24"/>
          <w:szCs w:val="28"/>
          <w:lang w:eastAsia="ja-JP"/>
        </w:rPr>
      </w:pPr>
      <w:r>
        <w:br w:type="page"/>
      </w:r>
    </w:p>
    <w:p w:rsidR="00D72EAF" w:rsidRDefault="00D72EAF" w:rsidP="00326E79">
      <w:pPr>
        <w:pStyle w:val="1"/>
        <w:numPr>
          <w:numberingChange w:id="137" w:author="GKH598NLA shimi 清水  裕子 GJ1 G" w:date="2017-01-30T12:09:00Z" w:original="%1:5:0:."/>
        </w:numPr>
        <w:spacing w:before="180" w:after="180"/>
      </w:pPr>
      <w:r>
        <w:rPr>
          <w:rFonts w:hint="eastAsia"/>
        </w:rPr>
        <w:t>（参考）</w:t>
      </w:r>
      <w:r>
        <w:t>PJ</w:t>
      </w:r>
      <w:r>
        <w:rPr>
          <w:rFonts w:hint="eastAsia"/>
        </w:rPr>
        <w:t>対象外画面一覧</w:t>
      </w:r>
    </w:p>
    <w:p w:rsidR="00D72EAF" w:rsidRPr="0041085D" w:rsidRDefault="00D72EAF" w:rsidP="0041085D">
      <w:pPr>
        <w:rPr>
          <w:lang w:eastAsia="ja-JP"/>
        </w:rPr>
      </w:pPr>
      <w:r>
        <w:rPr>
          <w:rFonts w:hint="eastAsia"/>
          <w:lang w:eastAsia="ja-JP"/>
        </w:rPr>
        <w:t>本</w:t>
      </w:r>
      <w:r>
        <w:rPr>
          <w:lang w:eastAsia="ja-JP"/>
        </w:rPr>
        <w:t>PJ</w:t>
      </w:r>
      <w:r>
        <w:rPr>
          <w:rFonts w:hint="eastAsia"/>
          <w:lang w:eastAsia="ja-JP"/>
        </w:rPr>
        <w:t>では開発対象外とする画面の一覧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41085D">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41085D">
            <w:pPr>
              <w:rPr>
                <w:b/>
                <w:bCs/>
                <w:lang w:eastAsia="ja-JP"/>
              </w:rPr>
            </w:pPr>
            <w:r w:rsidRPr="000426FC">
              <w:rPr>
                <w:rFonts w:hint="eastAsia"/>
                <w:b/>
                <w:bCs/>
                <w:lang w:eastAsia="ja-JP"/>
              </w:rPr>
              <w:t>画面名</w:t>
            </w:r>
          </w:p>
        </w:tc>
        <w:tc>
          <w:tcPr>
            <w:tcW w:w="2830" w:type="pct"/>
            <w:shd w:val="clear" w:color="auto" w:fill="F2F2F2"/>
          </w:tcPr>
          <w:p w:rsidR="00D72EAF" w:rsidRPr="000426FC" w:rsidRDefault="00D72EAF" w:rsidP="0041085D">
            <w:pPr>
              <w:rPr>
                <w:b/>
                <w:bCs/>
                <w:lang w:eastAsia="ja-JP"/>
              </w:rPr>
            </w:pPr>
            <w:r w:rsidRPr="000426FC">
              <w:rPr>
                <w:rFonts w:hint="eastAsia"/>
                <w:b/>
                <w:bCs/>
                <w:lang w:eastAsia="ja-JP"/>
              </w:rPr>
              <w:t>画面概要</w:t>
            </w:r>
          </w:p>
        </w:tc>
      </w:tr>
      <w:tr w:rsidR="00D72EAF" w:rsidTr="000426FC">
        <w:tc>
          <w:tcPr>
            <w:tcW w:w="376" w:type="pct"/>
            <w:shd w:val="clear" w:color="auto" w:fill="D9D9D9"/>
          </w:tcPr>
          <w:p w:rsidR="00D72EAF" w:rsidRPr="000426FC" w:rsidRDefault="00D72EAF" w:rsidP="000426FC">
            <w:pPr>
              <w:jc w:val="center"/>
              <w:rPr>
                <w:bCs/>
                <w:lang w:eastAsia="ja-JP"/>
              </w:rPr>
            </w:pPr>
          </w:p>
        </w:tc>
        <w:tc>
          <w:tcPr>
            <w:tcW w:w="880" w:type="pct"/>
            <w:shd w:val="clear" w:color="auto" w:fill="D9D9D9"/>
          </w:tcPr>
          <w:p w:rsidR="00D72EAF" w:rsidRDefault="00D72EAF" w:rsidP="0041085D">
            <w:pPr>
              <w:rPr>
                <w:lang w:eastAsia="ja-JP"/>
              </w:rPr>
            </w:pPr>
            <w:r>
              <w:rPr>
                <w:rFonts w:hint="eastAsia"/>
                <w:lang w:eastAsia="ja-JP"/>
              </w:rPr>
              <w:t>起動・ログイン</w:t>
            </w:r>
          </w:p>
        </w:tc>
        <w:tc>
          <w:tcPr>
            <w:tcW w:w="914" w:type="pct"/>
            <w:shd w:val="clear" w:color="auto" w:fill="D9D9D9"/>
          </w:tcPr>
          <w:p w:rsidR="00D72EAF" w:rsidRDefault="00D72EAF" w:rsidP="0041085D">
            <w:pPr>
              <w:rPr>
                <w:lang w:eastAsia="ja-JP"/>
              </w:rPr>
            </w:pPr>
            <w:r w:rsidRPr="00B4261F">
              <w:rPr>
                <w:rFonts w:hint="eastAsia"/>
                <w:lang w:eastAsia="ja-JP"/>
              </w:rPr>
              <w:t>バージョンアップ中のメッセージ</w:t>
            </w:r>
          </w:p>
        </w:tc>
        <w:tc>
          <w:tcPr>
            <w:tcW w:w="2830" w:type="pct"/>
            <w:shd w:val="clear" w:color="auto" w:fill="D9D9D9"/>
          </w:tcPr>
          <w:p w:rsidR="00D72EAF" w:rsidRDefault="00D72EAF" w:rsidP="0041085D">
            <w:pPr>
              <w:rPr>
                <w:lang w:eastAsia="ja-JP"/>
              </w:rPr>
            </w:pPr>
            <w:r>
              <w:rPr>
                <w:rFonts w:hint="eastAsia"/>
                <w:lang w:eastAsia="ja-JP"/>
              </w:rPr>
              <w:t>バージョンアップ中のメッセージを表示する</w:t>
            </w:r>
          </w:p>
        </w:tc>
      </w:tr>
      <w:tr w:rsidR="00D72EAF" w:rsidTr="000426FC">
        <w:tc>
          <w:tcPr>
            <w:tcW w:w="376" w:type="pct"/>
            <w:shd w:val="clear" w:color="auto" w:fill="D9D9D9"/>
          </w:tcPr>
          <w:p w:rsidR="00D72EAF" w:rsidRPr="000426FC" w:rsidRDefault="00D72EAF" w:rsidP="000426FC">
            <w:pPr>
              <w:jc w:val="center"/>
              <w:rPr>
                <w:bCs/>
                <w:lang w:eastAsia="ja-JP"/>
              </w:rPr>
            </w:pPr>
          </w:p>
        </w:tc>
        <w:tc>
          <w:tcPr>
            <w:tcW w:w="880" w:type="pct"/>
            <w:shd w:val="clear" w:color="auto" w:fill="D9D9D9"/>
          </w:tcPr>
          <w:p w:rsidR="00D72EAF" w:rsidRDefault="00D72EAF" w:rsidP="0041085D">
            <w:pPr>
              <w:rPr>
                <w:lang w:eastAsia="ja-JP"/>
              </w:rPr>
            </w:pPr>
            <w:r>
              <w:rPr>
                <w:rFonts w:hint="eastAsia"/>
                <w:lang w:eastAsia="ja-JP"/>
              </w:rPr>
              <w:t>起動・ログイン</w:t>
            </w:r>
          </w:p>
        </w:tc>
        <w:tc>
          <w:tcPr>
            <w:tcW w:w="914" w:type="pct"/>
            <w:shd w:val="clear" w:color="auto" w:fill="D9D9D9"/>
          </w:tcPr>
          <w:p w:rsidR="00D72EAF" w:rsidRDefault="00D72EAF" w:rsidP="0041085D">
            <w:pPr>
              <w:rPr>
                <w:lang w:eastAsia="ja-JP"/>
              </w:rPr>
            </w:pPr>
            <w:r w:rsidRPr="00B4261F">
              <w:rPr>
                <w:rFonts w:hint="eastAsia"/>
                <w:lang w:eastAsia="ja-JP"/>
              </w:rPr>
              <w:t>パスワード変更</w:t>
            </w:r>
          </w:p>
        </w:tc>
        <w:tc>
          <w:tcPr>
            <w:tcW w:w="2830" w:type="pct"/>
            <w:shd w:val="clear" w:color="auto" w:fill="D9D9D9"/>
          </w:tcPr>
          <w:p w:rsidR="00D72EAF" w:rsidRDefault="00D72EAF" w:rsidP="0041085D">
            <w:pPr>
              <w:rPr>
                <w:lang w:eastAsia="ja-JP"/>
              </w:rPr>
            </w:pPr>
            <w:r>
              <w:rPr>
                <w:rFonts w:hint="eastAsia"/>
                <w:lang w:eastAsia="ja-JP"/>
              </w:rPr>
              <w:t>パスワードの変更ができる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w:t>
            </w:r>
          </w:p>
        </w:tc>
        <w:tc>
          <w:tcPr>
            <w:tcW w:w="880" w:type="pct"/>
            <w:shd w:val="clear" w:color="auto" w:fill="D9D9D9"/>
          </w:tcPr>
          <w:p w:rsidR="00D72EAF" w:rsidRDefault="00D72EAF" w:rsidP="0041085D">
            <w:proofErr w:type="spellStart"/>
            <w:r w:rsidRPr="00AF1C83">
              <w:rPr>
                <w:rFonts w:hint="eastAsia"/>
              </w:rPr>
              <w:t>メインメニュ</w:t>
            </w:r>
            <w:proofErr w:type="spellEnd"/>
            <w:r w:rsidRPr="00AF1C83">
              <w:rPr>
                <w:rFonts w:hint="eastAsia"/>
              </w:rPr>
              <w:t>ー</w:t>
            </w:r>
          </w:p>
        </w:tc>
        <w:tc>
          <w:tcPr>
            <w:tcW w:w="914" w:type="pct"/>
            <w:shd w:val="clear" w:color="auto" w:fill="D9D9D9"/>
          </w:tcPr>
          <w:p w:rsidR="00D72EAF" w:rsidRDefault="00D72EAF" w:rsidP="0041085D">
            <w:pPr>
              <w:rPr>
                <w:lang w:eastAsia="ja-JP"/>
              </w:rPr>
            </w:pPr>
            <w:r w:rsidRPr="00950587">
              <w:rPr>
                <w:rFonts w:hint="eastAsia"/>
                <w:lang w:eastAsia="ja-JP"/>
              </w:rPr>
              <w:t>開発日程印刷</w:t>
            </w:r>
          </w:p>
        </w:tc>
        <w:tc>
          <w:tcPr>
            <w:tcW w:w="2830" w:type="pct"/>
            <w:shd w:val="clear" w:color="auto" w:fill="D9D9D9"/>
          </w:tcPr>
          <w:p w:rsidR="00D72EAF" w:rsidRDefault="00D72EAF" w:rsidP="0041085D">
            <w:pPr>
              <w:rPr>
                <w:lang w:eastAsia="ja-JP"/>
              </w:rPr>
            </w:pPr>
            <w:r>
              <w:rPr>
                <w:rFonts w:hint="eastAsia"/>
                <w:lang w:eastAsia="ja-JP"/>
              </w:rPr>
              <w:t>※機能について質問中</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KKS00030</w:t>
            </w:r>
          </w:p>
        </w:tc>
        <w:tc>
          <w:tcPr>
            <w:tcW w:w="880" w:type="pct"/>
            <w:shd w:val="clear" w:color="auto" w:fill="D9D9D9"/>
          </w:tcPr>
          <w:p w:rsidR="00D72EAF" w:rsidRDefault="00D72EAF" w:rsidP="0041085D">
            <w:proofErr w:type="spellStart"/>
            <w:r w:rsidRPr="00AF1C83">
              <w:rPr>
                <w:rFonts w:hint="eastAsia"/>
              </w:rPr>
              <w:t>メインメニュ</w:t>
            </w:r>
            <w:proofErr w:type="spellEnd"/>
            <w:r w:rsidRPr="00AF1C83">
              <w:rPr>
                <w:rFonts w:hint="eastAsia"/>
              </w:rPr>
              <w:t>ー</w:t>
            </w:r>
          </w:p>
        </w:tc>
        <w:tc>
          <w:tcPr>
            <w:tcW w:w="914" w:type="pct"/>
            <w:shd w:val="clear" w:color="auto" w:fill="D9D9D9"/>
          </w:tcPr>
          <w:p w:rsidR="00D72EAF" w:rsidRDefault="00D72EAF" w:rsidP="0041085D">
            <w:pPr>
              <w:rPr>
                <w:lang w:eastAsia="ja-JP"/>
              </w:rPr>
            </w:pPr>
            <w:r>
              <w:rPr>
                <w:rFonts w:hint="eastAsia"/>
                <w:lang w:eastAsia="ja-JP"/>
              </w:rPr>
              <w:t>ご意見・ご要望（新規入力）</w:t>
            </w:r>
          </w:p>
        </w:tc>
        <w:tc>
          <w:tcPr>
            <w:tcW w:w="2830" w:type="pct"/>
            <w:shd w:val="clear" w:color="auto" w:fill="D9D9D9"/>
          </w:tcPr>
          <w:p w:rsidR="00D72EAF" w:rsidRDefault="00D72EAF" w:rsidP="0041085D">
            <w:pPr>
              <w:rPr>
                <w:lang w:eastAsia="ja-JP"/>
              </w:rPr>
            </w:pPr>
            <w:r>
              <w:rPr>
                <w:rFonts w:hint="eastAsia"/>
                <w:lang w:eastAsia="ja-JP"/>
              </w:rPr>
              <w:t>アプリケーションへの意見・要望を入力する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KKS00040</w:t>
            </w:r>
          </w:p>
        </w:tc>
        <w:tc>
          <w:tcPr>
            <w:tcW w:w="880" w:type="pct"/>
            <w:shd w:val="clear" w:color="auto" w:fill="D9D9D9"/>
          </w:tcPr>
          <w:p w:rsidR="00D72EAF" w:rsidRDefault="00D72EAF" w:rsidP="0041085D">
            <w:proofErr w:type="spellStart"/>
            <w:r w:rsidRPr="00AF1C83">
              <w:rPr>
                <w:rFonts w:hint="eastAsia"/>
              </w:rPr>
              <w:t>メインメニュ</w:t>
            </w:r>
            <w:proofErr w:type="spellEnd"/>
            <w:r w:rsidRPr="00AF1C83">
              <w:rPr>
                <w:rFonts w:hint="eastAsia"/>
              </w:rPr>
              <w:t>ー</w:t>
            </w:r>
          </w:p>
        </w:tc>
        <w:tc>
          <w:tcPr>
            <w:tcW w:w="914" w:type="pct"/>
            <w:shd w:val="clear" w:color="auto" w:fill="D9D9D9"/>
          </w:tcPr>
          <w:p w:rsidR="00D72EAF" w:rsidRDefault="00D72EAF" w:rsidP="0041085D">
            <w:pPr>
              <w:rPr>
                <w:lang w:eastAsia="ja-JP"/>
              </w:rPr>
            </w:pPr>
            <w:r>
              <w:rPr>
                <w:rFonts w:hint="eastAsia"/>
                <w:lang w:eastAsia="ja-JP"/>
              </w:rPr>
              <w:t>ご意見・ご要望（対応状況）</w:t>
            </w:r>
          </w:p>
        </w:tc>
        <w:tc>
          <w:tcPr>
            <w:tcW w:w="2830" w:type="pct"/>
            <w:shd w:val="clear" w:color="auto" w:fill="D9D9D9"/>
          </w:tcPr>
          <w:p w:rsidR="00D72EAF" w:rsidRDefault="00D72EAF" w:rsidP="0041085D">
            <w:pPr>
              <w:rPr>
                <w:lang w:eastAsia="ja-JP"/>
              </w:rPr>
            </w:pPr>
            <w:r>
              <w:rPr>
                <w:rFonts w:hint="eastAsia"/>
                <w:lang w:eastAsia="ja-JP"/>
              </w:rPr>
              <w:t>既に登録されている意見・要望の内容に対し、対応状況を確認する</w:t>
            </w:r>
          </w:p>
          <w:p w:rsidR="00D72EAF" w:rsidRDefault="00D72EAF" w:rsidP="0041085D">
            <w:pPr>
              <w:rPr>
                <w:lang w:eastAsia="ja-JP"/>
              </w:rPr>
            </w:pPr>
            <w:r>
              <w:rPr>
                <w:rFonts w:hint="eastAsia"/>
                <w:lang w:eastAsia="ja-JP"/>
              </w:rPr>
              <w:t>また、管理者が内容確認したかどうかを編集できる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KKS00060</w:t>
            </w:r>
          </w:p>
        </w:tc>
        <w:tc>
          <w:tcPr>
            <w:tcW w:w="880" w:type="pct"/>
            <w:shd w:val="clear" w:color="auto" w:fill="D9D9D9"/>
          </w:tcPr>
          <w:p w:rsidR="00D72EAF" w:rsidRDefault="00D72EAF" w:rsidP="0041085D">
            <w:pPr>
              <w:rPr>
                <w:lang w:eastAsia="ja-JP"/>
              </w:rPr>
            </w:pPr>
            <w:r>
              <w:rPr>
                <w:rFonts w:hint="eastAsia"/>
                <w:lang w:eastAsia="ja-JP"/>
              </w:rPr>
              <w:t>上部メニュー</w:t>
            </w:r>
          </w:p>
        </w:tc>
        <w:tc>
          <w:tcPr>
            <w:tcW w:w="914" w:type="pct"/>
            <w:shd w:val="clear" w:color="auto" w:fill="D9D9D9"/>
          </w:tcPr>
          <w:p w:rsidR="00D72EAF" w:rsidRDefault="00D72EAF" w:rsidP="0041085D">
            <w:pPr>
              <w:rPr>
                <w:lang w:eastAsia="ja-JP"/>
              </w:rPr>
            </w:pPr>
            <w:r>
              <w:rPr>
                <w:rFonts w:hint="eastAsia"/>
                <w:lang w:eastAsia="ja-JP"/>
              </w:rPr>
              <w:t>開発符号設定</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KKS00080</w:t>
            </w:r>
          </w:p>
        </w:tc>
        <w:tc>
          <w:tcPr>
            <w:tcW w:w="880" w:type="pct"/>
            <w:shd w:val="clear" w:color="auto" w:fill="D9D9D9"/>
          </w:tcPr>
          <w:p w:rsidR="00D72EAF" w:rsidRDefault="00D72EAF" w:rsidP="0041085D">
            <w:proofErr w:type="spellStart"/>
            <w:r w:rsidRPr="002D21CA">
              <w:rPr>
                <w:rFonts w:hint="eastAsia"/>
              </w:rPr>
              <w:t>上部メニュ</w:t>
            </w:r>
            <w:proofErr w:type="spellEnd"/>
            <w:r w:rsidRPr="002D21CA">
              <w:rPr>
                <w:rFonts w:hint="eastAsia"/>
              </w:rPr>
              <w:t>ー</w:t>
            </w:r>
          </w:p>
        </w:tc>
        <w:tc>
          <w:tcPr>
            <w:tcW w:w="914" w:type="pct"/>
            <w:shd w:val="clear" w:color="auto" w:fill="D9D9D9"/>
          </w:tcPr>
          <w:p w:rsidR="00D72EAF" w:rsidRDefault="00D72EAF" w:rsidP="0041085D">
            <w:pPr>
              <w:rPr>
                <w:lang w:eastAsia="ja-JP"/>
              </w:rPr>
            </w:pPr>
            <w:r>
              <w:rPr>
                <w:rFonts w:hint="eastAsia"/>
                <w:lang w:eastAsia="ja-JP"/>
              </w:rPr>
              <w:t>ドラッグの設定</w:t>
            </w:r>
          </w:p>
        </w:tc>
        <w:tc>
          <w:tcPr>
            <w:tcW w:w="2830" w:type="pct"/>
            <w:shd w:val="clear" w:color="auto" w:fill="D9D9D9"/>
          </w:tcPr>
          <w:p w:rsidR="00D72EAF" w:rsidRDefault="00D72EAF" w:rsidP="0041085D">
            <w:pPr>
              <w:rPr>
                <w:lang w:eastAsia="ja-JP"/>
              </w:rPr>
            </w:pPr>
            <w:r>
              <w:rPr>
                <w:rFonts w:hint="eastAsia"/>
                <w:lang w:eastAsia="ja-JP"/>
              </w:rPr>
              <w:t>スケジュールの開始日と終了日が同じ場合にマウスでドラッグしたときの処理を設定する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KKS00090</w:t>
            </w:r>
          </w:p>
        </w:tc>
        <w:tc>
          <w:tcPr>
            <w:tcW w:w="880" w:type="pct"/>
            <w:shd w:val="clear" w:color="auto" w:fill="D9D9D9"/>
          </w:tcPr>
          <w:p w:rsidR="00D72EAF" w:rsidRDefault="00D72EAF" w:rsidP="0041085D">
            <w:proofErr w:type="spellStart"/>
            <w:r w:rsidRPr="002D21CA">
              <w:rPr>
                <w:rFonts w:hint="eastAsia"/>
              </w:rPr>
              <w:t>上部メニュ</w:t>
            </w:r>
            <w:proofErr w:type="spellEnd"/>
            <w:r w:rsidRPr="002D21CA">
              <w:rPr>
                <w:rFonts w:hint="eastAsia"/>
              </w:rPr>
              <w:t>ー</w:t>
            </w:r>
          </w:p>
        </w:tc>
        <w:tc>
          <w:tcPr>
            <w:tcW w:w="914" w:type="pct"/>
            <w:shd w:val="clear" w:color="auto" w:fill="D9D9D9"/>
          </w:tcPr>
          <w:p w:rsidR="00D72EAF" w:rsidRDefault="00D72EAF" w:rsidP="0041085D">
            <w:pPr>
              <w:rPr>
                <w:lang w:eastAsia="ja-JP"/>
              </w:rPr>
            </w:pPr>
            <w:r>
              <w:rPr>
                <w:rFonts w:hint="eastAsia"/>
                <w:lang w:eastAsia="ja-JP"/>
              </w:rPr>
              <w:t>表示期間変更</w:t>
            </w:r>
          </w:p>
        </w:tc>
        <w:tc>
          <w:tcPr>
            <w:tcW w:w="2830" w:type="pct"/>
            <w:shd w:val="clear" w:color="auto" w:fill="D9D9D9"/>
          </w:tcPr>
          <w:p w:rsidR="00D72EAF" w:rsidRDefault="00D72EAF" w:rsidP="0041085D">
            <w:pPr>
              <w:rPr>
                <w:lang w:eastAsia="ja-JP"/>
              </w:rPr>
            </w:pPr>
            <w:r>
              <w:rPr>
                <w:rFonts w:hint="eastAsia"/>
                <w:lang w:eastAsia="ja-JP"/>
              </w:rPr>
              <w:t>表示スケジュールの期間を変更する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KKS00100</w:t>
            </w:r>
          </w:p>
        </w:tc>
        <w:tc>
          <w:tcPr>
            <w:tcW w:w="880" w:type="pct"/>
            <w:shd w:val="clear" w:color="auto" w:fill="D9D9D9"/>
          </w:tcPr>
          <w:p w:rsidR="00D72EAF" w:rsidRDefault="00D72EAF" w:rsidP="0041085D">
            <w:proofErr w:type="spellStart"/>
            <w:r w:rsidRPr="002D21CA">
              <w:rPr>
                <w:rFonts w:hint="eastAsia"/>
              </w:rPr>
              <w:t>上部メニュ</w:t>
            </w:r>
            <w:proofErr w:type="spellEnd"/>
            <w:r w:rsidRPr="002D21CA">
              <w:rPr>
                <w:rFonts w:hint="eastAsia"/>
              </w:rPr>
              <w:t>ー</w:t>
            </w:r>
          </w:p>
        </w:tc>
        <w:tc>
          <w:tcPr>
            <w:tcW w:w="914" w:type="pct"/>
            <w:shd w:val="clear" w:color="auto" w:fill="D9D9D9"/>
          </w:tcPr>
          <w:p w:rsidR="00D72EAF" w:rsidRDefault="00D72EAF" w:rsidP="0041085D">
            <w:pPr>
              <w:rPr>
                <w:lang w:eastAsia="ja-JP"/>
              </w:rPr>
            </w:pPr>
            <w:r w:rsidRPr="00950587">
              <w:rPr>
                <w:rFonts w:hint="eastAsia"/>
                <w:lang w:eastAsia="ja-JP"/>
              </w:rPr>
              <w:t>期限切れ未完了項目一覧</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KKS00110</w:t>
            </w:r>
          </w:p>
        </w:tc>
        <w:tc>
          <w:tcPr>
            <w:tcW w:w="880" w:type="pct"/>
            <w:shd w:val="clear" w:color="auto" w:fill="D9D9D9"/>
          </w:tcPr>
          <w:p w:rsidR="00D72EAF" w:rsidRDefault="00D72EAF" w:rsidP="0041085D">
            <w:proofErr w:type="spellStart"/>
            <w:r w:rsidRPr="002D21CA">
              <w:rPr>
                <w:rFonts w:hint="eastAsia"/>
              </w:rPr>
              <w:t>上部メニュ</w:t>
            </w:r>
            <w:proofErr w:type="spellEnd"/>
            <w:r w:rsidRPr="002D21CA">
              <w:rPr>
                <w:rFonts w:hint="eastAsia"/>
              </w:rPr>
              <w:t>ー</w:t>
            </w:r>
          </w:p>
        </w:tc>
        <w:tc>
          <w:tcPr>
            <w:tcW w:w="914" w:type="pct"/>
            <w:shd w:val="clear" w:color="auto" w:fill="D9D9D9"/>
          </w:tcPr>
          <w:p w:rsidR="00D72EAF" w:rsidRDefault="00D72EAF" w:rsidP="0041085D">
            <w:pPr>
              <w:rPr>
                <w:lang w:eastAsia="ja-JP"/>
              </w:rPr>
            </w:pPr>
            <w:r w:rsidRPr="00950587">
              <w:rPr>
                <w:rFonts w:hint="eastAsia"/>
                <w:lang w:eastAsia="ja-JP"/>
              </w:rPr>
              <w:t>項目数一覧</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KKS00120</w:t>
            </w:r>
          </w:p>
        </w:tc>
        <w:tc>
          <w:tcPr>
            <w:tcW w:w="880" w:type="pct"/>
            <w:shd w:val="clear" w:color="auto" w:fill="D9D9D9"/>
          </w:tcPr>
          <w:p w:rsidR="00D72EAF" w:rsidRDefault="00D72EAF" w:rsidP="0041085D">
            <w:pPr>
              <w:rPr>
                <w:lang w:eastAsia="ja-JP"/>
              </w:rPr>
            </w:pPr>
            <w:r>
              <w:rPr>
                <w:rFonts w:hint="eastAsia"/>
                <w:lang w:eastAsia="ja-JP"/>
              </w:rPr>
              <w:t>共通</w:t>
            </w:r>
          </w:p>
        </w:tc>
        <w:tc>
          <w:tcPr>
            <w:tcW w:w="914" w:type="pct"/>
            <w:shd w:val="clear" w:color="auto" w:fill="D9D9D9"/>
          </w:tcPr>
          <w:p w:rsidR="00D72EAF" w:rsidRPr="00950587" w:rsidRDefault="00D72EAF" w:rsidP="0041085D">
            <w:pPr>
              <w:rPr>
                <w:lang w:eastAsia="ja-JP"/>
              </w:rPr>
            </w:pPr>
            <w:r>
              <w:rPr>
                <w:rFonts w:hint="eastAsia"/>
                <w:lang w:eastAsia="ja-JP"/>
              </w:rPr>
              <w:t>メール</w:t>
            </w:r>
          </w:p>
        </w:tc>
        <w:tc>
          <w:tcPr>
            <w:tcW w:w="2830" w:type="pct"/>
            <w:shd w:val="clear" w:color="auto" w:fill="D9D9D9"/>
          </w:tcPr>
          <w:p w:rsidR="00D72EAF" w:rsidRDefault="00D72EAF" w:rsidP="0041085D">
            <w:pPr>
              <w:rPr>
                <w:lang w:eastAsia="ja-JP"/>
              </w:rPr>
            </w:pPr>
            <w:r>
              <w:rPr>
                <w:rFonts w:hint="eastAsia"/>
                <w:lang w:eastAsia="ja-JP"/>
              </w:rPr>
              <w:t>メールを作成・送信する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KKS00140</w:t>
            </w:r>
          </w:p>
        </w:tc>
        <w:tc>
          <w:tcPr>
            <w:tcW w:w="880" w:type="pct"/>
            <w:shd w:val="clear" w:color="auto" w:fill="D9D9D9"/>
          </w:tcPr>
          <w:p w:rsidR="00D72EAF" w:rsidRDefault="00D72EAF" w:rsidP="0041085D">
            <w:r w:rsidRPr="005B6205">
              <w:rPr>
                <w:rFonts w:hint="eastAsia"/>
              </w:rPr>
              <w:t>共通</w:t>
            </w:r>
          </w:p>
        </w:tc>
        <w:tc>
          <w:tcPr>
            <w:tcW w:w="914" w:type="pct"/>
            <w:shd w:val="clear" w:color="auto" w:fill="D9D9D9"/>
          </w:tcPr>
          <w:p w:rsidR="00D72EAF" w:rsidRDefault="00D72EAF" w:rsidP="0041085D">
            <w:pPr>
              <w:rPr>
                <w:lang w:eastAsia="ja-JP"/>
              </w:rPr>
            </w:pPr>
            <w:r>
              <w:rPr>
                <w:rFonts w:hint="eastAsia"/>
                <w:lang w:eastAsia="ja-JP"/>
              </w:rPr>
              <w:t>改訂履歴</w:t>
            </w:r>
          </w:p>
        </w:tc>
        <w:tc>
          <w:tcPr>
            <w:tcW w:w="2830" w:type="pct"/>
            <w:shd w:val="clear" w:color="auto" w:fill="D9D9D9"/>
          </w:tcPr>
          <w:p w:rsidR="00D72EAF" w:rsidRPr="00A25E8E"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KKS01020</w:t>
            </w:r>
          </w:p>
        </w:tc>
        <w:tc>
          <w:tcPr>
            <w:tcW w:w="880" w:type="pct"/>
            <w:shd w:val="clear" w:color="auto" w:fill="D9D9D9"/>
          </w:tcPr>
          <w:p w:rsidR="00D72EAF" w:rsidRDefault="00D72EAF" w:rsidP="0041085D">
            <w:pPr>
              <w:rPr>
                <w:lang w:eastAsia="ja-JP"/>
              </w:rPr>
            </w:pPr>
            <w:r w:rsidRPr="003D13B6">
              <w:rPr>
                <w:rFonts w:hint="eastAsia"/>
                <w:lang w:eastAsia="ja-JP"/>
              </w:rPr>
              <w:t>業務計画表</w:t>
            </w:r>
          </w:p>
        </w:tc>
        <w:tc>
          <w:tcPr>
            <w:tcW w:w="914" w:type="pct"/>
            <w:shd w:val="clear" w:color="auto" w:fill="D9D9D9"/>
          </w:tcPr>
          <w:p w:rsidR="00D72EAF" w:rsidRDefault="00D72EAF" w:rsidP="0041085D">
            <w:pPr>
              <w:rPr>
                <w:lang w:eastAsia="ja-JP"/>
              </w:rPr>
            </w:pPr>
            <w:r>
              <w:rPr>
                <w:rFonts w:hint="eastAsia"/>
                <w:lang w:eastAsia="ja-JP"/>
              </w:rPr>
              <w:t>フォローリスト</w:t>
            </w:r>
          </w:p>
        </w:tc>
        <w:tc>
          <w:tcPr>
            <w:tcW w:w="2830" w:type="pct"/>
            <w:shd w:val="clear" w:color="auto" w:fill="D9D9D9"/>
          </w:tcPr>
          <w:p w:rsidR="00D72EAF" w:rsidRDefault="00D72EAF" w:rsidP="0041085D">
            <w:pPr>
              <w:rPr>
                <w:lang w:eastAsia="ja-JP"/>
              </w:rPr>
            </w:pPr>
            <w:r>
              <w:rPr>
                <w:rFonts w:hint="eastAsia"/>
                <w:lang w:eastAsia="ja-JP"/>
              </w:rPr>
              <w:t>課題の進捗状況が確認・編集できる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KKS02020</w:t>
            </w:r>
          </w:p>
        </w:tc>
        <w:tc>
          <w:tcPr>
            <w:tcW w:w="880" w:type="pct"/>
            <w:shd w:val="clear" w:color="auto" w:fill="D9D9D9"/>
          </w:tcPr>
          <w:p w:rsidR="00D72EAF" w:rsidRDefault="00D72EAF" w:rsidP="0041085D">
            <w:proofErr w:type="spellStart"/>
            <w:r w:rsidRPr="008F1F12">
              <w:rPr>
                <w:rFonts w:hint="eastAsia"/>
              </w:rPr>
              <w:t>月次計画</w:t>
            </w:r>
            <w:proofErr w:type="spellEnd"/>
          </w:p>
        </w:tc>
        <w:tc>
          <w:tcPr>
            <w:tcW w:w="914" w:type="pct"/>
            <w:shd w:val="clear" w:color="auto" w:fill="D9D9D9"/>
          </w:tcPr>
          <w:p w:rsidR="00D72EAF" w:rsidRDefault="00D72EAF" w:rsidP="0041085D">
            <w:pPr>
              <w:rPr>
                <w:lang w:eastAsia="ja-JP"/>
              </w:rPr>
            </w:pPr>
            <w:r>
              <w:rPr>
                <w:rFonts w:hint="eastAsia"/>
                <w:lang w:eastAsia="ja-JP"/>
              </w:rPr>
              <w:t>承認依頼メール送信</w:t>
            </w:r>
          </w:p>
        </w:tc>
        <w:tc>
          <w:tcPr>
            <w:tcW w:w="2830" w:type="pct"/>
            <w:shd w:val="clear" w:color="auto" w:fill="D9D9D9"/>
          </w:tcPr>
          <w:p w:rsidR="00D72EAF" w:rsidRDefault="00D72EAF" w:rsidP="0041085D">
            <w:pPr>
              <w:rPr>
                <w:lang w:eastAsia="ja-JP"/>
              </w:rPr>
            </w:pPr>
            <w:r>
              <w:rPr>
                <w:rFonts w:hint="eastAsia"/>
                <w:lang w:eastAsia="ja-JP"/>
              </w:rPr>
              <w:t>上司への承認依頼メールを作成する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KKS02030</w:t>
            </w:r>
          </w:p>
        </w:tc>
        <w:tc>
          <w:tcPr>
            <w:tcW w:w="880" w:type="pct"/>
            <w:shd w:val="clear" w:color="auto" w:fill="D9D9D9"/>
          </w:tcPr>
          <w:p w:rsidR="00D72EAF" w:rsidRDefault="00D72EAF" w:rsidP="0041085D">
            <w:proofErr w:type="spellStart"/>
            <w:r w:rsidRPr="008F1F12">
              <w:rPr>
                <w:rFonts w:hint="eastAsia"/>
              </w:rPr>
              <w:t>月次計画</w:t>
            </w:r>
            <w:proofErr w:type="spellEnd"/>
          </w:p>
        </w:tc>
        <w:tc>
          <w:tcPr>
            <w:tcW w:w="914" w:type="pct"/>
            <w:shd w:val="clear" w:color="auto" w:fill="D9D9D9"/>
          </w:tcPr>
          <w:p w:rsidR="00D72EAF" w:rsidRDefault="00D72EAF" w:rsidP="0041085D">
            <w:pPr>
              <w:rPr>
                <w:lang w:eastAsia="ja-JP"/>
              </w:rPr>
            </w:pPr>
            <w:r>
              <w:rPr>
                <w:rFonts w:hint="eastAsia"/>
                <w:lang w:eastAsia="ja-JP"/>
              </w:rPr>
              <w:t>備考欄タイトル設定</w:t>
            </w:r>
          </w:p>
        </w:tc>
        <w:tc>
          <w:tcPr>
            <w:tcW w:w="2830" w:type="pct"/>
            <w:shd w:val="clear" w:color="auto" w:fill="D9D9D9"/>
          </w:tcPr>
          <w:p w:rsidR="00D72EAF" w:rsidRDefault="00D72EAF" w:rsidP="0041085D">
            <w:pPr>
              <w:rPr>
                <w:lang w:eastAsia="ja-JP"/>
              </w:rPr>
            </w:pPr>
            <w:r>
              <w:rPr>
                <w:rFonts w:hint="eastAsia"/>
                <w:lang w:eastAsia="ja-JP"/>
              </w:rPr>
              <w:t>備考欄の表示名が編集できる</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KKS02040</w:t>
            </w:r>
          </w:p>
        </w:tc>
        <w:tc>
          <w:tcPr>
            <w:tcW w:w="880" w:type="pct"/>
            <w:shd w:val="clear" w:color="auto" w:fill="D9D9D9"/>
          </w:tcPr>
          <w:p w:rsidR="00D72EAF" w:rsidRDefault="00D72EAF" w:rsidP="0041085D">
            <w:proofErr w:type="spellStart"/>
            <w:r w:rsidRPr="008F1F12">
              <w:rPr>
                <w:rFonts w:hint="eastAsia"/>
              </w:rPr>
              <w:t>月次計画</w:t>
            </w:r>
            <w:proofErr w:type="spellEnd"/>
          </w:p>
        </w:tc>
        <w:tc>
          <w:tcPr>
            <w:tcW w:w="914" w:type="pct"/>
            <w:shd w:val="clear" w:color="auto" w:fill="D9D9D9"/>
          </w:tcPr>
          <w:p w:rsidR="00D72EAF" w:rsidRDefault="00D72EAF" w:rsidP="0041085D">
            <w:pPr>
              <w:rPr>
                <w:lang w:eastAsia="ja-JP"/>
              </w:rPr>
            </w:pPr>
            <w:r>
              <w:rPr>
                <w:rFonts w:hint="eastAsia"/>
                <w:lang w:eastAsia="ja-JP"/>
              </w:rPr>
              <w:t>項目・日程修正メニュー表示</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KKS02050</w:t>
            </w:r>
          </w:p>
        </w:tc>
        <w:tc>
          <w:tcPr>
            <w:tcW w:w="880" w:type="pct"/>
            <w:shd w:val="clear" w:color="auto" w:fill="D9D9D9"/>
          </w:tcPr>
          <w:p w:rsidR="00D72EAF" w:rsidRDefault="00D72EAF" w:rsidP="0041085D">
            <w:proofErr w:type="spellStart"/>
            <w:r w:rsidRPr="008F1F12">
              <w:rPr>
                <w:rFonts w:hint="eastAsia"/>
              </w:rPr>
              <w:t>月次計画</w:t>
            </w:r>
            <w:proofErr w:type="spellEnd"/>
          </w:p>
        </w:tc>
        <w:tc>
          <w:tcPr>
            <w:tcW w:w="914" w:type="pct"/>
            <w:shd w:val="clear" w:color="auto" w:fill="D9D9D9"/>
          </w:tcPr>
          <w:p w:rsidR="00D72EAF" w:rsidRDefault="00D72EAF" w:rsidP="0041085D">
            <w:pPr>
              <w:rPr>
                <w:lang w:eastAsia="ja-JP"/>
              </w:rPr>
            </w:pPr>
            <w:r>
              <w:rPr>
                <w:rFonts w:hint="eastAsia"/>
                <w:lang w:eastAsia="ja-JP"/>
              </w:rPr>
              <w:t>進捗入力</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KKS04020</w:t>
            </w:r>
          </w:p>
        </w:tc>
        <w:tc>
          <w:tcPr>
            <w:tcW w:w="880" w:type="pct"/>
            <w:shd w:val="clear" w:color="auto" w:fill="D9D9D9"/>
          </w:tcPr>
          <w:p w:rsidR="00D72EAF" w:rsidRDefault="00D72EAF" w:rsidP="0041085D">
            <w:pPr>
              <w:rPr>
                <w:lang w:eastAsia="ja-JP"/>
              </w:rPr>
            </w:pPr>
            <w:r w:rsidRPr="006975D8">
              <w:rPr>
                <w:rFonts w:hint="eastAsia"/>
                <w:lang w:eastAsia="ja-JP"/>
              </w:rPr>
              <w:t>車種別課題フォローリスト</w:t>
            </w:r>
          </w:p>
        </w:tc>
        <w:tc>
          <w:tcPr>
            <w:tcW w:w="914" w:type="pct"/>
            <w:shd w:val="clear" w:color="auto" w:fill="D9D9D9"/>
          </w:tcPr>
          <w:p w:rsidR="00D72EAF" w:rsidRDefault="00D72EAF" w:rsidP="0041085D">
            <w:pPr>
              <w:rPr>
                <w:lang w:eastAsia="ja-JP"/>
              </w:rPr>
            </w:pPr>
            <w:r>
              <w:rPr>
                <w:rFonts w:hint="eastAsia"/>
                <w:lang w:eastAsia="ja-JP"/>
              </w:rPr>
              <w:t>選択キーワード設定</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lastRenderedPageBreak/>
              <w:t>KKS05020</w:t>
            </w:r>
          </w:p>
        </w:tc>
        <w:tc>
          <w:tcPr>
            <w:tcW w:w="880" w:type="pct"/>
            <w:shd w:val="clear" w:color="auto" w:fill="D9D9D9"/>
          </w:tcPr>
          <w:p w:rsidR="00D72EAF" w:rsidRDefault="00D72EAF" w:rsidP="0041085D">
            <w:proofErr w:type="spellStart"/>
            <w:r w:rsidRPr="00164A57">
              <w:rPr>
                <w:rFonts w:hint="eastAsia"/>
              </w:rPr>
              <w:t>試験車日程</w:t>
            </w:r>
            <w:proofErr w:type="spellEnd"/>
          </w:p>
        </w:tc>
        <w:tc>
          <w:tcPr>
            <w:tcW w:w="914" w:type="pct"/>
            <w:shd w:val="clear" w:color="auto" w:fill="D9D9D9"/>
          </w:tcPr>
          <w:p w:rsidR="00D72EAF" w:rsidRDefault="00D72EAF" w:rsidP="0041085D">
            <w:pPr>
              <w:rPr>
                <w:lang w:eastAsia="ja-JP"/>
              </w:rPr>
            </w:pPr>
            <w:r>
              <w:rPr>
                <w:rFonts w:hint="eastAsia"/>
                <w:lang w:eastAsia="ja-JP"/>
              </w:rPr>
              <w:t>お気に入りの設定</w:t>
            </w:r>
          </w:p>
        </w:tc>
        <w:tc>
          <w:tcPr>
            <w:tcW w:w="2830" w:type="pct"/>
            <w:shd w:val="clear" w:color="auto" w:fill="D9D9D9"/>
          </w:tcPr>
          <w:p w:rsidR="00D72EAF" w:rsidRDefault="00D72EAF" w:rsidP="0041085D">
            <w:pPr>
              <w:rPr>
                <w:lang w:eastAsia="ja-JP"/>
              </w:rPr>
            </w:pPr>
            <w:r w:rsidRPr="00A25E8E">
              <w:rPr>
                <w:rFonts w:hint="eastAsia"/>
                <w:lang w:eastAsia="ja-JP"/>
              </w:rPr>
              <w:t>業務計画・進捗・報告の機能と共通</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KKS05040</w:t>
            </w:r>
          </w:p>
        </w:tc>
        <w:tc>
          <w:tcPr>
            <w:tcW w:w="880" w:type="pct"/>
            <w:shd w:val="clear" w:color="auto" w:fill="D9D9D9"/>
          </w:tcPr>
          <w:p w:rsidR="00D72EAF" w:rsidRDefault="00D72EAF" w:rsidP="0041085D">
            <w:proofErr w:type="spellStart"/>
            <w:r w:rsidRPr="00164A57">
              <w:rPr>
                <w:rFonts w:hint="eastAsia"/>
              </w:rPr>
              <w:t>試験車日程</w:t>
            </w:r>
            <w:proofErr w:type="spellEnd"/>
          </w:p>
        </w:tc>
        <w:tc>
          <w:tcPr>
            <w:tcW w:w="914" w:type="pct"/>
            <w:shd w:val="clear" w:color="auto" w:fill="D9D9D9"/>
          </w:tcPr>
          <w:p w:rsidR="00D72EAF" w:rsidRDefault="00D72EAF" w:rsidP="0041085D">
            <w:pPr>
              <w:rPr>
                <w:lang w:eastAsia="ja-JP"/>
              </w:rPr>
            </w:pPr>
            <w:r>
              <w:rPr>
                <w:rFonts w:hint="eastAsia"/>
                <w:lang w:eastAsia="ja-JP"/>
              </w:rPr>
              <w:t>お願い画面</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KKS05050</w:t>
            </w:r>
          </w:p>
        </w:tc>
        <w:tc>
          <w:tcPr>
            <w:tcW w:w="880" w:type="pct"/>
            <w:shd w:val="clear" w:color="auto" w:fill="D9D9D9"/>
          </w:tcPr>
          <w:p w:rsidR="00D72EAF" w:rsidRDefault="00D72EAF" w:rsidP="0041085D">
            <w:proofErr w:type="spellStart"/>
            <w:r w:rsidRPr="00164A57">
              <w:rPr>
                <w:rFonts w:hint="eastAsia"/>
              </w:rPr>
              <w:t>試験車日程</w:t>
            </w:r>
            <w:proofErr w:type="spellEnd"/>
          </w:p>
        </w:tc>
        <w:tc>
          <w:tcPr>
            <w:tcW w:w="914" w:type="pct"/>
            <w:shd w:val="clear" w:color="auto" w:fill="D9D9D9"/>
          </w:tcPr>
          <w:p w:rsidR="00D72EAF" w:rsidRDefault="00D72EAF" w:rsidP="0041085D">
            <w:pPr>
              <w:rPr>
                <w:lang w:eastAsia="ja-JP"/>
              </w:rPr>
            </w:pPr>
            <w:r>
              <w:rPr>
                <w:rFonts w:hint="eastAsia"/>
                <w:lang w:eastAsia="ja-JP"/>
              </w:rPr>
              <w:t>コピー元データ選択</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KKS05060</w:t>
            </w:r>
          </w:p>
        </w:tc>
        <w:tc>
          <w:tcPr>
            <w:tcW w:w="880" w:type="pct"/>
            <w:shd w:val="clear" w:color="auto" w:fill="D9D9D9"/>
          </w:tcPr>
          <w:p w:rsidR="00D72EAF" w:rsidRDefault="00D72EAF" w:rsidP="0041085D">
            <w:proofErr w:type="spellStart"/>
            <w:r w:rsidRPr="00164A57">
              <w:rPr>
                <w:rFonts w:hint="eastAsia"/>
              </w:rPr>
              <w:t>試験車日程</w:t>
            </w:r>
            <w:proofErr w:type="spellEnd"/>
          </w:p>
        </w:tc>
        <w:tc>
          <w:tcPr>
            <w:tcW w:w="914" w:type="pct"/>
            <w:shd w:val="clear" w:color="auto" w:fill="D9D9D9"/>
          </w:tcPr>
          <w:p w:rsidR="00D72EAF" w:rsidRDefault="00D72EAF" w:rsidP="0041085D">
            <w:pPr>
              <w:rPr>
                <w:lang w:eastAsia="ja-JP"/>
              </w:rPr>
            </w:pPr>
            <w:r>
              <w:rPr>
                <w:rFonts w:hint="eastAsia"/>
                <w:lang w:eastAsia="ja-JP"/>
              </w:rPr>
              <w:t>期間設定</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KKS06020</w:t>
            </w:r>
          </w:p>
        </w:tc>
        <w:tc>
          <w:tcPr>
            <w:tcW w:w="880" w:type="pct"/>
            <w:shd w:val="clear" w:color="auto" w:fill="D9D9D9"/>
          </w:tcPr>
          <w:p w:rsidR="00D72EAF" w:rsidRDefault="00D72EAF" w:rsidP="0041085D">
            <w:pPr>
              <w:rPr>
                <w:lang w:eastAsia="ja-JP"/>
              </w:rPr>
            </w:pPr>
            <w:r w:rsidRPr="00F176F9">
              <w:rPr>
                <w:rFonts w:hint="eastAsia"/>
                <w:lang w:eastAsia="ja-JP"/>
              </w:rPr>
              <w:t>車両リスト＆車両検索</w:t>
            </w:r>
          </w:p>
        </w:tc>
        <w:tc>
          <w:tcPr>
            <w:tcW w:w="914" w:type="pct"/>
            <w:shd w:val="clear" w:color="auto" w:fill="D9D9D9"/>
          </w:tcPr>
          <w:p w:rsidR="00D72EAF" w:rsidRDefault="00D72EAF" w:rsidP="0041085D">
            <w:pPr>
              <w:rPr>
                <w:lang w:eastAsia="ja-JP"/>
              </w:rPr>
            </w:pPr>
            <w:r>
              <w:rPr>
                <w:rFonts w:hint="eastAsia"/>
                <w:lang w:eastAsia="ja-JP"/>
              </w:rPr>
              <w:t>外製車リスト１</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KKS06030</w:t>
            </w:r>
          </w:p>
        </w:tc>
        <w:tc>
          <w:tcPr>
            <w:tcW w:w="880" w:type="pct"/>
            <w:shd w:val="clear" w:color="auto" w:fill="D9D9D9"/>
          </w:tcPr>
          <w:p w:rsidR="00D72EAF" w:rsidRDefault="00D72EAF" w:rsidP="0041085D">
            <w:pPr>
              <w:rPr>
                <w:lang w:eastAsia="ja-JP"/>
              </w:rPr>
            </w:pPr>
            <w:r w:rsidRPr="00F176F9">
              <w:rPr>
                <w:rFonts w:hint="eastAsia"/>
                <w:lang w:eastAsia="ja-JP"/>
              </w:rPr>
              <w:t>車両リスト＆車両検索</w:t>
            </w:r>
          </w:p>
        </w:tc>
        <w:tc>
          <w:tcPr>
            <w:tcW w:w="914" w:type="pct"/>
            <w:shd w:val="clear" w:color="auto" w:fill="D9D9D9"/>
          </w:tcPr>
          <w:p w:rsidR="00D72EAF" w:rsidRDefault="00D72EAF" w:rsidP="0041085D">
            <w:pPr>
              <w:rPr>
                <w:lang w:eastAsia="ja-JP"/>
              </w:rPr>
            </w:pPr>
            <w:r>
              <w:rPr>
                <w:rFonts w:hint="eastAsia"/>
                <w:lang w:eastAsia="ja-JP"/>
              </w:rPr>
              <w:t>外製車リスト２</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KKS06050</w:t>
            </w:r>
          </w:p>
        </w:tc>
        <w:tc>
          <w:tcPr>
            <w:tcW w:w="880" w:type="pct"/>
            <w:shd w:val="clear" w:color="auto" w:fill="D9D9D9"/>
          </w:tcPr>
          <w:p w:rsidR="00D72EAF" w:rsidRDefault="00D72EAF" w:rsidP="0041085D">
            <w:pPr>
              <w:rPr>
                <w:lang w:eastAsia="ja-JP"/>
              </w:rPr>
            </w:pPr>
            <w:r w:rsidRPr="00F176F9">
              <w:rPr>
                <w:rFonts w:hint="eastAsia"/>
                <w:lang w:eastAsia="ja-JP"/>
              </w:rPr>
              <w:t>車両リスト＆車両検索</w:t>
            </w:r>
          </w:p>
        </w:tc>
        <w:tc>
          <w:tcPr>
            <w:tcW w:w="914" w:type="pct"/>
            <w:shd w:val="clear" w:color="auto" w:fill="D9D9D9"/>
          </w:tcPr>
          <w:p w:rsidR="00D72EAF" w:rsidRDefault="00D72EAF" w:rsidP="0041085D">
            <w:pPr>
              <w:rPr>
                <w:lang w:eastAsia="ja-JP"/>
              </w:rPr>
            </w:pPr>
            <w:r>
              <w:rPr>
                <w:rFonts w:hint="eastAsia"/>
                <w:lang w:eastAsia="ja-JP"/>
              </w:rPr>
              <w:t>専用車リスト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KKS06060</w:t>
            </w:r>
          </w:p>
        </w:tc>
        <w:tc>
          <w:tcPr>
            <w:tcW w:w="880" w:type="pct"/>
            <w:shd w:val="clear" w:color="auto" w:fill="D9D9D9"/>
          </w:tcPr>
          <w:p w:rsidR="00D72EAF" w:rsidRDefault="00D72EAF" w:rsidP="0041085D">
            <w:pPr>
              <w:rPr>
                <w:lang w:eastAsia="ja-JP"/>
              </w:rPr>
            </w:pPr>
            <w:r w:rsidRPr="00F176F9">
              <w:rPr>
                <w:rFonts w:hint="eastAsia"/>
                <w:lang w:eastAsia="ja-JP"/>
              </w:rPr>
              <w:t>車両リスト＆車両検索</w:t>
            </w:r>
          </w:p>
        </w:tc>
        <w:tc>
          <w:tcPr>
            <w:tcW w:w="914" w:type="pct"/>
            <w:shd w:val="clear" w:color="auto" w:fill="D9D9D9"/>
          </w:tcPr>
          <w:p w:rsidR="00D72EAF" w:rsidRDefault="00D72EAF" w:rsidP="0041085D">
            <w:pPr>
              <w:rPr>
                <w:lang w:eastAsia="ja-JP"/>
              </w:rPr>
            </w:pPr>
            <w:r>
              <w:rPr>
                <w:rFonts w:hint="eastAsia"/>
                <w:lang w:eastAsia="ja-JP"/>
              </w:rPr>
              <w:t>全保有車両リスト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KKS08030</w:t>
            </w:r>
          </w:p>
        </w:tc>
        <w:tc>
          <w:tcPr>
            <w:tcW w:w="880" w:type="pct"/>
            <w:shd w:val="clear" w:color="auto" w:fill="D9D9D9"/>
          </w:tcPr>
          <w:p w:rsidR="00D72EAF" w:rsidRDefault="00D72EAF" w:rsidP="0041085D">
            <w:proofErr w:type="spellStart"/>
            <w:r w:rsidRPr="008A021D">
              <w:rPr>
                <w:rFonts w:hint="eastAsia"/>
              </w:rPr>
              <w:t>カーシェア予約</w:t>
            </w:r>
            <w:proofErr w:type="spellEnd"/>
          </w:p>
        </w:tc>
        <w:tc>
          <w:tcPr>
            <w:tcW w:w="914" w:type="pct"/>
            <w:shd w:val="clear" w:color="auto" w:fill="D9D9D9"/>
          </w:tcPr>
          <w:p w:rsidR="00D72EAF" w:rsidRDefault="00D72EAF" w:rsidP="0041085D">
            <w:pPr>
              <w:rPr>
                <w:lang w:eastAsia="ja-JP"/>
              </w:rPr>
            </w:pPr>
            <w:r>
              <w:rPr>
                <w:rFonts w:hint="eastAsia"/>
                <w:lang w:eastAsia="ja-JP"/>
              </w:rPr>
              <w:t>スケジュール追加・削除</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KKS08040</w:t>
            </w:r>
          </w:p>
        </w:tc>
        <w:tc>
          <w:tcPr>
            <w:tcW w:w="880" w:type="pct"/>
            <w:shd w:val="clear" w:color="auto" w:fill="D9D9D9"/>
          </w:tcPr>
          <w:p w:rsidR="00D72EAF" w:rsidRDefault="00D72EAF" w:rsidP="0041085D">
            <w:proofErr w:type="spellStart"/>
            <w:r w:rsidRPr="008A021D">
              <w:rPr>
                <w:rFonts w:hint="eastAsia"/>
              </w:rPr>
              <w:t>カーシェア予約</w:t>
            </w:r>
            <w:proofErr w:type="spellEnd"/>
          </w:p>
        </w:tc>
        <w:tc>
          <w:tcPr>
            <w:tcW w:w="914" w:type="pct"/>
            <w:shd w:val="clear" w:color="auto" w:fill="D9D9D9"/>
          </w:tcPr>
          <w:p w:rsidR="00D72EAF" w:rsidRPr="005F64A8" w:rsidRDefault="00D72EAF" w:rsidP="0041085D">
            <w:pPr>
              <w:rPr>
                <w:lang w:eastAsia="ja-JP"/>
              </w:rPr>
            </w:pPr>
            <w:r w:rsidRPr="000426FC">
              <w:rPr>
                <w:rFonts w:hint="eastAsia"/>
                <w:bCs/>
                <w:lang w:eastAsia="ja-JP"/>
              </w:rPr>
              <w:t>その他の外製車</w:t>
            </w:r>
            <w:r w:rsidRPr="000426FC">
              <w:rPr>
                <w:bCs/>
                <w:lang w:eastAsia="ja-JP"/>
              </w:rPr>
              <w:t>-</w:t>
            </w:r>
            <w:r w:rsidRPr="000426FC">
              <w:rPr>
                <w:rFonts w:hint="eastAsia"/>
                <w:bCs/>
                <w:lang w:eastAsia="ja-JP"/>
              </w:rPr>
              <w:t>車両リスト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KKS08050</w:t>
            </w:r>
          </w:p>
        </w:tc>
        <w:tc>
          <w:tcPr>
            <w:tcW w:w="880" w:type="pct"/>
            <w:shd w:val="clear" w:color="auto" w:fill="D9D9D9"/>
          </w:tcPr>
          <w:p w:rsidR="00D72EAF" w:rsidRDefault="00D72EAF" w:rsidP="0041085D">
            <w:proofErr w:type="spellStart"/>
            <w:r w:rsidRPr="008A021D">
              <w:rPr>
                <w:rFonts w:hint="eastAsia"/>
              </w:rPr>
              <w:t>カーシェア予約</w:t>
            </w:r>
            <w:proofErr w:type="spellEnd"/>
          </w:p>
        </w:tc>
        <w:tc>
          <w:tcPr>
            <w:tcW w:w="914" w:type="pct"/>
            <w:shd w:val="clear" w:color="auto" w:fill="D9D9D9"/>
          </w:tcPr>
          <w:p w:rsidR="00D72EAF" w:rsidRPr="000426FC" w:rsidRDefault="00D72EAF" w:rsidP="0041085D">
            <w:pPr>
              <w:rPr>
                <w:bCs/>
                <w:lang w:eastAsia="ja-JP"/>
              </w:rPr>
            </w:pPr>
            <w:r w:rsidRPr="000426FC">
              <w:rPr>
                <w:rFonts w:hint="eastAsia"/>
                <w:bCs/>
                <w:lang w:eastAsia="ja-JP"/>
              </w:rPr>
              <w:t>カーシェア車＆試験車</w:t>
            </w:r>
            <w:r w:rsidRPr="000426FC">
              <w:rPr>
                <w:bCs/>
                <w:lang w:eastAsia="ja-JP"/>
              </w:rPr>
              <w:t xml:space="preserve"> in </w:t>
            </w:r>
            <w:r w:rsidRPr="000426FC">
              <w:rPr>
                <w:rFonts w:hint="eastAsia"/>
                <w:bCs/>
                <w:lang w:eastAsia="ja-JP"/>
              </w:rPr>
              <w:t>美深（カーシェア）</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KKS08060</w:t>
            </w:r>
          </w:p>
        </w:tc>
        <w:tc>
          <w:tcPr>
            <w:tcW w:w="880" w:type="pct"/>
            <w:shd w:val="clear" w:color="auto" w:fill="D9D9D9"/>
          </w:tcPr>
          <w:p w:rsidR="00D72EAF" w:rsidRDefault="00D72EAF" w:rsidP="0041085D">
            <w:pPr>
              <w:rPr>
                <w:lang w:eastAsia="ja-JP"/>
              </w:rPr>
            </w:pPr>
            <w:r w:rsidRPr="003D13B6">
              <w:rPr>
                <w:rFonts w:hint="eastAsia"/>
                <w:lang w:eastAsia="ja-JP"/>
              </w:rPr>
              <w:t>カーシェア予約</w:t>
            </w:r>
          </w:p>
        </w:tc>
        <w:tc>
          <w:tcPr>
            <w:tcW w:w="914" w:type="pct"/>
            <w:shd w:val="clear" w:color="auto" w:fill="D9D9D9"/>
          </w:tcPr>
          <w:p w:rsidR="00D72EAF" w:rsidRPr="000426FC" w:rsidRDefault="00D72EAF" w:rsidP="0041085D">
            <w:pPr>
              <w:rPr>
                <w:bCs/>
                <w:lang w:eastAsia="ja-JP"/>
              </w:rPr>
            </w:pPr>
            <w:r w:rsidRPr="000426FC">
              <w:rPr>
                <w:rFonts w:hint="eastAsia"/>
                <w:bCs/>
                <w:lang w:eastAsia="ja-JP"/>
              </w:rPr>
              <w:t>カーシェア車＆試験車</w:t>
            </w:r>
            <w:r w:rsidRPr="000426FC">
              <w:rPr>
                <w:bCs/>
                <w:lang w:eastAsia="ja-JP"/>
              </w:rPr>
              <w:t xml:space="preserve">in </w:t>
            </w:r>
            <w:r w:rsidRPr="000426FC">
              <w:rPr>
                <w:rFonts w:hint="eastAsia"/>
                <w:bCs/>
                <w:lang w:eastAsia="ja-JP"/>
              </w:rPr>
              <w:t>美深（試験車）</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KKS11060</w:t>
            </w:r>
          </w:p>
        </w:tc>
        <w:tc>
          <w:tcPr>
            <w:tcW w:w="880" w:type="pct"/>
            <w:shd w:val="clear" w:color="auto" w:fill="D9D9D9"/>
          </w:tcPr>
          <w:p w:rsidR="00D72EAF" w:rsidRDefault="00D72EAF" w:rsidP="0041085D">
            <w:proofErr w:type="spellStart"/>
            <w:r w:rsidRPr="006D4FC2">
              <w:rPr>
                <w:rFonts w:hint="eastAsia"/>
              </w:rPr>
              <w:t>検討会資料</w:t>
            </w:r>
            <w:proofErr w:type="spellEnd"/>
          </w:p>
        </w:tc>
        <w:tc>
          <w:tcPr>
            <w:tcW w:w="914" w:type="pct"/>
            <w:shd w:val="clear" w:color="auto" w:fill="D9D9D9"/>
          </w:tcPr>
          <w:p w:rsidR="00D72EAF" w:rsidRDefault="00D72EAF" w:rsidP="0041085D">
            <w:pPr>
              <w:rPr>
                <w:lang w:eastAsia="ja-JP"/>
              </w:rPr>
            </w:pPr>
            <w:r>
              <w:rPr>
                <w:rFonts w:hint="eastAsia"/>
                <w:lang w:eastAsia="ja-JP"/>
              </w:rPr>
              <w:t>クリップボードコピー時</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KKS11070</w:t>
            </w:r>
          </w:p>
        </w:tc>
        <w:tc>
          <w:tcPr>
            <w:tcW w:w="880" w:type="pct"/>
            <w:shd w:val="clear" w:color="auto" w:fill="D9D9D9"/>
          </w:tcPr>
          <w:p w:rsidR="00D72EAF" w:rsidRDefault="00D72EAF" w:rsidP="0041085D">
            <w:proofErr w:type="spellStart"/>
            <w:r w:rsidRPr="006D4FC2">
              <w:rPr>
                <w:rFonts w:hint="eastAsia"/>
              </w:rPr>
              <w:t>検討会資料</w:t>
            </w:r>
            <w:proofErr w:type="spellEnd"/>
          </w:p>
        </w:tc>
        <w:tc>
          <w:tcPr>
            <w:tcW w:w="914" w:type="pct"/>
            <w:shd w:val="clear" w:color="auto" w:fill="D9D9D9"/>
          </w:tcPr>
          <w:p w:rsidR="00D72EAF" w:rsidRDefault="00D72EAF" w:rsidP="0041085D">
            <w:pPr>
              <w:rPr>
                <w:lang w:eastAsia="ja-JP"/>
              </w:rPr>
            </w:pPr>
            <w:r>
              <w:rPr>
                <w:rFonts w:hint="eastAsia"/>
                <w:lang w:eastAsia="ja-JP"/>
              </w:rPr>
              <w:t>資料履歴</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KKS11080</w:t>
            </w:r>
          </w:p>
        </w:tc>
        <w:tc>
          <w:tcPr>
            <w:tcW w:w="880" w:type="pct"/>
            <w:shd w:val="clear" w:color="auto" w:fill="D9D9D9"/>
          </w:tcPr>
          <w:p w:rsidR="00D72EAF" w:rsidRDefault="00D72EAF" w:rsidP="0041085D">
            <w:proofErr w:type="spellStart"/>
            <w:r w:rsidRPr="006D4FC2">
              <w:rPr>
                <w:rFonts w:hint="eastAsia"/>
              </w:rPr>
              <w:t>検討会資料</w:t>
            </w:r>
            <w:proofErr w:type="spellEnd"/>
          </w:p>
        </w:tc>
        <w:tc>
          <w:tcPr>
            <w:tcW w:w="914" w:type="pct"/>
            <w:shd w:val="clear" w:color="auto" w:fill="D9D9D9"/>
          </w:tcPr>
          <w:p w:rsidR="00D72EAF" w:rsidRDefault="00D72EAF" w:rsidP="0041085D">
            <w:pPr>
              <w:rPr>
                <w:lang w:eastAsia="ja-JP"/>
              </w:rPr>
            </w:pPr>
            <w:r>
              <w:rPr>
                <w:rFonts w:hint="eastAsia"/>
                <w:lang w:eastAsia="ja-JP"/>
              </w:rPr>
              <w:t>影響部品＆出図日程入力</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KKS11090</w:t>
            </w:r>
          </w:p>
        </w:tc>
        <w:tc>
          <w:tcPr>
            <w:tcW w:w="880" w:type="pct"/>
            <w:shd w:val="clear" w:color="auto" w:fill="D9D9D9"/>
          </w:tcPr>
          <w:p w:rsidR="00D72EAF" w:rsidRDefault="00D72EAF" w:rsidP="0041085D">
            <w:proofErr w:type="spellStart"/>
            <w:r w:rsidRPr="006D4FC2">
              <w:rPr>
                <w:rFonts w:hint="eastAsia"/>
              </w:rPr>
              <w:t>検討会資料</w:t>
            </w:r>
            <w:proofErr w:type="spellEnd"/>
          </w:p>
        </w:tc>
        <w:tc>
          <w:tcPr>
            <w:tcW w:w="914" w:type="pct"/>
            <w:shd w:val="clear" w:color="auto" w:fill="D9D9D9"/>
          </w:tcPr>
          <w:p w:rsidR="00D72EAF" w:rsidRDefault="00D72EAF" w:rsidP="0041085D">
            <w:pPr>
              <w:rPr>
                <w:lang w:eastAsia="ja-JP"/>
              </w:rPr>
            </w:pPr>
            <w:r>
              <w:rPr>
                <w:lang w:eastAsia="ja-JP"/>
              </w:rPr>
              <w:t>KTTB</w:t>
            </w:r>
            <w:r>
              <w:rPr>
                <w:rFonts w:hint="eastAsia"/>
                <w:lang w:eastAsia="ja-JP"/>
              </w:rPr>
              <w:t>課題管理表からデータ取り込み</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KKS12020</w:t>
            </w:r>
          </w:p>
        </w:tc>
        <w:tc>
          <w:tcPr>
            <w:tcW w:w="880" w:type="pct"/>
            <w:shd w:val="clear" w:color="auto" w:fill="D9D9D9"/>
          </w:tcPr>
          <w:p w:rsidR="00D72EAF" w:rsidRDefault="00D72EAF" w:rsidP="0041085D">
            <w:proofErr w:type="spellStart"/>
            <w:r w:rsidRPr="00F1798B">
              <w:t>CAP</w:t>
            </w:r>
            <w:r w:rsidRPr="00F1798B">
              <w:rPr>
                <w:rFonts w:hint="eastAsia"/>
              </w:rPr>
              <w:t>・商品力</w:t>
            </w:r>
            <w:proofErr w:type="spellEnd"/>
          </w:p>
        </w:tc>
        <w:tc>
          <w:tcPr>
            <w:tcW w:w="914" w:type="pct"/>
            <w:shd w:val="clear" w:color="auto" w:fill="D9D9D9"/>
          </w:tcPr>
          <w:p w:rsidR="00D72EAF" w:rsidRDefault="00D72EAF" w:rsidP="0041085D">
            <w:pPr>
              <w:rPr>
                <w:lang w:eastAsia="ja-JP"/>
              </w:rPr>
            </w:pPr>
            <w:r>
              <w:rPr>
                <w:rFonts w:hint="eastAsia"/>
                <w:lang w:eastAsia="ja-JP"/>
              </w:rPr>
              <w:t>履歴</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KKS12030</w:t>
            </w:r>
          </w:p>
        </w:tc>
        <w:tc>
          <w:tcPr>
            <w:tcW w:w="880" w:type="pct"/>
            <w:shd w:val="clear" w:color="auto" w:fill="D9D9D9"/>
          </w:tcPr>
          <w:p w:rsidR="00D72EAF" w:rsidRDefault="00D72EAF" w:rsidP="0041085D">
            <w:proofErr w:type="spellStart"/>
            <w:r w:rsidRPr="00F1798B">
              <w:t>CAP</w:t>
            </w:r>
            <w:r w:rsidRPr="00F1798B">
              <w:rPr>
                <w:rFonts w:hint="eastAsia"/>
              </w:rPr>
              <w:t>・商品力</w:t>
            </w:r>
            <w:proofErr w:type="spellEnd"/>
          </w:p>
        </w:tc>
        <w:tc>
          <w:tcPr>
            <w:tcW w:w="914" w:type="pct"/>
            <w:shd w:val="clear" w:color="auto" w:fill="D9D9D9"/>
          </w:tcPr>
          <w:p w:rsidR="00D72EAF" w:rsidRDefault="00D72EAF" w:rsidP="0041085D">
            <w:pPr>
              <w:rPr>
                <w:lang w:eastAsia="ja-JP"/>
              </w:rPr>
            </w:pPr>
            <w:r>
              <w:rPr>
                <w:rFonts w:hint="eastAsia"/>
                <w:lang w:eastAsia="ja-JP"/>
              </w:rPr>
              <w:t>必須列有効設定</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KKS14020</w:t>
            </w:r>
          </w:p>
        </w:tc>
        <w:tc>
          <w:tcPr>
            <w:tcW w:w="880" w:type="pct"/>
            <w:shd w:val="clear" w:color="auto" w:fill="D9D9D9"/>
          </w:tcPr>
          <w:p w:rsidR="00D72EAF" w:rsidRDefault="00D72EAF" w:rsidP="0041085D">
            <w:proofErr w:type="spellStart"/>
            <w:r w:rsidRPr="004C15D8">
              <w:rPr>
                <w:rFonts w:hint="eastAsia"/>
              </w:rPr>
              <w:t>閲覧権限設定</w:t>
            </w:r>
            <w:proofErr w:type="spellEnd"/>
          </w:p>
        </w:tc>
        <w:tc>
          <w:tcPr>
            <w:tcW w:w="914" w:type="pct"/>
            <w:shd w:val="clear" w:color="auto" w:fill="D9D9D9"/>
          </w:tcPr>
          <w:p w:rsidR="00D72EAF" w:rsidRDefault="00D72EAF" w:rsidP="0041085D">
            <w:pPr>
              <w:rPr>
                <w:lang w:eastAsia="ja-JP"/>
              </w:rPr>
            </w:pPr>
            <w:r>
              <w:rPr>
                <w:rFonts w:hint="eastAsia"/>
                <w:lang w:eastAsia="ja-JP"/>
              </w:rPr>
              <w:t>開発日程閲覧権</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KKS14030</w:t>
            </w:r>
          </w:p>
        </w:tc>
        <w:tc>
          <w:tcPr>
            <w:tcW w:w="880" w:type="pct"/>
            <w:shd w:val="clear" w:color="auto" w:fill="D9D9D9"/>
          </w:tcPr>
          <w:p w:rsidR="00D72EAF" w:rsidRDefault="00D72EAF" w:rsidP="0041085D">
            <w:proofErr w:type="spellStart"/>
            <w:r w:rsidRPr="004C15D8">
              <w:rPr>
                <w:rFonts w:hint="eastAsia"/>
              </w:rPr>
              <w:t>閲覧権限設定</w:t>
            </w:r>
            <w:proofErr w:type="spellEnd"/>
          </w:p>
        </w:tc>
        <w:tc>
          <w:tcPr>
            <w:tcW w:w="914" w:type="pct"/>
            <w:shd w:val="clear" w:color="auto" w:fill="D9D9D9"/>
          </w:tcPr>
          <w:p w:rsidR="00D72EAF" w:rsidRDefault="00D72EAF" w:rsidP="0041085D">
            <w:pPr>
              <w:rPr>
                <w:lang w:eastAsia="ja-JP"/>
              </w:rPr>
            </w:pPr>
            <w:r>
              <w:rPr>
                <w:rFonts w:hint="eastAsia"/>
                <w:lang w:eastAsia="ja-JP"/>
              </w:rPr>
              <w:t>派遣・委託閲覧権</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KKS14040</w:t>
            </w:r>
          </w:p>
        </w:tc>
        <w:tc>
          <w:tcPr>
            <w:tcW w:w="880" w:type="pct"/>
            <w:shd w:val="clear" w:color="auto" w:fill="D9D9D9"/>
          </w:tcPr>
          <w:p w:rsidR="00D72EAF" w:rsidRDefault="00D72EAF" w:rsidP="0041085D">
            <w:proofErr w:type="spellStart"/>
            <w:r w:rsidRPr="004C15D8">
              <w:rPr>
                <w:rFonts w:hint="eastAsia"/>
              </w:rPr>
              <w:t>閲覧権限設定</w:t>
            </w:r>
            <w:proofErr w:type="spellEnd"/>
          </w:p>
        </w:tc>
        <w:tc>
          <w:tcPr>
            <w:tcW w:w="914" w:type="pct"/>
            <w:shd w:val="clear" w:color="auto" w:fill="D9D9D9"/>
          </w:tcPr>
          <w:p w:rsidR="00D72EAF" w:rsidRDefault="00D72EAF" w:rsidP="0041085D">
            <w:pPr>
              <w:rPr>
                <w:lang w:eastAsia="ja-JP"/>
              </w:rPr>
            </w:pPr>
            <w:r>
              <w:rPr>
                <w:rFonts w:hint="eastAsia"/>
                <w:lang w:eastAsia="ja-JP"/>
              </w:rPr>
              <w:t>外製車日程閲覧権</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lastRenderedPageBreak/>
              <w:t>KKS14060</w:t>
            </w:r>
          </w:p>
        </w:tc>
        <w:tc>
          <w:tcPr>
            <w:tcW w:w="880" w:type="pct"/>
            <w:shd w:val="clear" w:color="auto" w:fill="D9D9D9"/>
          </w:tcPr>
          <w:p w:rsidR="00D72EAF" w:rsidRDefault="00D72EAF" w:rsidP="0041085D">
            <w:proofErr w:type="spellStart"/>
            <w:r w:rsidRPr="004C15D8">
              <w:rPr>
                <w:rFonts w:hint="eastAsia"/>
              </w:rPr>
              <w:t>閲覧権限設定</w:t>
            </w:r>
            <w:proofErr w:type="spellEnd"/>
          </w:p>
        </w:tc>
        <w:tc>
          <w:tcPr>
            <w:tcW w:w="914" w:type="pct"/>
            <w:shd w:val="clear" w:color="auto" w:fill="D9D9D9"/>
          </w:tcPr>
          <w:p w:rsidR="00D72EAF" w:rsidRPr="000426FC" w:rsidRDefault="00D72EAF" w:rsidP="0041085D">
            <w:pPr>
              <w:rPr>
                <w:bCs/>
                <w:lang w:eastAsia="ja-JP"/>
              </w:rPr>
            </w:pPr>
            <w:r w:rsidRPr="000426FC">
              <w:rPr>
                <w:rFonts w:hint="eastAsia"/>
                <w:bCs/>
                <w:lang w:eastAsia="ja-JP"/>
              </w:rPr>
              <w:t>一括設定（符号選択）</w:t>
            </w:r>
          </w:p>
        </w:tc>
        <w:tc>
          <w:tcPr>
            <w:tcW w:w="2830" w:type="pct"/>
            <w:shd w:val="clear" w:color="auto" w:fill="D9D9D9"/>
          </w:tcPr>
          <w:p w:rsidR="00D72EAF" w:rsidRDefault="00D72EAF" w:rsidP="0041085D">
            <w:pPr>
              <w:rPr>
                <w:lang w:eastAsia="ja-JP"/>
              </w:rPr>
            </w:pPr>
            <w:r>
              <w:rPr>
                <w:rFonts w:hint="eastAsia"/>
                <w:lang w:eastAsia="ja-JP"/>
              </w:rPr>
              <w:t>閲覧権限一括設定ウィザード</w:t>
            </w:r>
            <w:r>
              <w:rPr>
                <w:lang w:eastAsia="ja-JP"/>
              </w:rPr>
              <w:t>2</w:t>
            </w:r>
            <w:r>
              <w:rPr>
                <w:rFonts w:hint="eastAsia"/>
                <w:lang w:eastAsia="ja-JP"/>
              </w:rPr>
              <w:t>ページ目</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KKS14070</w:t>
            </w:r>
          </w:p>
        </w:tc>
        <w:tc>
          <w:tcPr>
            <w:tcW w:w="880" w:type="pct"/>
            <w:shd w:val="clear" w:color="auto" w:fill="D9D9D9"/>
          </w:tcPr>
          <w:p w:rsidR="00D72EAF" w:rsidRDefault="00D72EAF" w:rsidP="0041085D">
            <w:proofErr w:type="spellStart"/>
            <w:r w:rsidRPr="004C15D8">
              <w:rPr>
                <w:rFonts w:hint="eastAsia"/>
              </w:rPr>
              <w:t>閲覧権限設定</w:t>
            </w:r>
            <w:proofErr w:type="spellEnd"/>
          </w:p>
        </w:tc>
        <w:tc>
          <w:tcPr>
            <w:tcW w:w="914" w:type="pct"/>
            <w:shd w:val="clear" w:color="auto" w:fill="D9D9D9"/>
          </w:tcPr>
          <w:p w:rsidR="00D72EAF" w:rsidRPr="000426FC" w:rsidRDefault="00D72EAF" w:rsidP="0041085D">
            <w:pPr>
              <w:rPr>
                <w:bCs/>
                <w:lang w:eastAsia="ja-JP"/>
              </w:rPr>
            </w:pPr>
            <w:r w:rsidRPr="000426FC">
              <w:rPr>
                <w:rFonts w:hint="eastAsia"/>
                <w:bCs/>
                <w:lang w:eastAsia="ja-JP"/>
              </w:rPr>
              <w:t>一括設定（課員設定）</w:t>
            </w:r>
          </w:p>
        </w:tc>
        <w:tc>
          <w:tcPr>
            <w:tcW w:w="2830" w:type="pct"/>
            <w:shd w:val="clear" w:color="auto" w:fill="D9D9D9"/>
          </w:tcPr>
          <w:p w:rsidR="00D72EAF" w:rsidRDefault="00D72EAF" w:rsidP="0041085D">
            <w:pPr>
              <w:rPr>
                <w:lang w:eastAsia="ja-JP"/>
              </w:rPr>
            </w:pPr>
            <w:r>
              <w:rPr>
                <w:rFonts w:hint="eastAsia"/>
                <w:lang w:eastAsia="ja-JP"/>
              </w:rPr>
              <w:t>閲覧権限一括設定ウィザード</w:t>
            </w:r>
            <w:r>
              <w:rPr>
                <w:lang w:eastAsia="ja-JP"/>
              </w:rPr>
              <w:t>3</w:t>
            </w:r>
            <w:r>
              <w:rPr>
                <w:rFonts w:hint="eastAsia"/>
                <w:lang w:eastAsia="ja-JP"/>
              </w:rPr>
              <w:t>ページ目</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KKS14080</w:t>
            </w:r>
          </w:p>
        </w:tc>
        <w:tc>
          <w:tcPr>
            <w:tcW w:w="880" w:type="pct"/>
            <w:shd w:val="clear" w:color="auto" w:fill="D9D9D9"/>
          </w:tcPr>
          <w:p w:rsidR="00D72EAF" w:rsidRDefault="00D72EAF" w:rsidP="0041085D">
            <w:proofErr w:type="spellStart"/>
            <w:r w:rsidRPr="004C15D8">
              <w:rPr>
                <w:rFonts w:hint="eastAsia"/>
              </w:rPr>
              <w:t>閲覧権限設定</w:t>
            </w:r>
            <w:proofErr w:type="spellEnd"/>
          </w:p>
        </w:tc>
        <w:tc>
          <w:tcPr>
            <w:tcW w:w="914" w:type="pct"/>
            <w:shd w:val="clear" w:color="auto" w:fill="D9D9D9"/>
          </w:tcPr>
          <w:p w:rsidR="00D72EAF" w:rsidRPr="000426FC" w:rsidRDefault="00D72EAF" w:rsidP="0041085D">
            <w:pPr>
              <w:rPr>
                <w:bCs/>
                <w:lang w:eastAsia="ja-JP"/>
              </w:rPr>
            </w:pPr>
            <w:r w:rsidRPr="000426FC">
              <w:rPr>
                <w:rFonts w:hint="eastAsia"/>
                <w:bCs/>
                <w:lang w:eastAsia="ja-JP"/>
              </w:rPr>
              <w:t>一括設定（期間設定）</w:t>
            </w:r>
          </w:p>
        </w:tc>
        <w:tc>
          <w:tcPr>
            <w:tcW w:w="2830" w:type="pct"/>
            <w:shd w:val="clear" w:color="auto" w:fill="D9D9D9"/>
          </w:tcPr>
          <w:p w:rsidR="00D72EAF" w:rsidRDefault="00D72EAF" w:rsidP="0041085D">
            <w:pPr>
              <w:rPr>
                <w:lang w:eastAsia="ja-JP"/>
              </w:rPr>
            </w:pPr>
            <w:r>
              <w:rPr>
                <w:rFonts w:hint="eastAsia"/>
                <w:lang w:eastAsia="ja-JP"/>
              </w:rPr>
              <w:t>閲覧権限一括設定ウィザード</w:t>
            </w:r>
            <w:r>
              <w:rPr>
                <w:lang w:eastAsia="ja-JP"/>
              </w:rPr>
              <w:t>4</w:t>
            </w:r>
            <w:r>
              <w:rPr>
                <w:rFonts w:hint="eastAsia"/>
                <w:lang w:eastAsia="ja-JP"/>
              </w:rPr>
              <w:t>ページ目</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KKS14090</w:t>
            </w:r>
          </w:p>
        </w:tc>
        <w:tc>
          <w:tcPr>
            <w:tcW w:w="880" w:type="pct"/>
            <w:shd w:val="clear" w:color="auto" w:fill="D9D9D9"/>
          </w:tcPr>
          <w:p w:rsidR="00D72EAF" w:rsidRDefault="00D72EAF" w:rsidP="0041085D">
            <w:proofErr w:type="spellStart"/>
            <w:r w:rsidRPr="004C15D8">
              <w:rPr>
                <w:rFonts w:hint="eastAsia"/>
              </w:rPr>
              <w:t>閲覧権限設定</w:t>
            </w:r>
            <w:proofErr w:type="spellEnd"/>
          </w:p>
        </w:tc>
        <w:tc>
          <w:tcPr>
            <w:tcW w:w="914" w:type="pct"/>
            <w:shd w:val="clear" w:color="auto" w:fill="D9D9D9"/>
          </w:tcPr>
          <w:p w:rsidR="00D72EAF" w:rsidRPr="000426FC" w:rsidRDefault="00D72EAF" w:rsidP="0041085D">
            <w:pPr>
              <w:rPr>
                <w:bCs/>
                <w:lang w:eastAsia="ja-JP"/>
              </w:rPr>
            </w:pPr>
            <w:r w:rsidRPr="000426FC">
              <w:rPr>
                <w:rFonts w:hint="eastAsia"/>
                <w:bCs/>
                <w:lang w:eastAsia="ja-JP"/>
              </w:rPr>
              <w:t>一括設定（登録確認）</w:t>
            </w:r>
          </w:p>
        </w:tc>
        <w:tc>
          <w:tcPr>
            <w:tcW w:w="2830" w:type="pct"/>
            <w:shd w:val="clear" w:color="auto" w:fill="D9D9D9"/>
          </w:tcPr>
          <w:p w:rsidR="00D72EAF" w:rsidRDefault="00D72EAF" w:rsidP="0041085D">
            <w:pPr>
              <w:rPr>
                <w:lang w:eastAsia="ja-JP"/>
              </w:rPr>
            </w:pPr>
            <w:r>
              <w:rPr>
                <w:rFonts w:hint="eastAsia"/>
                <w:lang w:eastAsia="ja-JP"/>
              </w:rPr>
              <w:t>閲覧権限一括設定ウィザード</w:t>
            </w:r>
            <w:r>
              <w:rPr>
                <w:lang w:eastAsia="ja-JP"/>
              </w:rPr>
              <w:t>5</w:t>
            </w:r>
            <w:r>
              <w:rPr>
                <w:rFonts w:hint="eastAsia"/>
                <w:lang w:eastAsia="ja-JP"/>
              </w:rPr>
              <w:t>ページ目</w:t>
            </w:r>
          </w:p>
        </w:tc>
      </w:tr>
    </w:tbl>
    <w:p w:rsidR="00D72EAF" w:rsidRDefault="00D72EAF" w:rsidP="00071020">
      <w:pPr>
        <w:rPr>
          <w:lang w:eastAsia="ja-JP"/>
        </w:rPr>
      </w:pPr>
    </w:p>
    <w:p w:rsidR="00D72EAF" w:rsidRDefault="00D72EAF">
      <w:pPr>
        <w:contextualSpacing w:val="0"/>
        <w:rPr>
          <w:rFonts w:ascii="ＭＳ ゴシック"/>
          <w:b/>
          <w:spacing w:val="20"/>
          <w:sz w:val="24"/>
          <w:szCs w:val="28"/>
          <w:lang w:eastAsia="ja-JP"/>
        </w:rPr>
      </w:pPr>
      <w:r>
        <w:rPr>
          <w:lang w:eastAsia="ja-JP"/>
        </w:rPr>
        <w:br w:type="page"/>
      </w:r>
    </w:p>
    <w:p w:rsidR="00D72EAF" w:rsidRDefault="00D72EAF" w:rsidP="00326E79">
      <w:pPr>
        <w:pStyle w:val="1"/>
        <w:numPr>
          <w:numberingChange w:id="138" w:author="GKH598NLA shimi 清水  裕子 GJ1 G" w:date="2017-01-30T12:09:00Z" w:original="%1:6:0:."/>
        </w:numPr>
        <w:spacing w:before="180" w:after="180"/>
      </w:pPr>
      <w:r>
        <w:rPr>
          <w:rFonts w:hint="eastAsia"/>
        </w:rPr>
        <w:t>（参考）</w:t>
      </w:r>
      <w:r>
        <w:t>PJ</w:t>
      </w:r>
      <w:r>
        <w:rPr>
          <w:rFonts w:hint="eastAsia"/>
        </w:rPr>
        <w:t>対象外帳票一覧</w:t>
      </w:r>
    </w:p>
    <w:p w:rsidR="00D72EAF" w:rsidRPr="0041085D" w:rsidRDefault="00D72EAF" w:rsidP="0041085D">
      <w:pPr>
        <w:rPr>
          <w:lang w:eastAsia="ja-JP"/>
        </w:rPr>
      </w:pPr>
      <w:r>
        <w:rPr>
          <w:rFonts w:hint="eastAsia"/>
          <w:lang w:eastAsia="ja-JP"/>
        </w:rPr>
        <w:t>本</w:t>
      </w:r>
      <w:r>
        <w:rPr>
          <w:lang w:eastAsia="ja-JP"/>
        </w:rPr>
        <w:t>PJ</w:t>
      </w:r>
      <w:r>
        <w:rPr>
          <w:rFonts w:hint="eastAsia"/>
          <w:lang w:eastAsia="ja-JP"/>
        </w:rPr>
        <w:t>では開発対象外とする帳票の一覧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41085D">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41085D">
            <w:pPr>
              <w:rPr>
                <w:b/>
                <w:bCs/>
                <w:lang w:eastAsia="ja-JP"/>
              </w:rPr>
            </w:pPr>
            <w:r w:rsidRPr="000426FC">
              <w:rPr>
                <w:rFonts w:hint="eastAsia"/>
                <w:b/>
                <w:bCs/>
                <w:lang w:eastAsia="ja-JP"/>
              </w:rPr>
              <w:t>帳票名</w:t>
            </w:r>
          </w:p>
        </w:tc>
        <w:tc>
          <w:tcPr>
            <w:tcW w:w="2830" w:type="pct"/>
            <w:shd w:val="clear" w:color="auto" w:fill="F2F2F2"/>
          </w:tcPr>
          <w:p w:rsidR="00D72EAF" w:rsidRPr="000426FC" w:rsidRDefault="00D72EAF" w:rsidP="0041085D">
            <w:pPr>
              <w:rPr>
                <w:b/>
                <w:bCs/>
                <w:lang w:eastAsia="ja-JP"/>
              </w:rPr>
            </w:pPr>
            <w:r w:rsidRPr="000426FC">
              <w:rPr>
                <w:rFonts w:hint="eastAsia"/>
                <w:b/>
                <w:bCs/>
                <w:lang w:eastAsia="ja-JP"/>
              </w:rPr>
              <w:t>帳票概要</w:t>
            </w: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KKR01010</w:t>
            </w:r>
          </w:p>
        </w:tc>
        <w:tc>
          <w:tcPr>
            <w:tcW w:w="880" w:type="pct"/>
            <w:shd w:val="clear" w:color="auto" w:fill="D9D9D9"/>
          </w:tcPr>
          <w:p w:rsidR="00D72EAF" w:rsidRDefault="00D72EAF" w:rsidP="0041085D">
            <w:pPr>
              <w:rPr>
                <w:lang w:eastAsia="ja-JP"/>
              </w:rPr>
            </w:pPr>
            <w:r>
              <w:rPr>
                <w:rFonts w:hint="eastAsia"/>
                <w:lang w:eastAsia="ja-JP"/>
              </w:rPr>
              <w:t>業務計画表</w:t>
            </w:r>
          </w:p>
        </w:tc>
        <w:tc>
          <w:tcPr>
            <w:tcW w:w="914" w:type="pct"/>
            <w:shd w:val="clear" w:color="auto" w:fill="D9D9D9"/>
          </w:tcPr>
          <w:p w:rsidR="00D72EAF" w:rsidRDefault="00D72EAF" w:rsidP="0041085D">
            <w:pPr>
              <w:rPr>
                <w:lang w:eastAsia="ja-JP"/>
              </w:rPr>
            </w:pPr>
            <w:r>
              <w:rPr>
                <w:rFonts w:hint="eastAsia"/>
                <w:lang w:eastAsia="ja-JP"/>
              </w:rPr>
              <w:t>業務計画表</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KKR04010</w:t>
            </w:r>
          </w:p>
        </w:tc>
        <w:tc>
          <w:tcPr>
            <w:tcW w:w="880" w:type="pct"/>
            <w:shd w:val="clear" w:color="auto" w:fill="D9D9D9"/>
          </w:tcPr>
          <w:p w:rsidR="00D72EAF" w:rsidRDefault="00D72EAF" w:rsidP="0041085D">
            <w:pPr>
              <w:rPr>
                <w:lang w:eastAsia="ja-JP"/>
              </w:rPr>
            </w:pPr>
            <w:r w:rsidRPr="00EA795C">
              <w:rPr>
                <w:rFonts w:hint="eastAsia"/>
                <w:lang w:eastAsia="ja-JP"/>
              </w:rPr>
              <w:t>車種別課題フォローリスト</w:t>
            </w:r>
          </w:p>
        </w:tc>
        <w:tc>
          <w:tcPr>
            <w:tcW w:w="914" w:type="pct"/>
            <w:shd w:val="clear" w:color="auto" w:fill="D9D9D9"/>
          </w:tcPr>
          <w:p w:rsidR="00D72EAF" w:rsidRDefault="00D72EAF" w:rsidP="0041085D">
            <w:pPr>
              <w:rPr>
                <w:lang w:eastAsia="ja-JP"/>
              </w:rPr>
            </w:pPr>
            <w:r w:rsidRPr="00EA795C">
              <w:rPr>
                <w:rFonts w:hint="eastAsia"/>
                <w:lang w:eastAsia="ja-JP"/>
              </w:rPr>
              <w:t>車種別課題フォローリスト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KKR02010</w:t>
            </w:r>
          </w:p>
        </w:tc>
        <w:tc>
          <w:tcPr>
            <w:tcW w:w="880" w:type="pct"/>
            <w:shd w:val="clear" w:color="auto" w:fill="D9D9D9"/>
          </w:tcPr>
          <w:p w:rsidR="00D72EAF" w:rsidRDefault="00D72EAF" w:rsidP="0041085D">
            <w:pPr>
              <w:rPr>
                <w:lang w:eastAsia="ja-JP"/>
              </w:rPr>
            </w:pPr>
            <w:r w:rsidRPr="00EA795C">
              <w:rPr>
                <w:rFonts w:hint="eastAsia"/>
                <w:lang w:eastAsia="ja-JP"/>
              </w:rPr>
              <w:t>月次計画表</w:t>
            </w:r>
          </w:p>
        </w:tc>
        <w:tc>
          <w:tcPr>
            <w:tcW w:w="914" w:type="pct"/>
            <w:shd w:val="clear" w:color="auto" w:fill="D9D9D9"/>
          </w:tcPr>
          <w:p w:rsidR="00D72EAF" w:rsidRDefault="00D72EAF" w:rsidP="0041085D">
            <w:pPr>
              <w:rPr>
                <w:lang w:eastAsia="ja-JP"/>
              </w:rPr>
            </w:pPr>
            <w:r w:rsidRPr="00EA795C">
              <w:rPr>
                <w:rFonts w:hint="eastAsia"/>
                <w:lang w:eastAsia="ja-JP"/>
              </w:rPr>
              <w:t>月次計画表</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KKR05010</w:t>
            </w:r>
          </w:p>
        </w:tc>
        <w:tc>
          <w:tcPr>
            <w:tcW w:w="880" w:type="pct"/>
            <w:shd w:val="clear" w:color="auto" w:fill="D9D9D9"/>
          </w:tcPr>
          <w:p w:rsidR="00D72EAF" w:rsidRDefault="00D72EAF" w:rsidP="0041085D">
            <w:pPr>
              <w:rPr>
                <w:lang w:eastAsia="ja-JP"/>
              </w:rPr>
            </w:pPr>
            <w:r w:rsidRPr="00EA795C">
              <w:rPr>
                <w:rFonts w:hint="eastAsia"/>
                <w:lang w:eastAsia="ja-JP"/>
              </w:rPr>
              <w:t>試験車日程</w:t>
            </w:r>
          </w:p>
        </w:tc>
        <w:tc>
          <w:tcPr>
            <w:tcW w:w="914" w:type="pct"/>
            <w:shd w:val="clear" w:color="auto" w:fill="D9D9D9"/>
          </w:tcPr>
          <w:p w:rsidR="00D72EAF" w:rsidRDefault="00D72EAF" w:rsidP="0041085D">
            <w:pPr>
              <w:rPr>
                <w:lang w:eastAsia="ja-JP"/>
              </w:rPr>
            </w:pPr>
            <w:r w:rsidRPr="00EA795C">
              <w:rPr>
                <w:rFonts w:hint="eastAsia"/>
                <w:lang w:eastAsia="ja-JP"/>
              </w:rPr>
              <w:t>試験車日程</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KKR05020</w:t>
            </w:r>
          </w:p>
        </w:tc>
        <w:tc>
          <w:tcPr>
            <w:tcW w:w="880" w:type="pct"/>
            <w:shd w:val="clear" w:color="auto" w:fill="D9D9D9"/>
          </w:tcPr>
          <w:p w:rsidR="00D72EAF" w:rsidRDefault="00D72EAF" w:rsidP="0041085D">
            <w:pPr>
              <w:rPr>
                <w:lang w:eastAsia="ja-JP"/>
              </w:rPr>
            </w:pPr>
            <w:r w:rsidRPr="00EA795C">
              <w:rPr>
                <w:rFonts w:hint="eastAsia"/>
                <w:lang w:eastAsia="ja-JP"/>
              </w:rPr>
              <w:t>試験車日程</w:t>
            </w:r>
          </w:p>
        </w:tc>
        <w:tc>
          <w:tcPr>
            <w:tcW w:w="914" w:type="pct"/>
            <w:shd w:val="clear" w:color="auto" w:fill="D9D9D9"/>
          </w:tcPr>
          <w:p w:rsidR="00D72EAF" w:rsidRDefault="00D72EAF" w:rsidP="0041085D">
            <w:pPr>
              <w:rPr>
                <w:lang w:eastAsia="ja-JP"/>
              </w:rPr>
            </w:pPr>
            <w:r w:rsidRPr="00EA795C">
              <w:rPr>
                <w:rFonts w:hint="eastAsia"/>
                <w:lang w:eastAsia="ja-JP"/>
              </w:rPr>
              <w:t>試験車日程</w:t>
            </w:r>
            <w:r>
              <w:rPr>
                <w:rFonts w:hint="eastAsia"/>
                <w:lang w:eastAsia="ja-JP"/>
              </w:rPr>
              <w:t>（</w:t>
            </w:r>
            <w:r>
              <w:rPr>
                <w:lang w:eastAsia="ja-JP"/>
              </w:rPr>
              <w:t>PDF</w:t>
            </w:r>
            <w:r>
              <w:rPr>
                <w:rFonts w:hint="eastAsia"/>
                <w:lang w:eastAsia="ja-JP"/>
              </w:rPr>
              <w:t>）</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KKR06010</w:t>
            </w:r>
          </w:p>
        </w:tc>
        <w:tc>
          <w:tcPr>
            <w:tcW w:w="880" w:type="pct"/>
            <w:shd w:val="clear" w:color="auto" w:fill="D9D9D9"/>
          </w:tcPr>
          <w:p w:rsidR="00D72EAF" w:rsidRDefault="00D72EAF" w:rsidP="0041085D">
            <w:pPr>
              <w:rPr>
                <w:lang w:eastAsia="ja-JP"/>
              </w:rPr>
            </w:pPr>
            <w:r>
              <w:rPr>
                <w:rFonts w:hint="eastAsia"/>
                <w:lang w:eastAsia="ja-JP"/>
              </w:rPr>
              <w:t>車両リスト</w:t>
            </w:r>
          </w:p>
        </w:tc>
        <w:tc>
          <w:tcPr>
            <w:tcW w:w="914" w:type="pct"/>
            <w:shd w:val="clear" w:color="auto" w:fill="D9D9D9"/>
          </w:tcPr>
          <w:p w:rsidR="00D72EAF" w:rsidRDefault="00D72EAF" w:rsidP="0041085D">
            <w:pPr>
              <w:rPr>
                <w:lang w:eastAsia="ja-JP"/>
              </w:rPr>
            </w:pPr>
            <w:r w:rsidRPr="00EA795C">
              <w:rPr>
                <w:rFonts w:hint="eastAsia"/>
                <w:lang w:eastAsia="ja-JP"/>
              </w:rPr>
              <w:t>カーシェア車リスト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KKR06020</w:t>
            </w:r>
          </w:p>
        </w:tc>
        <w:tc>
          <w:tcPr>
            <w:tcW w:w="880" w:type="pct"/>
            <w:shd w:val="clear" w:color="auto" w:fill="D9D9D9"/>
          </w:tcPr>
          <w:p w:rsidR="00D72EAF" w:rsidRDefault="00D72EAF" w:rsidP="0041085D">
            <w:r w:rsidRPr="00AE3BA3">
              <w:rPr>
                <w:rFonts w:hint="eastAsia"/>
                <w:lang w:eastAsia="ja-JP"/>
              </w:rPr>
              <w:t>車両リスト</w:t>
            </w:r>
          </w:p>
        </w:tc>
        <w:tc>
          <w:tcPr>
            <w:tcW w:w="914" w:type="pct"/>
            <w:shd w:val="clear" w:color="auto" w:fill="D9D9D9"/>
          </w:tcPr>
          <w:p w:rsidR="00D72EAF" w:rsidRDefault="00D72EAF" w:rsidP="0041085D">
            <w:pPr>
              <w:rPr>
                <w:lang w:eastAsia="ja-JP"/>
              </w:rPr>
            </w:pPr>
            <w:r w:rsidRPr="00EA795C">
              <w:rPr>
                <w:rFonts w:hint="eastAsia"/>
                <w:lang w:eastAsia="ja-JP"/>
              </w:rPr>
              <w:t>外製車リスト１</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KKR06030</w:t>
            </w:r>
          </w:p>
        </w:tc>
        <w:tc>
          <w:tcPr>
            <w:tcW w:w="880" w:type="pct"/>
            <w:shd w:val="clear" w:color="auto" w:fill="D9D9D9"/>
          </w:tcPr>
          <w:p w:rsidR="00D72EAF" w:rsidRDefault="00D72EAF" w:rsidP="0041085D">
            <w:r w:rsidRPr="00AE3BA3">
              <w:rPr>
                <w:rFonts w:hint="eastAsia"/>
                <w:lang w:eastAsia="ja-JP"/>
              </w:rPr>
              <w:t>車両リスト</w:t>
            </w:r>
          </w:p>
        </w:tc>
        <w:tc>
          <w:tcPr>
            <w:tcW w:w="914" w:type="pct"/>
            <w:shd w:val="clear" w:color="auto" w:fill="D9D9D9"/>
          </w:tcPr>
          <w:p w:rsidR="00D72EAF" w:rsidRDefault="00D72EAF" w:rsidP="0041085D">
            <w:pPr>
              <w:rPr>
                <w:lang w:eastAsia="ja-JP"/>
              </w:rPr>
            </w:pPr>
            <w:r w:rsidRPr="00EA795C">
              <w:rPr>
                <w:rFonts w:hint="eastAsia"/>
                <w:lang w:eastAsia="ja-JP"/>
              </w:rPr>
              <w:t>外製車リスト２</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KKR06040</w:t>
            </w:r>
          </w:p>
        </w:tc>
        <w:tc>
          <w:tcPr>
            <w:tcW w:w="880" w:type="pct"/>
            <w:shd w:val="clear" w:color="auto" w:fill="D9D9D9"/>
          </w:tcPr>
          <w:p w:rsidR="00D72EAF" w:rsidRDefault="00D72EAF" w:rsidP="0041085D">
            <w:r w:rsidRPr="00AE3BA3">
              <w:rPr>
                <w:rFonts w:hint="eastAsia"/>
                <w:lang w:eastAsia="ja-JP"/>
              </w:rPr>
              <w:t>車両リスト</w:t>
            </w:r>
          </w:p>
        </w:tc>
        <w:tc>
          <w:tcPr>
            <w:tcW w:w="914" w:type="pct"/>
            <w:shd w:val="clear" w:color="auto" w:fill="D9D9D9"/>
          </w:tcPr>
          <w:p w:rsidR="00D72EAF" w:rsidRPr="00EA795C" w:rsidRDefault="00D72EAF" w:rsidP="0041085D">
            <w:pPr>
              <w:rPr>
                <w:lang w:eastAsia="ja-JP"/>
              </w:rPr>
            </w:pPr>
            <w:r w:rsidRPr="00EA795C">
              <w:rPr>
                <w:lang w:eastAsia="ja-JP"/>
              </w:rPr>
              <w:t>My</w:t>
            </w:r>
            <w:r w:rsidRPr="00EA795C">
              <w:rPr>
                <w:rFonts w:hint="eastAsia"/>
                <w:lang w:eastAsia="ja-JP"/>
              </w:rPr>
              <w:t>予約リスト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KKR06050</w:t>
            </w:r>
          </w:p>
        </w:tc>
        <w:tc>
          <w:tcPr>
            <w:tcW w:w="880" w:type="pct"/>
            <w:shd w:val="clear" w:color="auto" w:fill="D9D9D9"/>
          </w:tcPr>
          <w:p w:rsidR="00D72EAF" w:rsidRDefault="00D72EAF" w:rsidP="0041085D">
            <w:r w:rsidRPr="00AE3BA3">
              <w:rPr>
                <w:rFonts w:hint="eastAsia"/>
                <w:lang w:eastAsia="ja-JP"/>
              </w:rPr>
              <w:t>車両リスト</w:t>
            </w:r>
          </w:p>
        </w:tc>
        <w:tc>
          <w:tcPr>
            <w:tcW w:w="914" w:type="pct"/>
            <w:shd w:val="clear" w:color="auto" w:fill="D9D9D9"/>
          </w:tcPr>
          <w:p w:rsidR="00D72EAF" w:rsidRPr="00EA795C" w:rsidRDefault="00D72EAF" w:rsidP="0041085D">
            <w:pPr>
              <w:rPr>
                <w:lang w:eastAsia="ja-JP"/>
              </w:rPr>
            </w:pPr>
            <w:r w:rsidRPr="00EA795C">
              <w:rPr>
                <w:rFonts w:hint="eastAsia"/>
                <w:lang w:eastAsia="ja-JP"/>
              </w:rPr>
              <w:t>専用車リスト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KKR06060</w:t>
            </w:r>
          </w:p>
        </w:tc>
        <w:tc>
          <w:tcPr>
            <w:tcW w:w="880" w:type="pct"/>
            <w:shd w:val="clear" w:color="auto" w:fill="D9D9D9"/>
          </w:tcPr>
          <w:p w:rsidR="00D72EAF" w:rsidRDefault="00D72EAF" w:rsidP="0041085D">
            <w:r w:rsidRPr="00AE3BA3">
              <w:rPr>
                <w:rFonts w:hint="eastAsia"/>
                <w:lang w:eastAsia="ja-JP"/>
              </w:rPr>
              <w:t>車両リスト</w:t>
            </w:r>
          </w:p>
        </w:tc>
        <w:tc>
          <w:tcPr>
            <w:tcW w:w="914" w:type="pct"/>
            <w:shd w:val="clear" w:color="auto" w:fill="D9D9D9"/>
          </w:tcPr>
          <w:p w:rsidR="00D72EAF" w:rsidRPr="00EA795C" w:rsidRDefault="00D72EAF" w:rsidP="0041085D">
            <w:pPr>
              <w:rPr>
                <w:lang w:eastAsia="ja-JP"/>
              </w:rPr>
            </w:pPr>
            <w:r w:rsidRPr="00EA795C">
              <w:rPr>
                <w:rFonts w:hint="eastAsia"/>
                <w:lang w:eastAsia="ja-JP"/>
              </w:rPr>
              <w:t>全保有車両リスト</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KKR07010</w:t>
            </w:r>
          </w:p>
        </w:tc>
        <w:tc>
          <w:tcPr>
            <w:tcW w:w="880" w:type="pct"/>
            <w:shd w:val="clear" w:color="auto" w:fill="D9D9D9"/>
          </w:tcPr>
          <w:p w:rsidR="00D72EAF" w:rsidRDefault="00D72EAF" w:rsidP="0041085D">
            <w:pPr>
              <w:rPr>
                <w:lang w:eastAsia="ja-JP"/>
              </w:rPr>
            </w:pPr>
            <w:r w:rsidRPr="00EA795C">
              <w:rPr>
                <w:rFonts w:hint="eastAsia"/>
                <w:lang w:eastAsia="ja-JP"/>
              </w:rPr>
              <w:t>外製車日程</w:t>
            </w:r>
          </w:p>
        </w:tc>
        <w:tc>
          <w:tcPr>
            <w:tcW w:w="914" w:type="pct"/>
            <w:shd w:val="clear" w:color="auto" w:fill="D9D9D9"/>
          </w:tcPr>
          <w:p w:rsidR="00D72EAF" w:rsidRPr="00EA795C" w:rsidRDefault="00D72EAF" w:rsidP="0041085D">
            <w:pPr>
              <w:rPr>
                <w:lang w:eastAsia="ja-JP"/>
              </w:rPr>
            </w:pPr>
            <w:r w:rsidRPr="00EA795C">
              <w:rPr>
                <w:rFonts w:hint="eastAsia"/>
                <w:lang w:eastAsia="ja-JP"/>
              </w:rPr>
              <w:t>外製車日程</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KKR07020</w:t>
            </w:r>
          </w:p>
        </w:tc>
        <w:tc>
          <w:tcPr>
            <w:tcW w:w="880" w:type="pct"/>
            <w:shd w:val="clear" w:color="auto" w:fill="D9D9D9"/>
          </w:tcPr>
          <w:p w:rsidR="00D72EAF" w:rsidRDefault="00D72EAF" w:rsidP="0041085D">
            <w:pPr>
              <w:rPr>
                <w:lang w:eastAsia="ja-JP"/>
              </w:rPr>
            </w:pPr>
            <w:r w:rsidRPr="00EA795C">
              <w:rPr>
                <w:rFonts w:hint="eastAsia"/>
                <w:lang w:eastAsia="ja-JP"/>
              </w:rPr>
              <w:t>外製車日程</w:t>
            </w:r>
          </w:p>
        </w:tc>
        <w:tc>
          <w:tcPr>
            <w:tcW w:w="914" w:type="pct"/>
            <w:shd w:val="clear" w:color="auto" w:fill="D9D9D9"/>
          </w:tcPr>
          <w:p w:rsidR="00D72EAF" w:rsidRPr="00EA795C" w:rsidRDefault="00D72EAF" w:rsidP="0041085D">
            <w:pPr>
              <w:rPr>
                <w:lang w:eastAsia="ja-JP"/>
              </w:rPr>
            </w:pPr>
            <w:r w:rsidRPr="00EA795C">
              <w:rPr>
                <w:rFonts w:hint="eastAsia"/>
                <w:lang w:eastAsia="ja-JP"/>
              </w:rPr>
              <w:t>外製車日程</w:t>
            </w:r>
            <w:r w:rsidRPr="00EA795C">
              <w:rPr>
                <w:lang w:eastAsia="ja-JP"/>
              </w:rPr>
              <w:t xml:space="preserve"> (PDF)</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KKR08010</w:t>
            </w:r>
          </w:p>
        </w:tc>
        <w:tc>
          <w:tcPr>
            <w:tcW w:w="880" w:type="pct"/>
            <w:shd w:val="clear" w:color="auto" w:fill="D9D9D9"/>
          </w:tcPr>
          <w:p w:rsidR="00D72EAF" w:rsidRDefault="00D72EAF" w:rsidP="0041085D">
            <w:pPr>
              <w:rPr>
                <w:lang w:eastAsia="ja-JP"/>
              </w:rPr>
            </w:pPr>
            <w:r>
              <w:rPr>
                <w:rFonts w:hint="eastAsia"/>
                <w:lang w:eastAsia="ja-JP"/>
              </w:rPr>
              <w:t>カーシェア日程</w:t>
            </w:r>
          </w:p>
        </w:tc>
        <w:tc>
          <w:tcPr>
            <w:tcW w:w="914" w:type="pct"/>
            <w:shd w:val="clear" w:color="auto" w:fill="D9D9D9"/>
          </w:tcPr>
          <w:p w:rsidR="00D72EAF" w:rsidRPr="00EA795C" w:rsidRDefault="00D72EAF" w:rsidP="0041085D">
            <w:pPr>
              <w:rPr>
                <w:lang w:eastAsia="ja-JP"/>
              </w:rPr>
            </w:pPr>
            <w:r w:rsidRPr="00EA795C">
              <w:rPr>
                <w:rFonts w:hint="eastAsia"/>
                <w:lang w:eastAsia="ja-JP"/>
              </w:rPr>
              <w:t>カーシェア日程</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KKR08020</w:t>
            </w:r>
          </w:p>
        </w:tc>
        <w:tc>
          <w:tcPr>
            <w:tcW w:w="880" w:type="pct"/>
            <w:shd w:val="clear" w:color="auto" w:fill="D9D9D9"/>
          </w:tcPr>
          <w:p w:rsidR="00D72EAF" w:rsidRDefault="00D72EAF" w:rsidP="0041085D">
            <w:r w:rsidRPr="007D0AFE">
              <w:rPr>
                <w:rFonts w:hint="eastAsia"/>
                <w:lang w:eastAsia="ja-JP"/>
              </w:rPr>
              <w:t>カーシェア日程</w:t>
            </w:r>
          </w:p>
        </w:tc>
        <w:tc>
          <w:tcPr>
            <w:tcW w:w="914" w:type="pct"/>
            <w:shd w:val="clear" w:color="auto" w:fill="D9D9D9"/>
          </w:tcPr>
          <w:p w:rsidR="00D72EAF" w:rsidRPr="00EA795C" w:rsidRDefault="00D72EAF" w:rsidP="0041085D">
            <w:pPr>
              <w:rPr>
                <w:lang w:eastAsia="ja-JP"/>
              </w:rPr>
            </w:pPr>
            <w:r w:rsidRPr="00EA795C">
              <w:rPr>
                <w:rFonts w:hint="eastAsia"/>
                <w:lang w:eastAsia="ja-JP"/>
              </w:rPr>
              <w:t>カーシェア日程</w:t>
            </w:r>
            <w:r w:rsidRPr="00EA795C">
              <w:rPr>
                <w:lang w:eastAsia="ja-JP"/>
              </w:rPr>
              <w:t xml:space="preserve"> (PDF)</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KKR08030</w:t>
            </w:r>
          </w:p>
        </w:tc>
        <w:tc>
          <w:tcPr>
            <w:tcW w:w="880" w:type="pct"/>
            <w:shd w:val="clear" w:color="auto" w:fill="D9D9D9"/>
          </w:tcPr>
          <w:p w:rsidR="00D72EAF" w:rsidRDefault="00D72EAF" w:rsidP="0041085D">
            <w:r w:rsidRPr="007D0AFE">
              <w:rPr>
                <w:rFonts w:hint="eastAsia"/>
                <w:lang w:eastAsia="ja-JP"/>
              </w:rPr>
              <w:t>カーシェア日程</w:t>
            </w:r>
          </w:p>
        </w:tc>
        <w:tc>
          <w:tcPr>
            <w:tcW w:w="914" w:type="pct"/>
            <w:shd w:val="clear" w:color="auto" w:fill="D9D9D9"/>
          </w:tcPr>
          <w:p w:rsidR="00D72EAF" w:rsidRPr="00EA795C" w:rsidRDefault="00D72EAF" w:rsidP="0041085D">
            <w:pPr>
              <w:rPr>
                <w:lang w:eastAsia="ja-JP"/>
              </w:rPr>
            </w:pPr>
            <w:r w:rsidRPr="00EA795C">
              <w:rPr>
                <w:rFonts w:hint="eastAsia"/>
                <w:lang w:eastAsia="ja-JP"/>
              </w:rPr>
              <w:t>カーシェア日程（その他外製車）</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KKR08040</w:t>
            </w:r>
          </w:p>
        </w:tc>
        <w:tc>
          <w:tcPr>
            <w:tcW w:w="880" w:type="pct"/>
            <w:shd w:val="clear" w:color="auto" w:fill="D9D9D9"/>
          </w:tcPr>
          <w:p w:rsidR="00D72EAF" w:rsidRDefault="00D72EAF" w:rsidP="0041085D">
            <w:r w:rsidRPr="007D0AFE">
              <w:rPr>
                <w:rFonts w:hint="eastAsia"/>
                <w:lang w:eastAsia="ja-JP"/>
              </w:rPr>
              <w:t>カーシェア日程</w:t>
            </w:r>
          </w:p>
        </w:tc>
        <w:tc>
          <w:tcPr>
            <w:tcW w:w="914" w:type="pct"/>
            <w:shd w:val="clear" w:color="auto" w:fill="D9D9D9"/>
          </w:tcPr>
          <w:p w:rsidR="00D72EAF" w:rsidRPr="00EA795C" w:rsidRDefault="00D72EAF" w:rsidP="0041085D">
            <w:pPr>
              <w:rPr>
                <w:lang w:eastAsia="ja-JP"/>
              </w:rPr>
            </w:pPr>
            <w:r w:rsidRPr="00EA795C">
              <w:rPr>
                <w:rFonts w:hint="eastAsia"/>
                <w:lang w:eastAsia="ja-JP"/>
              </w:rPr>
              <w:t>美深行きリスト（カーシェア）</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KKR08050</w:t>
            </w:r>
          </w:p>
        </w:tc>
        <w:tc>
          <w:tcPr>
            <w:tcW w:w="880" w:type="pct"/>
            <w:shd w:val="clear" w:color="auto" w:fill="D9D9D9"/>
          </w:tcPr>
          <w:p w:rsidR="00D72EAF" w:rsidRDefault="00D72EAF" w:rsidP="0041085D">
            <w:r w:rsidRPr="007D0AFE">
              <w:rPr>
                <w:rFonts w:hint="eastAsia"/>
                <w:lang w:eastAsia="ja-JP"/>
              </w:rPr>
              <w:t>カーシェア日程</w:t>
            </w:r>
          </w:p>
        </w:tc>
        <w:tc>
          <w:tcPr>
            <w:tcW w:w="914" w:type="pct"/>
            <w:shd w:val="clear" w:color="auto" w:fill="D9D9D9"/>
          </w:tcPr>
          <w:p w:rsidR="00D72EAF" w:rsidRPr="00EA795C" w:rsidRDefault="00D72EAF" w:rsidP="0041085D">
            <w:pPr>
              <w:rPr>
                <w:lang w:eastAsia="ja-JP"/>
              </w:rPr>
            </w:pPr>
            <w:r w:rsidRPr="00EA795C">
              <w:rPr>
                <w:rFonts w:hint="eastAsia"/>
                <w:lang w:eastAsia="ja-JP"/>
              </w:rPr>
              <w:t>美深行きリスト（試験車）</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KKR11010</w:t>
            </w:r>
          </w:p>
        </w:tc>
        <w:tc>
          <w:tcPr>
            <w:tcW w:w="880" w:type="pct"/>
            <w:shd w:val="clear" w:color="auto" w:fill="D9D9D9"/>
          </w:tcPr>
          <w:p w:rsidR="00D72EAF" w:rsidRDefault="00D72EAF" w:rsidP="0041085D">
            <w:pPr>
              <w:rPr>
                <w:lang w:eastAsia="ja-JP"/>
              </w:rPr>
            </w:pPr>
            <w:r w:rsidRPr="00EA795C">
              <w:rPr>
                <w:rFonts w:hint="eastAsia"/>
                <w:lang w:eastAsia="ja-JP"/>
              </w:rPr>
              <w:t>検討会資料</w:t>
            </w:r>
          </w:p>
        </w:tc>
        <w:tc>
          <w:tcPr>
            <w:tcW w:w="914" w:type="pct"/>
            <w:shd w:val="clear" w:color="auto" w:fill="D9D9D9"/>
          </w:tcPr>
          <w:p w:rsidR="00D72EAF" w:rsidRDefault="00D72EAF" w:rsidP="0041085D">
            <w:pPr>
              <w:rPr>
                <w:lang w:eastAsia="ja-JP"/>
              </w:rPr>
            </w:pPr>
            <w:r w:rsidRPr="00EA795C">
              <w:rPr>
                <w:rFonts w:hint="eastAsia"/>
                <w:lang w:eastAsia="ja-JP"/>
              </w:rPr>
              <w:t>検討会資料</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t>KKR13010</w:t>
            </w:r>
          </w:p>
        </w:tc>
        <w:tc>
          <w:tcPr>
            <w:tcW w:w="880" w:type="pct"/>
            <w:shd w:val="clear" w:color="auto" w:fill="D9D9D9"/>
          </w:tcPr>
          <w:p w:rsidR="00D72EAF" w:rsidRDefault="00D72EAF" w:rsidP="0041085D">
            <w:pPr>
              <w:rPr>
                <w:lang w:eastAsia="ja-JP"/>
              </w:rPr>
            </w:pPr>
            <w:r w:rsidRPr="00EA795C">
              <w:rPr>
                <w:rFonts w:hint="eastAsia"/>
                <w:lang w:eastAsia="ja-JP"/>
              </w:rPr>
              <w:t>設計チェック</w:t>
            </w:r>
          </w:p>
        </w:tc>
        <w:tc>
          <w:tcPr>
            <w:tcW w:w="914" w:type="pct"/>
            <w:shd w:val="clear" w:color="auto" w:fill="D9D9D9"/>
          </w:tcPr>
          <w:p w:rsidR="00D72EAF" w:rsidRDefault="00D72EAF" w:rsidP="0041085D">
            <w:pPr>
              <w:rPr>
                <w:lang w:eastAsia="ja-JP"/>
              </w:rPr>
            </w:pPr>
            <w:r w:rsidRPr="00EA795C">
              <w:rPr>
                <w:rFonts w:hint="eastAsia"/>
                <w:lang w:eastAsia="ja-JP"/>
              </w:rPr>
              <w:t>設計チェック</w:t>
            </w:r>
          </w:p>
        </w:tc>
        <w:tc>
          <w:tcPr>
            <w:tcW w:w="2830" w:type="pct"/>
            <w:shd w:val="clear" w:color="auto" w:fill="D9D9D9"/>
          </w:tcPr>
          <w:p w:rsidR="00D72EAF" w:rsidRDefault="00D72EAF" w:rsidP="0041085D">
            <w:pPr>
              <w:rPr>
                <w:lang w:eastAsia="ja-JP"/>
              </w:rPr>
            </w:pPr>
          </w:p>
        </w:tc>
      </w:tr>
      <w:tr w:rsidR="00D72EAF" w:rsidTr="000426FC">
        <w:tc>
          <w:tcPr>
            <w:tcW w:w="376" w:type="pct"/>
            <w:shd w:val="clear" w:color="auto" w:fill="D9D9D9"/>
          </w:tcPr>
          <w:p w:rsidR="00D72EAF" w:rsidRPr="000426FC" w:rsidRDefault="00D72EAF" w:rsidP="000426FC">
            <w:pPr>
              <w:jc w:val="center"/>
              <w:rPr>
                <w:bCs/>
                <w:lang w:eastAsia="ja-JP"/>
              </w:rPr>
            </w:pPr>
            <w:r w:rsidRPr="000426FC">
              <w:rPr>
                <w:bCs/>
                <w:lang w:eastAsia="ja-JP"/>
              </w:rPr>
              <w:lastRenderedPageBreak/>
              <w:t>KKR13020</w:t>
            </w:r>
          </w:p>
        </w:tc>
        <w:tc>
          <w:tcPr>
            <w:tcW w:w="880" w:type="pct"/>
            <w:shd w:val="clear" w:color="auto" w:fill="D9D9D9"/>
          </w:tcPr>
          <w:p w:rsidR="00D72EAF" w:rsidRDefault="00D72EAF" w:rsidP="0041085D">
            <w:pPr>
              <w:rPr>
                <w:lang w:eastAsia="ja-JP"/>
              </w:rPr>
            </w:pPr>
            <w:r w:rsidRPr="00EA795C">
              <w:rPr>
                <w:rFonts w:hint="eastAsia"/>
                <w:lang w:eastAsia="ja-JP"/>
              </w:rPr>
              <w:t>設計チェック</w:t>
            </w:r>
          </w:p>
        </w:tc>
        <w:tc>
          <w:tcPr>
            <w:tcW w:w="914" w:type="pct"/>
            <w:shd w:val="clear" w:color="auto" w:fill="D9D9D9"/>
          </w:tcPr>
          <w:p w:rsidR="00D72EAF" w:rsidRDefault="00D72EAF" w:rsidP="0041085D">
            <w:pPr>
              <w:rPr>
                <w:lang w:eastAsia="ja-JP"/>
              </w:rPr>
            </w:pPr>
            <w:r w:rsidRPr="00EA795C">
              <w:rPr>
                <w:rFonts w:hint="eastAsia"/>
                <w:lang w:eastAsia="ja-JP"/>
              </w:rPr>
              <w:t>参加者名印刷</w:t>
            </w:r>
          </w:p>
        </w:tc>
        <w:tc>
          <w:tcPr>
            <w:tcW w:w="2830" w:type="pct"/>
            <w:shd w:val="clear" w:color="auto" w:fill="D9D9D9"/>
          </w:tcPr>
          <w:p w:rsidR="00D72EAF" w:rsidRDefault="00D72EAF" w:rsidP="0041085D">
            <w:pPr>
              <w:rPr>
                <w:lang w:eastAsia="ja-JP"/>
              </w:rPr>
            </w:pPr>
          </w:p>
        </w:tc>
      </w:tr>
    </w:tbl>
    <w:p w:rsidR="00D72EAF" w:rsidRDefault="00D72EAF">
      <w:pPr>
        <w:contextualSpacing w:val="0"/>
        <w:rPr>
          <w:rFonts w:ascii="ＭＳ ゴシック"/>
          <w:b/>
          <w:spacing w:val="20"/>
          <w:sz w:val="24"/>
          <w:szCs w:val="28"/>
          <w:lang w:eastAsia="ja-JP"/>
        </w:rPr>
      </w:pPr>
      <w:r>
        <w:br w:type="page"/>
      </w:r>
    </w:p>
    <w:p w:rsidR="00D72EAF" w:rsidRDefault="00D72EAF" w:rsidP="00326E79">
      <w:pPr>
        <w:pStyle w:val="1"/>
        <w:numPr>
          <w:numberingChange w:id="139" w:author="GKH598NLA shimi 清水  裕子 GJ1 G" w:date="2017-01-30T12:09:00Z" w:original="%1:7:0:."/>
        </w:numPr>
        <w:spacing w:before="180" w:after="180"/>
      </w:pPr>
      <w:r>
        <w:rPr>
          <w:rFonts w:hint="eastAsia"/>
        </w:rPr>
        <w:t>（参考）</w:t>
      </w:r>
      <w:r>
        <w:t>PJ</w:t>
      </w:r>
      <w:r>
        <w:rPr>
          <w:rFonts w:hint="eastAsia"/>
        </w:rPr>
        <w:t>対象外</w:t>
      </w:r>
      <w:r>
        <w:t>API</w:t>
      </w:r>
      <w:r>
        <w:rPr>
          <w:rFonts w:hint="eastAsia"/>
        </w:rPr>
        <w:t>一覧</w:t>
      </w:r>
    </w:p>
    <w:p w:rsidR="00D72EAF" w:rsidRPr="0041085D" w:rsidRDefault="00D72EAF" w:rsidP="0041085D">
      <w:pPr>
        <w:rPr>
          <w:lang w:eastAsia="ja-JP"/>
        </w:rPr>
      </w:pPr>
      <w:r>
        <w:rPr>
          <w:rFonts w:hint="eastAsia"/>
          <w:lang w:eastAsia="ja-JP"/>
        </w:rPr>
        <w:t>本</w:t>
      </w:r>
      <w:r>
        <w:rPr>
          <w:lang w:eastAsia="ja-JP"/>
        </w:rPr>
        <w:t>PJ</w:t>
      </w:r>
      <w:r>
        <w:rPr>
          <w:rFonts w:hint="eastAsia"/>
          <w:lang w:eastAsia="ja-JP"/>
        </w:rPr>
        <w:t>では開発対象外とする</w:t>
      </w:r>
      <w:r>
        <w:rPr>
          <w:lang w:eastAsia="ja-JP"/>
        </w:rPr>
        <w:t>API</w:t>
      </w:r>
      <w:r>
        <w:rPr>
          <w:rFonts w:hint="eastAsia"/>
          <w:lang w:eastAsia="ja-JP"/>
        </w:rPr>
        <w:t>の一覧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41085D">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41085D">
            <w:pPr>
              <w:rPr>
                <w:b/>
                <w:bCs/>
                <w:lang w:eastAsia="ja-JP"/>
              </w:rPr>
            </w:pPr>
            <w:r w:rsidRPr="000426FC">
              <w:rPr>
                <w:b/>
                <w:bCs/>
                <w:lang w:eastAsia="ja-JP"/>
              </w:rPr>
              <w:t>API</w:t>
            </w:r>
            <w:r w:rsidRPr="000426FC">
              <w:rPr>
                <w:rFonts w:hint="eastAsia"/>
                <w:b/>
                <w:bCs/>
                <w:lang w:eastAsia="ja-JP"/>
              </w:rPr>
              <w:t>名</w:t>
            </w:r>
          </w:p>
        </w:tc>
        <w:tc>
          <w:tcPr>
            <w:tcW w:w="2830" w:type="pct"/>
            <w:shd w:val="clear" w:color="auto" w:fill="F2F2F2"/>
          </w:tcPr>
          <w:p w:rsidR="00D72EAF" w:rsidRPr="000426FC" w:rsidRDefault="00D72EAF" w:rsidP="0041085D">
            <w:pPr>
              <w:rPr>
                <w:b/>
                <w:bCs/>
                <w:lang w:eastAsia="ja-JP"/>
              </w:rPr>
            </w:pPr>
            <w:r w:rsidRPr="000426FC">
              <w:rPr>
                <w:b/>
                <w:bCs/>
                <w:lang w:eastAsia="ja-JP"/>
              </w:rPr>
              <w:t>API</w:t>
            </w:r>
            <w:r w:rsidRPr="000426FC">
              <w:rPr>
                <w:rFonts w:hint="eastAsia"/>
                <w:b/>
                <w:bCs/>
                <w:lang w:eastAsia="ja-JP"/>
              </w:rPr>
              <w:t>概要</w:t>
            </w:r>
          </w:p>
        </w:tc>
      </w:tr>
      <w:tr w:rsidR="00D72EAF" w:rsidTr="000426FC">
        <w:tc>
          <w:tcPr>
            <w:tcW w:w="376" w:type="pct"/>
          </w:tcPr>
          <w:p w:rsidR="00D72EAF" w:rsidRPr="000426FC" w:rsidRDefault="00D72EAF" w:rsidP="000426FC">
            <w:pPr>
              <w:jc w:val="center"/>
              <w:rPr>
                <w:bCs/>
                <w:lang w:eastAsia="ja-JP"/>
              </w:rPr>
            </w:pPr>
          </w:p>
        </w:tc>
        <w:tc>
          <w:tcPr>
            <w:tcW w:w="880" w:type="pct"/>
          </w:tcPr>
          <w:p w:rsidR="00D72EAF" w:rsidRDefault="00D72EAF" w:rsidP="0041085D">
            <w:pPr>
              <w:rPr>
                <w:lang w:eastAsia="ja-JP"/>
              </w:rPr>
            </w:pPr>
          </w:p>
        </w:tc>
        <w:tc>
          <w:tcPr>
            <w:tcW w:w="914" w:type="pct"/>
          </w:tcPr>
          <w:p w:rsidR="00D72EAF" w:rsidRDefault="00D72EAF" w:rsidP="0041085D">
            <w:pPr>
              <w:rPr>
                <w:lang w:eastAsia="ja-JP"/>
              </w:rPr>
            </w:pPr>
          </w:p>
        </w:tc>
        <w:tc>
          <w:tcPr>
            <w:tcW w:w="2830" w:type="pct"/>
          </w:tcPr>
          <w:p w:rsidR="00D72EAF" w:rsidRDefault="00D72EAF" w:rsidP="0041085D">
            <w:pPr>
              <w:rPr>
                <w:lang w:eastAsia="ja-JP"/>
              </w:rPr>
            </w:pPr>
          </w:p>
        </w:tc>
      </w:tr>
    </w:tbl>
    <w:p w:rsidR="00D72EAF" w:rsidRPr="00F20A6E" w:rsidRDefault="00D72EAF" w:rsidP="005775E2">
      <w:pPr>
        <w:rPr>
          <w:lang w:eastAsia="ja-JP"/>
        </w:rPr>
      </w:pPr>
      <w:r>
        <w:rPr>
          <w:rFonts w:hint="eastAsia"/>
          <w:lang w:eastAsia="ja-JP"/>
        </w:rPr>
        <w:t>※対象なし</w:t>
      </w:r>
    </w:p>
    <w:p w:rsidR="00D72EAF" w:rsidRDefault="00D72EAF" w:rsidP="00071020"/>
    <w:p w:rsidR="00D72EAF" w:rsidRDefault="00D72EAF">
      <w:pPr>
        <w:contextualSpacing w:val="0"/>
        <w:rPr>
          <w:rFonts w:ascii="ＭＳ ゴシック"/>
          <w:b/>
          <w:spacing w:val="20"/>
          <w:sz w:val="24"/>
          <w:szCs w:val="28"/>
          <w:lang w:eastAsia="ja-JP"/>
        </w:rPr>
      </w:pPr>
      <w:r>
        <w:br w:type="page"/>
      </w:r>
    </w:p>
    <w:p w:rsidR="00D72EAF" w:rsidRDefault="00D72EAF" w:rsidP="00326E79">
      <w:pPr>
        <w:pStyle w:val="1"/>
        <w:numPr>
          <w:numberingChange w:id="140" w:author="GKH598NLA shimi 清水  裕子 GJ1 G" w:date="2017-01-30T12:09:00Z" w:original="%1:8:0:."/>
        </w:numPr>
        <w:spacing w:before="180" w:after="180"/>
      </w:pPr>
      <w:r>
        <w:rPr>
          <w:rFonts w:hint="eastAsia"/>
        </w:rPr>
        <w:t>（参考）</w:t>
      </w:r>
      <w:r>
        <w:t>PJ</w:t>
      </w:r>
      <w:r>
        <w:rPr>
          <w:rFonts w:hint="eastAsia"/>
        </w:rPr>
        <w:t>対象外バッチ一覧</w:t>
      </w:r>
    </w:p>
    <w:p w:rsidR="00D72EAF" w:rsidRPr="004C1040" w:rsidRDefault="00D72EAF" w:rsidP="004C1040">
      <w:pPr>
        <w:rPr>
          <w:lang w:eastAsia="ja-JP"/>
        </w:rPr>
      </w:pPr>
      <w:r>
        <w:rPr>
          <w:rFonts w:hint="eastAsia"/>
          <w:lang w:eastAsia="ja-JP"/>
        </w:rPr>
        <w:t>本</w:t>
      </w:r>
      <w:r>
        <w:rPr>
          <w:lang w:eastAsia="ja-JP"/>
        </w:rPr>
        <w:t>PJ</w:t>
      </w:r>
      <w:r>
        <w:rPr>
          <w:rFonts w:hint="eastAsia"/>
          <w:lang w:eastAsia="ja-JP"/>
        </w:rPr>
        <w:t>では開発対象外とするバッチの一覧</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066"/>
        <w:gridCol w:w="2495"/>
        <w:gridCol w:w="2591"/>
        <w:gridCol w:w="8022"/>
      </w:tblGrid>
      <w:tr w:rsidR="00D72EAF" w:rsidTr="000426FC">
        <w:trPr>
          <w:tblHeader/>
        </w:trPr>
        <w:tc>
          <w:tcPr>
            <w:tcW w:w="376" w:type="pct"/>
            <w:shd w:val="clear" w:color="auto" w:fill="F2F2F2"/>
          </w:tcPr>
          <w:p w:rsidR="00D72EAF" w:rsidRPr="000426FC" w:rsidRDefault="00D72EAF" w:rsidP="000426FC">
            <w:pPr>
              <w:jc w:val="center"/>
              <w:rPr>
                <w:b/>
                <w:bCs/>
                <w:lang w:eastAsia="ja-JP"/>
              </w:rPr>
            </w:pPr>
            <w:r w:rsidRPr="000426FC">
              <w:rPr>
                <w:b/>
                <w:bCs/>
                <w:lang w:eastAsia="ja-JP"/>
              </w:rPr>
              <w:t>ID</w:t>
            </w:r>
          </w:p>
        </w:tc>
        <w:tc>
          <w:tcPr>
            <w:tcW w:w="880" w:type="pct"/>
            <w:shd w:val="clear" w:color="auto" w:fill="F2F2F2"/>
          </w:tcPr>
          <w:p w:rsidR="00D72EAF" w:rsidRPr="000426FC" w:rsidRDefault="00D72EAF" w:rsidP="0041085D">
            <w:pPr>
              <w:rPr>
                <w:b/>
                <w:bCs/>
                <w:lang w:eastAsia="ja-JP"/>
              </w:rPr>
            </w:pPr>
            <w:r w:rsidRPr="000426FC">
              <w:rPr>
                <w:rFonts w:hint="eastAsia"/>
                <w:b/>
                <w:bCs/>
                <w:lang w:eastAsia="ja-JP"/>
              </w:rPr>
              <w:t>分類</w:t>
            </w:r>
          </w:p>
        </w:tc>
        <w:tc>
          <w:tcPr>
            <w:tcW w:w="914" w:type="pct"/>
            <w:shd w:val="clear" w:color="auto" w:fill="F2F2F2"/>
          </w:tcPr>
          <w:p w:rsidR="00D72EAF" w:rsidRPr="000426FC" w:rsidRDefault="00D72EAF" w:rsidP="0041085D">
            <w:pPr>
              <w:rPr>
                <w:b/>
                <w:bCs/>
                <w:lang w:eastAsia="ja-JP"/>
              </w:rPr>
            </w:pPr>
            <w:r w:rsidRPr="000426FC">
              <w:rPr>
                <w:rFonts w:hint="eastAsia"/>
                <w:b/>
                <w:bCs/>
                <w:lang w:eastAsia="ja-JP"/>
              </w:rPr>
              <w:t>バッチ名</w:t>
            </w:r>
          </w:p>
        </w:tc>
        <w:tc>
          <w:tcPr>
            <w:tcW w:w="2830" w:type="pct"/>
            <w:shd w:val="clear" w:color="auto" w:fill="F2F2F2"/>
          </w:tcPr>
          <w:p w:rsidR="00D72EAF" w:rsidRPr="000426FC" w:rsidRDefault="00D72EAF" w:rsidP="0041085D">
            <w:pPr>
              <w:rPr>
                <w:b/>
                <w:bCs/>
                <w:lang w:eastAsia="ja-JP"/>
              </w:rPr>
            </w:pPr>
            <w:r w:rsidRPr="000426FC">
              <w:rPr>
                <w:rFonts w:hint="eastAsia"/>
                <w:b/>
                <w:bCs/>
                <w:lang w:eastAsia="ja-JP"/>
              </w:rPr>
              <w:t>バッチ概要</w:t>
            </w:r>
          </w:p>
        </w:tc>
      </w:tr>
      <w:tr w:rsidR="00D72EAF" w:rsidTr="000426FC">
        <w:tc>
          <w:tcPr>
            <w:tcW w:w="376" w:type="pct"/>
          </w:tcPr>
          <w:p w:rsidR="00D72EAF" w:rsidRPr="000426FC" w:rsidRDefault="00D72EAF" w:rsidP="000426FC">
            <w:pPr>
              <w:jc w:val="center"/>
              <w:rPr>
                <w:bCs/>
                <w:lang w:eastAsia="ja-JP"/>
              </w:rPr>
            </w:pPr>
          </w:p>
        </w:tc>
        <w:tc>
          <w:tcPr>
            <w:tcW w:w="880" w:type="pct"/>
          </w:tcPr>
          <w:p w:rsidR="00D72EAF" w:rsidRDefault="00D72EAF" w:rsidP="0041085D">
            <w:pPr>
              <w:rPr>
                <w:lang w:eastAsia="ja-JP"/>
              </w:rPr>
            </w:pPr>
          </w:p>
        </w:tc>
        <w:tc>
          <w:tcPr>
            <w:tcW w:w="914" w:type="pct"/>
          </w:tcPr>
          <w:p w:rsidR="00D72EAF" w:rsidRDefault="00D72EAF" w:rsidP="0041085D">
            <w:pPr>
              <w:rPr>
                <w:lang w:eastAsia="ja-JP"/>
              </w:rPr>
            </w:pPr>
          </w:p>
        </w:tc>
        <w:tc>
          <w:tcPr>
            <w:tcW w:w="2830" w:type="pct"/>
          </w:tcPr>
          <w:p w:rsidR="00D72EAF" w:rsidRDefault="00D72EAF" w:rsidP="0041085D">
            <w:pPr>
              <w:rPr>
                <w:lang w:eastAsia="ja-JP"/>
              </w:rPr>
            </w:pPr>
          </w:p>
        </w:tc>
      </w:tr>
    </w:tbl>
    <w:p w:rsidR="00D72EAF" w:rsidRPr="00F20A6E" w:rsidRDefault="00D72EAF">
      <w:pPr>
        <w:rPr>
          <w:lang w:eastAsia="ja-JP"/>
        </w:rPr>
      </w:pPr>
      <w:r>
        <w:rPr>
          <w:rFonts w:hint="eastAsia"/>
          <w:lang w:eastAsia="ja-JP"/>
        </w:rPr>
        <w:t>※対象なし</w:t>
      </w:r>
    </w:p>
    <w:sectPr w:rsidR="00D72EAF" w:rsidRPr="00F20A6E" w:rsidSect="00864DEA">
      <w:headerReference w:type="default" r:id="rId7"/>
      <w:footerReference w:type="default" r:id="rId8"/>
      <w:headerReference w:type="first" r:id="rId9"/>
      <w:pgSz w:w="16838" w:h="11906" w:orient="landscape"/>
      <w:pgMar w:top="1080" w:right="1440" w:bottom="1080" w:left="1440" w:header="709" w:footer="0" w:gutter="0"/>
      <w:pgNumType w:start="1"/>
      <w:cols w:space="425"/>
      <w:rtlGutter/>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F9D" w:rsidRDefault="006F7F9D" w:rsidP="001E5776">
      <w:r>
        <w:separator/>
      </w:r>
    </w:p>
    <w:p w:rsidR="006F7F9D" w:rsidRDefault="006F7F9D"/>
  </w:endnote>
  <w:endnote w:type="continuationSeparator" w:id="0">
    <w:p w:rsidR="006F7F9D" w:rsidRDefault="006F7F9D" w:rsidP="001E5776">
      <w:r>
        <w:continuationSeparator/>
      </w:r>
    </w:p>
    <w:p w:rsidR="006F7F9D" w:rsidRDefault="006F7F9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BFBFBF"/>
      </w:tblBorders>
      <w:tblLook w:val="00A0"/>
    </w:tblPr>
    <w:tblGrid>
      <w:gridCol w:w="9922"/>
      <w:gridCol w:w="4252"/>
    </w:tblGrid>
    <w:tr w:rsidR="00D72EAF" w:rsidRPr="00462D60" w:rsidTr="00462D60">
      <w:trPr>
        <w:trHeight w:val="567"/>
      </w:trPr>
      <w:tc>
        <w:tcPr>
          <w:tcW w:w="3500" w:type="pct"/>
          <w:tcBorders>
            <w:top w:val="single" w:sz="4" w:space="0" w:color="BFBFBF"/>
          </w:tcBorders>
          <w:vAlign w:val="center"/>
        </w:tcPr>
        <w:p w:rsidR="00D72EAF" w:rsidRPr="006F7F9D" w:rsidRDefault="00D72EAF" w:rsidP="007C5346">
          <w:pPr>
            <w:pStyle w:val="afc"/>
            <w:jc w:val="both"/>
            <w:rPr>
              <w:sz w:val="16"/>
              <w:szCs w:val="22"/>
              <w:lang w:val="en-US" w:eastAsia="en-US"/>
            </w:rPr>
          </w:pPr>
        </w:p>
      </w:tc>
      <w:tc>
        <w:tcPr>
          <w:tcW w:w="1500" w:type="pct"/>
          <w:tcBorders>
            <w:top w:val="single" w:sz="4" w:space="0" w:color="BFBFBF"/>
          </w:tcBorders>
          <w:vAlign w:val="center"/>
        </w:tcPr>
        <w:p w:rsidR="00D72EAF" w:rsidRPr="006F7F9D" w:rsidRDefault="00250540" w:rsidP="005729D2">
          <w:pPr>
            <w:pStyle w:val="afc"/>
            <w:wordWrap w:val="0"/>
            <w:ind w:right="80"/>
            <w:rPr>
              <w:sz w:val="16"/>
              <w:szCs w:val="22"/>
              <w:lang w:val="en-US" w:eastAsia="en-US"/>
            </w:rPr>
          </w:pPr>
          <w:r w:rsidRPr="006F7F9D">
            <w:rPr>
              <w:sz w:val="16"/>
              <w:szCs w:val="22"/>
              <w:lang w:val="en-US" w:eastAsia="en-US"/>
            </w:rPr>
            <w:fldChar w:fldCharType="begin"/>
          </w:r>
          <w:r w:rsidR="00D72EAF" w:rsidRPr="006F7F9D">
            <w:rPr>
              <w:sz w:val="16"/>
              <w:szCs w:val="22"/>
              <w:lang w:val="en-US" w:eastAsia="en-US"/>
            </w:rPr>
            <w:instrText xml:space="preserve"> PAGE    \* MERGEFORMAT </w:instrText>
          </w:r>
          <w:r w:rsidRPr="006F7F9D">
            <w:rPr>
              <w:sz w:val="16"/>
              <w:szCs w:val="22"/>
              <w:lang w:val="en-US" w:eastAsia="en-US"/>
            </w:rPr>
            <w:fldChar w:fldCharType="separate"/>
          </w:r>
          <w:r w:rsidR="00B615D6" w:rsidRPr="00B615D6">
            <w:rPr>
              <w:noProof/>
              <w:sz w:val="16"/>
              <w:szCs w:val="22"/>
              <w:lang w:val="ja-JP" w:eastAsia="en-US"/>
            </w:rPr>
            <w:t>4</w:t>
          </w:r>
          <w:r w:rsidRPr="006F7F9D">
            <w:rPr>
              <w:sz w:val="16"/>
              <w:szCs w:val="22"/>
              <w:lang w:val="en-US" w:eastAsia="en-US"/>
            </w:rPr>
            <w:fldChar w:fldCharType="end"/>
          </w:r>
        </w:p>
      </w:tc>
    </w:tr>
  </w:tbl>
  <w:p w:rsidR="00D72EAF" w:rsidRPr="003D1AD9" w:rsidRDefault="00D72EAF" w:rsidP="003D1AD9">
    <w:pPr>
      <w:pStyle w:val="af5"/>
      <w:rPr>
        <w:szCs w:val="16"/>
        <w:lang w:eastAsia="ja-JP"/>
      </w:rPr>
    </w:pPr>
  </w:p>
  <w:p w:rsidR="00D72EAF" w:rsidRDefault="00D72EA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F9D" w:rsidRDefault="006F7F9D" w:rsidP="001E5776">
      <w:r>
        <w:separator/>
      </w:r>
    </w:p>
    <w:p w:rsidR="006F7F9D" w:rsidRDefault="006F7F9D"/>
  </w:footnote>
  <w:footnote w:type="continuationSeparator" w:id="0">
    <w:p w:rsidR="006F7F9D" w:rsidRDefault="006F7F9D" w:rsidP="001E5776">
      <w:r>
        <w:continuationSeparator/>
      </w:r>
    </w:p>
    <w:p w:rsidR="006F7F9D" w:rsidRDefault="006F7F9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80"/>
    </w:tblPr>
    <w:tblGrid>
      <w:gridCol w:w="9230"/>
      <w:gridCol w:w="4944"/>
    </w:tblGrid>
    <w:tr w:rsidR="00D72EAF" w:rsidTr="00E63F7A">
      <w:trPr>
        <w:trHeight w:val="284"/>
      </w:trPr>
      <w:tc>
        <w:tcPr>
          <w:tcW w:w="3256" w:type="pct"/>
        </w:tcPr>
        <w:p w:rsidR="00D72EAF" w:rsidRDefault="00D72EAF" w:rsidP="00864DEA">
          <w:pPr>
            <w:pStyle w:val="aa"/>
            <w:rPr>
              <w:lang w:eastAsia="ja-JP"/>
            </w:rPr>
          </w:pPr>
          <w:r>
            <w:rPr>
              <w:rFonts w:hint="eastAsia"/>
              <w:lang w:eastAsia="ja-JP"/>
            </w:rPr>
            <w:t>開発計画表システム刷新</w:t>
          </w:r>
        </w:p>
      </w:tc>
      <w:tc>
        <w:tcPr>
          <w:tcW w:w="1744" w:type="pct"/>
        </w:tcPr>
        <w:p w:rsidR="00D72EAF" w:rsidRDefault="00D72EAF" w:rsidP="0056161A">
          <w:pPr>
            <w:pStyle w:val="aa"/>
            <w:wordWrap w:val="0"/>
            <w:jc w:val="right"/>
            <w:rPr>
              <w:lang w:eastAsia="ja-JP"/>
            </w:rPr>
          </w:pPr>
          <w:r>
            <w:rPr>
              <w:rFonts w:hint="eastAsia"/>
              <w:lang w:eastAsia="ja-JP"/>
            </w:rPr>
            <w:t>機能要件</w:t>
          </w:r>
          <w:r>
            <w:rPr>
              <w:lang w:eastAsia="ja-JP"/>
            </w:rPr>
            <w:t xml:space="preserve"> </w:t>
          </w:r>
          <w:r>
            <w:rPr>
              <w:rFonts w:hint="eastAsia"/>
              <w:lang w:eastAsia="ja-JP"/>
            </w:rPr>
            <w:t>要件定義書</w:t>
          </w:r>
          <w:r>
            <w:rPr>
              <w:lang w:eastAsia="ja-JP"/>
            </w:rPr>
            <w:t xml:space="preserve"> </w:t>
          </w:r>
          <w:r>
            <w:rPr>
              <w:rFonts w:hint="eastAsia"/>
              <w:lang w:eastAsia="ja-JP"/>
            </w:rPr>
            <w:t>第</w:t>
          </w:r>
          <w:r>
            <w:rPr>
              <w:lang w:eastAsia="ja-JP"/>
            </w:rPr>
            <w:t xml:space="preserve"> 1.0 </w:t>
          </w:r>
          <w:r>
            <w:rPr>
              <w:rFonts w:hint="eastAsia"/>
              <w:lang w:eastAsia="ja-JP"/>
            </w:rPr>
            <w:t>版</w:t>
          </w:r>
        </w:p>
      </w:tc>
    </w:tr>
  </w:tbl>
  <w:p w:rsidR="00D72EAF" w:rsidRPr="005729D2" w:rsidRDefault="00D72EAF" w:rsidP="005729D2">
    <w:pPr>
      <w:pStyle w:val="af3"/>
    </w:pPr>
  </w:p>
  <w:p w:rsidR="00D72EAF" w:rsidRDefault="00D72EAF">
    <w:pPr>
      <w:rPr>
        <w:lang w:eastAsia="ja-JP"/>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80"/>
    </w:tblPr>
    <w:tblGrid>
      <w:gridCol w:w="9230"/>
      <w:gridCol w:w="4944"/>
    </w:tblGrid>
    <w:tr w:rsidR="00D72EAF" w:rsidTr="001679B4">
      <w:trPr>
        <w:trHeight w:val="284"/>
      </w:trPr>
      <w:tc>
        <w:tcPr>
          <w:tcW w:w="3256" w:type="pct"/>
        </w:tcPr>
        <w:p w:rsidR="00D72EAF" w:rsidRDefault="00D72EAF" w:rsidP="00D25DA3">
          <w:pPr>
            <w:pStyle w:val="aa"/>
            <w:rPr>
              <w:lang w:eastAsia="ja-JP"/>
            </w:rPr>
          </w:pPr>
          <w:r>
            <w:rPr>
              <w:rFonts w:hint="eastAsia"/>
              <w:lang w:eastAsia="ja-JP"/>
            </w:rPr>
            <w:t>開発計画表システム刷新</w:t>
          </w:r>
        </w:p>
      </w:tc>
      <w:tc>
        <w:tcPr>
          <w:tcW w:w="1744" w:type="pct"/>
        </w:tcPr>
        <w:p w:rsidR="00D72EAF" w:rsidRDefault="00D72EAF" w:rsidP="00761CAC">
          <w:pPr>
            <w:pStyle w:val="aa"/>
            <w:wordWrap w:val="0"/>
            <w:jc w:val="right"/>
            <w:rPr>
              <w:lang w:eastAsia="ja-JP"/>
            </w:rPr>
          </w:pPr>
          <w:r>
            <w:rPr>
              <w:rFonts w:hint="eastAsia"/>
              <w:lang w:eastAsia="ja-JP"/>
            </w:rPr>
            <w:t>要件定義書</w:t>
          </w:r>
          <w:r>
            <w:t xml:space="preserve"> </w:t>
          </w:r>
          <w:r>
            <w:rPr>
              <w:rFonts w:hint="eastAsia"/>
              <w:lang w:eastAsia="ja-JP"/>
            </w:rPr>
            <w:t>機能要件</w:t>
          </w:r>
          <w:r>
            <w:rPr>
              <w:lang w:eastAsia="ja-JP"/>
            </w:rPr>
            <w:t xml:space="preserve"> </w:t>
          </w:r>
          <w:r>
            <w:rPr>
              <w:rFonts w:hint="eastAsia"/>
              <w:lang w:eastAsia="ja-JP"/>
            </w:rPr>
            <w:t>第</w:t>
          </w:r>
          <w:r>
            <w:rPr>
              <w:lang w:eastAsia="ja-JP"/>
            </w:rPr>
            <w:t xml:space="preserve"> 1.0 </w:t>
          </w:r>
          <w:r>
            <w:rPr>
              <w:rFonts w:hint="eastAsia"/>
              <w:lang w:eastAsia="ja-JP"/>
            </w:rPr>
            <w:t>版</w:t>
          </w:r>
        </w:p>
      </w:tc>
    </w:tr>
  </w:tbl>
  <w:p w:rsidR="00D72EAF" w:rsidRPr="00761CAC" w:rsidRDefault="00D72EAF">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6814"/>
    <w:multiLevelType w:val="hybridMultilevel"/>
    <w:tmpl w:val="753278B8"/>
    <w:lvl w:ilvl="0" w:tplc="81A89E6E">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04E44074"/>
    <w:multiLevelType w:val="hybridMultilevel"/>
    <w:tmpl w:val="904AEBEE"/>
    <w:lvl w:ilvl="0" w:tplc="6B6C67A4">
      <w:start w:val="1"/>
      <w:numFmt w:val="upperRoman"/>
      <w:lvlText w:val="「%1」"/>
      <w:lvlJc w:val="left"/>
      <w:pPr>
        <w:ind w:left="1080" w:hanging="1080"/>
      </w:pPr>
      <w:rPr>
        <w:rFonts w:cs="Times New Roman" w:hint="default"/>
        <w:b w:val="0"/>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0B266BA7"/>
    <w:multiLevelType w:val="hybridMultilevel"/>
    <w:tmpl w:val="7BF4C634"/>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EE7646B"/>
    <w:multiLevelType w:val="hybridMultilevel"/>
    <w:tmpl w:val="2A4E4256"/>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F3E6B15"/>
    <w:multiLevelType w:val="hybridMultilevel"/>
    <w:tmpl w:val="A208997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F475466"/>
    <w:multiLevelType w:val="hybridMultilevel"/>
    <w:tmpl w:val="E918DBC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3E6A50"/>
    <w:multiLevelType w:val="hybridMultilevel"/>
    <w:tmpl w:val="7A5CC2B4"/>
    <w:lvl w:ilvl="0" w:tplc="DF74EF92">
      <w:start w:val="1"/>
      <w:numFmt w:val="upperLetter"/>
      <w:lvlText w:val="「%1」"/>
      <w:lvlJc w:val="left"/>
      <w:pPr>
        <w:ind w:left="720" w:hanging="720"/>
      </w:pPr>
      <w:rPr>
        <w:rFonts w:cs="Times New Roman" w:hint="default"/>
        <w:b w:val="0"/>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7">
    <w:nsid w:val="17D32B32"/>
    <w:multiLevelType w:val="hybridMultilevel"/>
    <w:tmpl w:val="48FA1BC8"/>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A5450B1"/>
    <w:multiLevelType w:val="hybridMultilevel"/>
    <w:tmpl w:val="E668DB02"/>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C2D1FC3"/>
    <w:multiLevelType w:val="hybridMultilevel"/>
    <w:tmpl w:val="63BC86DC"/>
    <w:lvl w:ilvl="0" w:tplc="0338EBA8">
      <w:start w:val="1"/>
      <w:numFmt w:val="bullet"/>
      <w:pStyle w:val="4"/>
      <w:lvlText w:val=""/>
      <w:lvlJc w:val="left"/>
      <w:pPr>
        <w:ind w:left="5382" w:hanging="420"/>
      </w:pPr>
      <w:rPr>
        <w:rFonts w:ascii="Wingdings" w:hAnsi="Wingdings" w:hint="default"/>
      </w:rPr>
    </w:lvl>
    <w:lvl w:ilvl="1" w:tplc="0409000B">
      <w:start w:val="1"/>
      <w:numFmt w:val="bullet"/>
      <w:lvlText w:val=""/>
      <w:lvlJc w:val="left"/>
      <w:pPr>
        <w:ind w:left="4592" w:hanging="420"/>
      </w:pPr>
      <w:rPr>
        <w:rFonts w:ascii="Wingdings" w:hAnsi="Wingdings" w:hint="default"/>
      </w:rPr>
    </w:lvl>
    <w:lvl w:ilvl="2" w:tplc="3F1A46D4">
      <w:numFmt w:val="bullet"/>
      <w:lvlText w:val="※"/>
      <w:lvlJc w:val="left"/>
      <w:pPr>
        <w:ind w:left="4952" w:hanging="360"/>
      </w:pPr>
      <w:rPr>
        <w:rFonts w:ascii="ＭＳ ゴシック" w:eastAsia="ＭＳ ゴシック" w:hAnsi="ＭＳ ゴシック" w:hint="eastAsia"/>
      </w:rPr>
    </w:lvl>
    <w:lvl w:ilvl="3" w:tplc="04090001">
      <w:start w:val="1"/>
      <w:numFmt w:val="bullet"/>
      <w:lvlText w:val=""/>
      <w:lvlJc w:val="left"/>
      <w:pPr>
        <w:ind w:left="5432" w:hanging="420"/>
      </w:pPr>
      <w:rPr>
        <w:rFonts w:ascii="Wingdings" w:hAnsi="Wingdings" w:hint="default"/>
      </w:rPr>
    </w:lvl>
    <w:lvl w:ilvl="4" w:tplc="0409000B">
      <w:start w:val="1"/>
      <w:numFmt w:val="bullet"/>
      <w:lvlText w:val=""/>
      <w:lvlJc w:val="left"/>
      <w:pPr>
        <w:ind w:left="5852" w:hanging="420"/>
      </w:pPr>
      <w:rPr>
        <w:rFonts w:ascii="Wingdings" w:hAnsi="Wingdings" w:hint="default"/>
      </w:rPr>
    </w:lvl>
    <w:lvl w:ilvl="5" w:tplc="0409000D" w:tentative="1">
      <w:start w:val="1"/>
      <w:numFmt w:val="bullet"/>
      <w:lvlText w:val=""/>
      <w:lvlJc w:val="left"/>
      <w:pPr>
        <w:ind w:left="6272" w:hanging="420"/>
      </w:pPr>
      <w:rPr>
        <w:rFonts w:ascii="Wingdings" w:hAnsi="Wingdings" w:hint="default"/>
      </w:rPr>
    </w:lvl>
    <w:lvl w:ilvl="6" w:tplc="04090001" w:tentative="1">
      <w:start w:val="1"/>
      <w:numFmt w:val="bullet"/>
      <w:lvlText w:val=""/>
      <w:lvlJc w:val="left"/>
      <w:pPr>
        <w:ind w:left="6692" w:hanging="420"/>
      </w:pPr>
      <w:rPr>
        <w:rFonts w:ascii="Wingdings" w:hAnsi="Wingdings" w:hint="default"/>
      </w:rPr>
    </w:lvl>
    <w:lvl w:ilvl="7" w:tplc="0409000B" w:tentative="1">
      <w:start w:val="1"/>
      <w:numFmt w:val="bullet"/>
      <w:lvlText w:val=""/>
      <w:lvlJc w:val="left"/>
      <w:pPr>
        <w:ind w:left="7112" w:hanging="420"/>
      </w:pPr>
      <w:rPr>
        <w:rFonts w:ascii="Wingdings" w:hAnsi="Wingdings" w:hint="default"/>
      </w:rPr>
    </w:lvl>
    <w:lvl w:ilvl="8" w:tplc="0409000D" w:tentative="1">
      <w:start w:val="1"/>
      <w:numFmt w:val="bullet"/>
      <w:lvlText w:val=""/>
      <w:lvlJc w:val="left"/>
      <w:pPr>
        <w:ind w:left="7532" w:hanging="420"/>
      </w:pPr>
      <w:rPr>
        <w:rFonts w:ascii="Wingdings" w:hAnsi="Wingdings" w:hint="default"/>
      </w:rPr>
    </w:lvl>
  </w:abstractNum>
  <w:abstractNum w:abstractNumId="10">
    <w:nsid w:val="218E7B89"/>
    <w:multiLevelType w:val="hybridMultilevel"/>
    <w:tmpl w:val="72C6A64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3B04C77"/>
    <w:multiLevelType w:val="hybridMultilevel"/>
    <w:tmpl w:val="11A2F3C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242F5BBE"/>
    <w:multiLevelType w:val="hybridMultilevel"/>
    <w:tmpl w:val="8408C11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43A027A"/>
    <w:multiLevelType w:val="hybridMultilevel"/>
    <w:tmpl w:val="A202AA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C0877E9"/>
    <w:multiLevelType w:val="hybridMultilevel"/>
    <w:tmpl w:val="0A329D56"/>
    <w:lvl w:ilvl="0" w:tplc="04090011">
      <w:start w:val="1"/>
      <w:numFmt w:val="decimalEnclosedCircle"/>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nsid w:val="2EEE24A5"/>
    <w:multiLevelType w:val="hybridMultilevel"/>
    <w:tmpl w:val="067648C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13110B"/>
    <w:multiLevelType w:val="hybridMultilevel"/>
    <w:tmpl w:val="7366A306"/>
    <w:lvl w:ilvl="0" w:tplc="04090001">
      <w:start w:val="1"/>
      <w:numFmt w:val="bullet"/>
      <w:lvlText w:val=""/>
      <w:lvlJc w:val="left"/>
      <w:pPr>
        <w:ind w:left="420" w:hanging="420"/>
      </w:pPr>
      <w:rPr>
        <w:rFonts w:ascii="Wingdings" w:hAnsi="Wingdings" w:hint="default"/>
      </w:rPr>
    </w:lvl>
    <w:lvl w:ilvl="1" w:tplc="58D092AA">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4266572"/>
    <w:multiLevelType w:val="hybridMultilevel"/>
    <w:tmpl w:val="10E0DD3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49F6EB1"/>
    <w:multiLevelType w:val="hybridMultilevel"/>
    <w:tmpl w:val="99282AA2"/>
    <w:lvl w:ilvl="0" w:tplc="9EFEEAEA">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9">
    <w:nsid w:val="39664D09"/>
    <w:multiLevelType w:val="hybridMultilevel"/>
    <w:tmpl w:val="37AAF89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3B3C22BA"/>
    <w:multiLevelType w:val="hybridMultilevel"/>
    <w:tmpl w:val="37B46C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B6C521A"/>
    <w:multiLevelType w:val="hybridMultilevel"/>
    <w:tmpl w:val="8690D2DC"/>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EDD7617"/>
    <w:multiLevelType w:val="hybridMultilevel"/>
    <w:tmpl w:val="28688D7E"/>
    <w:lvl w:ilvl="0" w:tplc="04090011">
      <w:start w:val="1"/>
      <w:numFmt w:val="decimalEnclosedCircle"/>
      <w:lvlText w:val="%1"/>
      <w:lvlJc w:val="left"/>
      <w:pPr>
        <w:ind w:left="420" w:hanging="420"/>
      </w:pPr>
      <w:rPr>
        <w:rFonts w:cs="Times New Roman"/>
      </w:rPr>
    </w:lvl>
    <w:lvl w:ilvl="1" w:tplc="04090017">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3">
    <w:nsid w:val="43930DBC"/>
    <w:multiLevelType w:val="multilevel"/>
    <w:tmpl w:val="231C4CFE"/>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4">
    <w:nsid w:val="4809477C"/>
    <w:multiLevelType w:val="hybridMultilevel"/>
    <w:tmpl w:val="C92403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4AFD0340"/>
    <w:multiLevelType w:val="hybridMultilevel"/>
    <w:tmpl w:val="E9DA0F3E"/>
    <w:lvl w:ilvl="0" w:tplc="58D092AA">
      <w:start w:val="1"/>
      <w:numFmt w:val="bullet"/>
      <w:lvlText w:val=""/>
      <w:lvlJc w:val="left"/>
      <w:pPr>
        <w:ind w:left="420" w:hanging="420"/>
      </w:pPr>
      <w:rPr>
        <w:rFonts w:ascii="Wingdings" w:hAnsi="Wingdings" w:hint="default"/>
      </w:rPr>
    </w:lvl>
    <w:lvl w:ilvl="1" w:tplc="9EFCBB2E">
      <w:numFmt w:val="bullet"/>
      <w:lvlText w:val="・"/>
      <w:lvlJc w:val="left"/>
      <w:pPr>
        <w:ind w:left="780" w:hanging="360"/>
      </w:pPr>
      <w:rPr>
        <w:rFonts w:ascii="ＭＳ ゴシック" w:eastAsia="ＭＳ ゴシック" w:hAnsi="ＭＳ ゴシック"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1B55969"/>
    <w:multiLevelType w:val="hybridMultilevel"/>
    <w:tmpl w:val="BA5024B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1CA728B"/>
    <w:multiLevelType w:val="hybridMultilevel"/>
    <w:tmpl w:val="140C57D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3AB1C11"/>
    <w:multiLevelType w:val="multilevel"/>
    <w:tmpl w:val="704CB22C"/>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9">
    <w:nsid w:val="55864AE6"/>
    <w:multiLevelType w:val="multilevel"/>
    <w:tmpl w:val="F208C6E2"/>
    <w:lvl w:ilvl="0">
      <w:start w:val="1"/>
      <w:numFmt w:val="decimal"/>
      <w:pStyle w:val="1"/>
      <w:lvlText w:val="%1."/>
      <w:lvlJc w:val="left"/>
      <w:pPr>
        <w:ind w:left="420" w:hanging="420"/>
      </w:pPr>
      <w:rPr>
        <w:rFonts w:cs="Times New Roman" w:hint="eastAsia"/>
      </w:rPr>
    </w:lvl>
    <w:lvl w:ilvl="1">
      <w:start w:val="1"/>
      <w:numFmt w:val="decimal"/>
      <w:lvlText w:val="%1.%2."/>
      <w:lvlJc w:val="left"/>
      <w:pPr>
        <w:ind w:left="1927" w:hanging="567"/>
      </w:pPr>
      <w:rPr>
        <w:rFonts w:cs="Times New Roman" w:hint="eastAsia"/>
      </w:rPr>
    </w:lvl>
    <w:lvl w:ilvl="2">
      <w:start w:val="1"/>
      <w:numFmt w:val="decimal"/>
      <w:lvlText w:val="%1.%2.%3."/>
      <w:lvlJc w:val="left"/>
      <w:pPr>
        <w:ind w:left="2069" w:hanging="709"/>
      </w:pPr>
      <w:rPr>
        <w:rFonts w:cs="Times New Roman" w:hint="eastAsia"/>
      </w:rPr>
    </w:lvl>
    <w:lvl w:ilvl="3">
      <w:start w:val="1"/>
      <w:numFmt w:val="decimal"/>
      <w:lvlText w:val="%1.%2.%3.%4."/>
      <w:lvlJc w:val="left"/>
      <w:pPr>
        <w:ind w:left="2211" w:hanging="851"/>
      </w:pPr>
      <w:rPr>
        <w:rFonts w:cs="Times New Roman" w:hint="eastAsia"/>
      </w:rPr>
    </w:lvl>
    <w:lvl w:ilvl="4">
      <w:start w:val="1"/>
      <w:numFmt w:val="decimal"/>
      <w:lvlText w:val="%1.%2.%3.%4.%5."/>
      <w:lvlJc w:val="left"/>
      <w:pPr>
        <w:ind w:left="2352" w:hanging="992"/>
      </w:pPr>
      <w:rPr>
        <w:rFonts w:cs="Times New Roman" w:hint="eastAsia"/>
      </w:rPr>
    </w:lvl>
    <w:lvl w:ilvl="5">
      <w:start w:val="1"/>
      <w:numFmt w:val="decimal"/>
      <w:lvlText w:val="%1.%2.%3.%4.%5.%6."/>
      <w:lvlJc w:val="left"/>
      <w:pPr>
        <w:ind w:left="2494" w:hanging="1134"/>
      </w:pPr>
      <w:rPr>
        <w:rFonts w:cs="Times New Roman" w:hint="eastAsia"/>
      </w:rPr>
    </w:lvl>
    <w:lvl w:ilvl="6">
      <w:start w:val="1"/>
      <w:numFmt w:val="decimal"/>
      <w:lvlText w:val="%1.%2.%3.%4.%5.%6.%7."/>
      <w:lvlJc w:val="left"/>
      <w:pPr>
        <w:ind w:left="2636" w:hanging="1276"/>
      </w:pPr>
      <w:rPr>
        <w:rFonts w:cs="Times New Roman" w:hint="eastAsia"/>
      </w:rPr>
    </w:lvl>
    <w:lvl w:ilvl="7">
      <w:start w:val="1"/>
      <w:numFmt w:val="decimal"/>
      <w:lvlText w:val="%1.%2.%3.%4.%5.%6.%7.%8."/>
      <w:lvlJc w:val="left"/>
      <w:pPr>
        <w:ind w:left="2778" w:hanging="1418"/>
      </w:pPr>
      <w:rPr>
        <w:rFonts w:cs="Times New Roman" w:hint="eastAsia"/>
      </w:rPr>
    </w:lvl>
    <w:lvl w:ilvl="8">
      <w:start w:val="1"/>
      <w:numFmt w:val="decimal"/>
      <w:lvlText w:val="%1.%2.%3.%4.%5.%6.%7.%8.%9."/>
      <w:lvlJc w:val="left"/>
      <w:pPr>
        <w:ind w:left="2919" w:hanging="1559"/>
      </w:pPr>
      <w:rPr>
        <w:rFonts w:cs="Times New Roman" w:hint="eastAsia"/>
      </w:rPr>
    </w:lvl>
  </w:abstractNum>
  <w:abstractNum w:abstractNumId="30">
    <w:nsid w:val="566247BB"/>
    <w:multiLevelType w:val="hybridMultilevel"/>
    <w:tmpl w:val="2C1ED53E"/>
    <w:lvl w:ilvl="0" w:tplc="E3225390">
      <w:start w:val="192"/>
      <w:numFmt w:val="bullet"/>
      <w:lvlText w:val="※"/>
      <w:lvlJc w:val="left"/>
      <w:pPr>
        <w:ind w:left="420" w:hanging="420"/>
      </w:pPr>
      <w:rPr>
        <w:rFonts w:ascii="ＭＳ ゴシック" w:eastAsia="ＭＳ ゴシック" w:hAnsi="ＭＳ ゴシック" w:hint="eastAsia"/>
        <w:b w:val="0"/>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5963019A"/>
    <w:multiLevelType w:val="hybridMultilevel"/>
    <w:tmpl w:val="518CE19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7FC7115"/>
    <w:multiLevelType w:val="hybridMultilevel"/>
    <w:tmpl w:val="B71402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72237052"/>
    <w:multiLevelType w:val="multilevel"/>
    <w:tmpl w:val="704CB22C"/>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4">
    <w:nsid w:val="72767112"/>
    <w:multiLevelType w:val="hybridMultilevel"/>
    <w:tmpl w:val="0D140F4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3E27B09"/>
    <w:multiLevelType w:val="hybridMultilevel"/>
    <w:tmpl w:val="D15EBC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871673B"/>
    <w:multiLevelType w:val="hybridMultilevel"/>
    <w:tmpl w:val="DC926A42"/>
    <w:lvl w:ilvl="0" w:tplc="58D092AA">
      <w:start w:val="1"/>
      <w:numFmt w:val="bullet"/>
      <w:lvlText w:val=""/>
      <w:lvlJc w:val="left"/>
      <w:pPr>
        <w:ind w:left="420" w:hanging="420"/>
      </w:pPr>
      <w:rPr>
        <w:rFonts w:ascii="Wingdings" w:hAnsi="Wingdings" w:hint="default"/>
      </w:rPr>
    </w:lvl>
    <w:lvl w:ilvl="1" w:tplc="E3225390">
      <w:start w:val="192"/>
      <w:numFmt w:val="bullet"/>
      <w:lvlText w:val="※"/>
      <w:lvlJc w:val="left"/>
      <w:pPr>
        <w:ind w:left="780" w:hanging="360"/>
      </w:pPr>
      <w:rPr>
        <w:rFonts w:ascii="ＭＳ ゴシック" w:eastAsia="ＭＳ ゴシック" w:hAnsi="ＭＳ ゴシック" w:hint="eastAsia"/>
        <w:b w:val="0"/>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9B7454B"/>
    <w:multiLevelType w:val="multilevel"/>
    <w:tmpl w:val="3D4860C6"/>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8">
    <w:nsid w:val="7FB33F6C"/>
    <w:multiLevelType w:val="hybridMultilevel"/>
    <w:tmpl w:val="FB9E7C52"/>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29"/>
  </w:num>
  <w:num w:numId="3">
    <w:abstractNumId w:val="24"/>
  </w:num>
  <w:num w:numId="4">
    <w:abstractNumId w:val="13"/>
  </w:num>
  <w:num w:numId="5">
    <w:abstractNumId w:val="14"/>
  </w:num>
  <w:num w:numId="6">
    <w:abstractNumId w:val="22"/>
  </w:num>
  <w:num w:numId="7">
    <w:abstractNumId w:val="36"/>
  </w:num>
  <w:num w:numId="8">
    <w:abstractNumId w:val="25"/>
  </w:num>
  <w:num w:numId="9">
    <w:abstractNumId w:val="7"/>
  </w:num>
  <w:num w:numId="10">
    <w:abstractNumId w:val="8"/>
  </w:num>
  <w:num w:numId="11">
    <w:abstractNumId w:val="30"/>
  </w:num>
  <w:num w:numId="12">
    <w:abstractNumId w:val="35"/>
  </w:num>
  <w:num w:numId="13">
    <w:abstractNumId w:val="4"/>
  </w:num>
  <w:num w:numId="14">
    <w:abstractNumId w:val="0"/>
  </w:num>
  <w:num w:numId="15">
    <w:abstractNumId w:val="18"/>
  </w:num>
  <w:num w:numId="16">
    <w:abstractNumId w:val="15"/>
  </w:num>
  <w:num w:numId="17">
    <w:abstractNumId w:val="16"/>
  </w:num>
  <w:num w:numId="18">
    <w:abstractNumId w:val="12"/>
  </w:num>
  <w:num w:numId="19">
    <w:abstractNumId w:val="33"/>
  </w:num>
  <w:num w:numId="20">
    <w:abstractNumId w:val="23"/>
  </w:num>
  <w:num w:numId="21">
    <w:abstractNumId w:val="28"/>
  </w:num>
  <w:num w:numId="22">
    <w:abstractNumId w:val="37"/>
  </w:num>
  <w:num w:numId="23">
    <w:abstractNumId w:val="21"/>
  </w:num>
  <w:num w:numId="24">
    <w:abstractNumId w:val="20"/>
  </w:num>
  <w:num w:numId="25">
    <w:abstractNumId w:val="3"/>
  </w:num>
  <w:num w:numId="26">
    <w:abstractNumId w:val="11"/>
  </w:num>
  <w:num w:numId="27">
    <w:abstractNumId w:val="19"/>
  </w:num>
  <w:num w:numId="28">
    <w:abstractNumId w:val="10"/>
  </w:num>
  <w:num w:numId="29">
    <w:abstractNumId w:val="5"/>
  </w:num>
  <w:num w:numId="30">
    <w:abstractNumId w:val="32"/>
  </w:num>
  <w:num w:numId="31">
    <w:abstractNumId w:val="2"/>
  </w:num>
  <w:num w:numId="32">
    <w:abstractNumId w:val="31"/>
  </w:num>
  <w:num w:numId="33">
    <w:abstractNumId w:val="34"/>
  </w:num>
  <w:num w:numId="34">
    <w:abstractNumId w:val="6"/>
  </w:num>
  <w:num w:numId="35">
    <w:abstractNumId w:val="1"/>
  </w:num>
  <w:num w:numId="36">
    <w:abstractNumId w:val="38"/>
  </w:num>
  <w:num w:numId="37">
    <w:abstractNumId w:val="17"/>
  </w:num>
  <w:num w:numId="38">
    <w:abstractNumId w:val="26"/>
  </w:num>
  <w:num w:numId="39">
    <w:abstractNumId w:val="2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revisionView w:markup="0" w:inkAnnotations="0"/>
  <w:trackRevisions/>
  <w:doNotTrackMoves/>
  <w:defaultTabStop w:val="840"/>
  <w:defaultTableStyle w:val="26"/>
  <w:drawingGridHorizontalSpacing w:val="8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5776"/>
    <w:rsid w:val="0000026C"/>
    <w:rsid w:val="00000730"/>
    <w:rsid w:val="000009F5"/>
    <w:rsid w:val="00001087"/>
    <w:rsid w:val="0000156C"/>
    <w:rsid w:val="00002249"/>
    <w:rsid w:val="00002F58"/>
    <w:rsid w:val="0000362B"/>
    <w:rsid w:val="00003D32"/>
    <w:rsid w:val="00003D49"/>
    <w:rsid w:val="000059D3"/>
    <w:rsid w:val="00006127"/>
    <w:rsid w:val="00006D3A"/>
    <w:rsid w:val="00007597"/>
    <w:rsid w:val="00007904"/>
    <w:rsid w:val="00007B2F"/>
    <w:rsid w:val="00007D4D"/>
    <w:rsid w:val="00007F23"/>
    <w:rsid w:val="00010595"/>
    <w:rsid w:val="00011992"/>
    <w:rsid w:val="00011B74"/>
    <w:rsid w:val="0001317A"/>
    <w:rsid w:val="00013294"/>
    <w:rsid w:val="000142F9"/>
    <w:rsid w:val="00014BE9"/>
    <w:rsid w:val="00015104"/>
    <w:rsid w:val="0001530B"/>
    <w:rsid w:val="0001596F"/>
    <w:rsid w:val="00015C0A"/>
    <w:rsid w:val="00015EA7"/>
    <w:rsid w:val="000214CF"/>
    <w:rsid w:val="00021892"/>
    <w:rsid w:val="00023528"/>
    <w:rsid w:val="00025205"/>
    <w:rsid w:val="00025449"/>
    <w:rsid w:val="00025C2F"/>
    <w:rsid w:val="00025E4C"/>
    <w:rsid w:val="000261D5"/>
    <w:rsid w:val="0002791F"/>
    <w:rsid w:val="00027F03"/>
    <w:rsid w:val="00030124"/>
    <w:rsid w:val="0003016A"/>
    <w:rsid w:val="0003040F"/>
    <w:rsid w:val="00030665"/>
    <w:rsid w:val="00031341"/>
    <w:rsid w:val="0003144D"/>
    <w:rsid w:val="0003158A"/>
    <w:rsid w:val="00031677"/>
    <w:rsid w:val="000318AD"/>
    <w:rsid w:val="00031ADC"/>
    <w:rsid w:val="000327F0"/>
    <w:rsid w:val="00032C24"/>
    <w:rsid w:val="00033092"/>
    <w:rsid w:val="00034130"/>
    <w:rsid w:val="000347F9"/>
    <w:rsid w:val="00034BAA"/>
    <w:rsid w:val="000351DF"/>
    <w:rsid w:val="000358FC"/>
    <w:rsid w:val="00035994"/>
    <w:rsid w:val="00035EA2"/>
    <w:rsid w:val="00036551"/>
    <w:rsid w:val="00036785"/>
    <w:rsid w:val="00036DB3"/>
    <w:rsid w:val="00036E2E"/>
    <w:rsid w:val="00036E6A"/>
    <w:rsid w:val="00037819"/>
    <w:rsid w:val="0004037A"/>
    <w:rsid w:val="000413B4"/>
    <w:rsid w:val="00041C84"/>
    <w:rsid w:val="000426FC"/>
    <w:rsid w:val="00042FCC"/>
    <w:rsid w:val="00043040"/>
    <w:rsid w:val="000431DD"/>
    <w:rsid w:val="0004363A"/>
    <w:rsid w:val="00043892"/>
    <w:rsid w:val="00044453"/>
    <w:rsid w:val="000449BB"/>
    <w:rsid w:val="00044C4C"/>
    <w:rsid w:val="00045111"/>
    <w:rsid w:val="00045426"/>
    <w:rsid w:val="000454AC"/>
    <w:rsid w:val="00045BBA"/>
    <w:rsid w:val="0004664D"/>
    <w:rsid w:val="00047FAC"/>
    <w:rsid w:val="00050322"/>
    <w:rsid w:val="00050EBB"/>
    <w:rsid w:val="0005116F"/>
    <w:rsid w:val="0005127B"/>
    <w:rsid w:val="00051D7E"/>
    <w:rsid w:val="00052C71"/>
    <w:rsid w:val="00052F25"/>
    <w:rsid w:val="000548D0"/>
    <w:rsid w:val="00054A7A"/>
    <w:rsid w:val="00054D5B"/>
    <w:rsid w:val="00054FD7"/>
    <w:rsid w:val="00055534"/>
    <w:rsid w:val="00055794"/>
    <w:rsid w:val="00055A23"/>
    <w:rsid w:val="00055B9C"/>
    <w:rsid w:val="0005675F"/>
    <w:rsid w:val="00056D7C"/>
    <w:rsid w:val="000572E1"/>
    <w:rsid w:val="00060CF8"/>
    <w:rsid w:val="00061466"/>
    <w:rsid w:val="00061924"/>
    <w:rsid w:val="0006227E"/>
    <w:rsid w:val="00062977"/>
    <w:rsid w:val="00062B6F"/>
    <w:rsid w:val="000635ED"/>
    <w:rsid w:val="00063D84"/>
    <w:rsid w:val="00064CE4"/>
    <w:rsid w:val="000652F2"/>
    <w:rsid w:val="000656FC"/>
    <w:rsid w:val="00065EFE"/>
    <w:rsid w:val="0006684B"/>
    <w:rsid w:val="000703DD"/>
    <w:rsid w:val="00071020"/>
    <w:rsid w:val="0007118E"/>
    <w:rsid w:val="000715BE"/>
    <w:rsid w:val="0007190E"/>
    <w:rsid w:val="00071956"/>
    <w:rsid w:val="00071C83"/>
    <w:rsid w:val="000728E9"/>
    <w:rsid w:val="00072A8F"/>
    <w:rsid w:val="00073EF8"/>
    <w:rsid w:val="000740D2"/>
    <w:rsid w:val="00074ECE"/>
    <w:rsid w:val="00075535"/>
    <w:rsid w:val="00075567"/>
    <w:rsid w:val="000756B7"/>
    <w:rsid w:val="00075A1C"/>
    <w:rsid w:val="000760D2"/>
    <w:rsid w:val="000764A7"/>
    <w:rsid w:val="00077140"/>
    <w:rsid w:val="00077177"/>
    <w:rsid w:val="00077FD9"/>
    <w:rsid w:val="00081505"/>
    <w:rsid w:val="00081DC3"/>
    <w:rsid w:val="00081EE1"/>
    <w:rsid w:val="0008223D"/>
    <w:rsid w:val="00082A80"/>
    <w:rsid w:val="000839CD"/>
    <w:rsid w:val="000845C2"/>
    <w:rsid w:val="00084B10"/>
    <w:rsid w:val="000850B1"/>
    <w:rsid w:val="00085410"/>
    <w:rsid w:val="000867F5"/>
    <w:rsid w:val="00086854"/>
    <w:rsid w:val="00086A30"/>
    <w:rsid w:val="000871E3"/>
    <w:rsid w:val="00087641"/>
    <w:rsid w:val="00090B8D"/>
    <w:rsid w:val="00090DCF"/>
    <w:rsid w:val="000911C0"/>
    <w:rsid w:val="000911F1"/>
    <w:rsid w:val="00093BE5"/>
    <w:rsid w:val="00093CF2"/>
    <w:rsid w:val="00093EF3"/>
    <w:rsid w:val="00093F5E"/>
    <w:rsid w:val="00095104"/>
    <w:rsid w:val="0009530A"/>
    <w:rsid w:val="00095F65"/>
    <w:rsid w:val="00096088"/>
    <w:rsid w:val="00096698"/>
    <w:rsid w:val="00096AA8"/>
    <w:rsid w:val="000A0A8D"/>
    <w:rsid w:val="000A0AF2"/>
    <w:rsid w:val="000A0C66"/>
    <w:rsid w:val="000A0FD6"/>
    <w:rsid w:val="000A1FE0"/>
    <w:rsid w:val="000A22DD"/>
    <w:rsid w:val="000A23D6"/>
    <w:rsid w:val="000A2C8D"/>
    <w:rsid w:val="000A3C11"/>
    <w:rsid w:val="000A3D97"/>
    <w:rsid w:val="000A4E16"/>
    <w:rsid w:val="000A514F"/>
    <w:rsid w:val="000A53E4"/>
    <w:rsid w:val="000A62BE"/>
    <w:rsid w:val="000A62EF"/>
    <w:rsid w:val="000A7439"/>
    <w:rsid w:val="000B0E0D"/>
    <w:rsid w:val="000B0F19"/>
    <w:rsid w:val="000B1FAB"/>
    <w:rsid w:val="000B1FC3"/>
    <w:rsid w:val="000B2C18"/>
    <w:rsid w:val="000B3270"/>
    <w:rsid w:val="000B3B51"/>
    <w:rsid w:val="000B3C60"/>
    <w:rsid w:val="000B3EB0"/>
    <w:rsid w:val="000B426D"/>
    <w:rsid w:val="000B4483"/>
    <w:rsid w:val="000B44B6"/>
    <w:rsid w:val="000B6118"/>
    <w:rsid w:val="000B66C3"/>
    <w:rsid w:val="000B7256"/>
    <w:rsid w:val="000B791E"/>
    <w:rsid w:val="000B7FD8"/>
    <w:rsid w:val="000C0165"/>
    <w:rsid w:val="000C0321"/>
    <w:rsid w:val="000C13BF"/>
    <w:rsid w:val="000C1AF9"/>
    <w:rsid w:val="000C2710"/>
    <w:rsid w:val="000C2B53"/>
    <w:rsid w:val="000C3900"/>
    <w:rsid w:val="000C401B"/>
    <w:rsid w:val="000C453E"/>
    <w:rsid w:val="000C4867"/>
    <w:rsid w:val="000C5718"/>
    <w:rsid w:val="000C5B06"/>
    <w:rsid w:val="000C5FD4"/>
    <w:rsid w:val="000C6AA5"/>
    <w:rsid w:val="000C78B9"/>
    <w:rsid w:val="000D054B"/>
    <w:rsid w:val="000D09F1"/>
    <w:rsid w:val="000D0B96"/>
    <w:rsid w:val="000D1352"/>
    <w:rsid w:val="000D1749"/>
    <w:rsid w:val="000D1D6A"/>
    <w:rsid w:val="000D1E87"/>
    <w:rsid w:val="000D2224"/>
    <w:rsid w:val="000D2F4B"/>
    <w:rsid w:val="000D428C"/>
    <w:rsid w:val="000D47DD"/>
    <w:rsid w:val="000D4BD8"/>
    <w:rsid w:val="000D5098"/>
    <w:rsid w:val="000D5C28"/>
    <w:rsid w:val="000D6E0E"/>
    <w:rsid w:val="000D71E0"/>
    <w:rsid w:val="000D7947"/>
    <w:rsid w:val="000D7D55"/>
    <w:rsid w:val="000E0423"/>
    <w:rsid w:val="000E1B80"/>
    <w:rsid w:val="000E408F"/>
    <w:rsid w:val="000E42D7"/>
    <w:rsid w:val="000E6369"/>
    <w:rsid w:val="000E6504"/>
    <w:rsid w:val="000E6A8B"/>
    <w:rsid w:val="000E7560"/>
    <w:rsid w:val="000F095D"/>
    <w:rsid w:val="000F1211"/>
    <w:rsid w:val="000F195F"/>
    <w:rsid w:val="000F1BFA"/>
    <w:rsid w:val="000F2511"/>
    <w:rsid w:val="000F279F"/>
    <w:rsid w:val="000F28C4"/>
    <w:rsid w:val="000F2EB5"/>
    <w:rsid w:val="000F3122"/>
    <w:rsid w:val="000F319E"/>
    <w:rsid w:val="000F36F9"/>
    <w:rsid w:val="000F3730"/>
    <w:rsid w:val="000F417D"/>
    <w:rsid w:val="000F4B5E"/>
    <w:rsid w:val="000F6C9A"/>
    <w:rsid w:val="000F7255"/>
    <w:rsid w:val="000F7B51"/>
    <w:rsid w:val="00100443"/>
    <w:rsid w:val="00100831"/>
    <w:rsid w:val="00101892"/>
    <w:rsid w:val="001024BB"/>
    <w:rsid w:val="001036DD"/>
    <w:rsid w:val="00103842"/>
    <w:rsid w:val="00103C15"/>
    <w:rsid w:val="0010551B"/>
    <w:rsid w:val="00105AE1"/>
    <w:rsid w:val="00105B08"/>
    <w:rsid w:val="00105CBD"/>
    <w:rsid w:val="001060C7"/>
    <w:rsid w:val="001061AA"/>
    <w:rsid w:val="001068A3"/>
    <w:rsid w:val="00107553"/>
    <w:rsid w:val="00107D38"/>
    <w:rsid w:val="0011013D"/>
    <w:rsid w:val="001103A5"/>
    <w:rsid w:val="00111A14"/>
    <w:rsid w:val="00112289"/>
    <w:rsid w:val="00112495"/>
    <w:rsid w:val="00114EEF"/>
    <w:rsid w:val="00115C4A"/>
    <w:rsid w:val="00117BC0"/>
    <w:rsid w:val="00120A2C"/>
    <w:rsid w:val="0012169F"/>
    <w:rsid w:val="0012212C"/>
    <w:rsid w:val="001221DE"/>
    <w:rsid w:val="001223FD"/>
    <w:rsid w:val="00122EB8"/>
    <w:rsid w:val="00123498"/>
    <w:rsid w:val="0012388D"/>
    <w:rsid w:val="001238FE"/>
    <w:rsid w:val="00124190"/>
    <w:rsid w:val="0012466E"/>
    <w:rsid w:val="001246ED"/>
    <w:rsid w:val="001254DC"/>
    <w:rsid w:val="00126895"/>
    <w:rsid w:val="00126A02"/>
    <w:rsid w:val="00126C0A"/>
    <w:rsid w:val="00127063"/>
    <w:rsid w:val="001272ED"/>
    <w:rsid w:val="00127503"/>
    <w:rsid w:val="001303AE"/>
    <w:rsid w:val="00130F8D"/>
    <w:rsid w:val="00132BEA"/>
    <w:rsid w:val="00132C2C"/>
    <w:rsid w:val="0013407F"/>
    <w:rsid w:val="00134173"/>
    <w:rsid w:val="001342E7"/>
    <w:rsid w:val="0013461E"/>
    <w:rsid w:val="00134934"/>
    <w:rsid w:val="00134AD6"/>
    <w:rsid w:val="00134ED8"/>
    <w:rsid w:val="00136077"/>
    <w:rsid w:val="0013678F"/>
    <w:rsid w:val="0013736F"/>
    <w:rsid w:val="00137B3B"/>
    <w:rsid w:val="00140908"/>
    <w:rsid w:val="001409A4"/>
    <w:rsid w:val="001409DD"/>
    <w:rsid w:val="00140ADE"/>
    <w:rsid w:val="00141CE1"/>
    <w:rsid w:val="00141DE8"/>
    <w:rsid w:val="00142980"/>
    <w:rsid w:val="00142EC4"/>
    <w:rsid w:val="001457FF"/>
    <w:rsid w:val="0014662C"/>
    <w:rsid w:val="00146AFC"/>
    <w:rsid w:val="00147A01"/>
    <w:rsid w:val="00150943"/>
    <w:rsid w:val="00150AF1"/>
    <w:rsid w:val="00150EBC"/>
    <w:rsid w:val="00151135"/>
    <w:rsid w:val="001511B2"/>
    <w:rsid w:val="0015132F"/>
    <w:rsid w:val="0015134D"/>
    <w:rsid w:val="00151EDB"/>
    <w:rsid w:val="00151F44"/>
    <w:rsid w:val="00152EFA"/>
    <w:rsid w:val="00153425"/>
    <w:rsid w:val="00153B14"/>
    <w:rsid w:val="00154507"/>
    <w:rsid w:val="00155C36"/>
    <w:rsid w:val="0015742E"/>
    <w:rsid w:val="001577E8"/>
    <w:rsid w:val="00157B60"/>
    <w:rsid w:val="00160411"/>
    <w:rsid w:val="00160D92"/>
    <w:rsid w:val="0016129E"/>
    <w:rsid w:val="001612E3"/>
    <w:rsid w:val="001613EA"/>
    <w:rsid w:val="00162341"/>
    <w:rsid w:val="00162862"/>
    <w:rsid w:val="00162C9A"/>
    <w:rsid w:val="0016431E"/>
    <w:rsid w:val="00164617"/>
    <w:rsid w:val="00164A57"/>
    <w:rsid w:val="00164E56"/>
    <w:rsid w:val="00164FDA"/>
    <w:rsid w:val="00165A78"/>
    <w:rsid w:val="001665B3"/>
    <w:rsid w:val="00167249"/>
    <w:rsid w:val="001673A5"/>
    <w:rsid w:val="00167712"/>
    <w:rsid w:val="001679B4"/>
    <w:rsid w:val="0017025B"/>
    <w:rsid w:val="00170818"/>
    <w:rsid w:val="00171416"/>
    <w:rsid w:val="00171544"/>
    <w:rsid w:val="00171E01"/>
    <w:rsid w:val="00171E08"/>
    <w:rsid w:val="0017281E"/>
    <w:rsid w:val="0017400B"/>
    <w:rsid w:val="001749F8"/>
    <w:rsid w:val="00174C99"/>
    <w:rsid w:val="00175298"/>
    <w:rsid w:val="00175F59"/>
    <w:rsid w:val="001761C1"/>
    <w:rsid w:val="00176D19"/>
    <w:rsid w:val="00176E3E"/>
    <w:rsid w:val="00177071"/>
    <w:rsid w:val="00177491"/>
    <w:rsid w:val="00180051"/>
    <w:rsid w:val="00180195"/>
    <w:rsid w:val="0018077F"/>
    <w:rsid w:val="001809E6"/>
    <w:rsid w:val="00180EA8"/>
    <w:rsid w:val="0018102E"/>
    <w:rsid w:val="0018154E"/>
    <w:rsid w:val="001819A3"/>
    <w:rsid w:val="00181EBC"/>
    <w:rsid w:val="00182119"/>
    <w:rsid w:val="0018230F"/>
    <w:rsid w:val="00182483"/>
    <w:rsid w:val="001830C4"/>
    <w:rsid w:val="001836B4"/>
    <w:rsid w:val="00183E32"/>
    <w:rsid w:val="00184223"/>
    <w:rsid w:val="00184388"/>
    <w:rsid w:val="00184CC3"/>
    <w:rsid w:val="00185157"/>
    <w:rsid w:val="001854A2"/>
    <w:rsid w:val="0018607E"/>
    <w:rsid w:val="0018636F"/>
    <w:rsid w:val="00186A4D"/>
    <w:rsid w:val="001871D3"/>
    <w:rsid w:val="001871EA"/>
    <w:rsid w:val="0018726A"/>
    <w:rsid w:val="001875C0"/>
    <w:rsid w:val="0018794E"/>
    <w:rsid w:val="00187CDE"/>
    <w:rsid w:val="0019036C"/>
    <w:rsid w:val="00192AAB"/>
    <w:rsid w:val="00193B79"/>
    <w:rsid w:val="00194300"/>
    <w:rsid w:val="00194868"/>
    <w:rsid w:val="00194CCF"/>
    <w:rsid w:val="00196447"/>
    <w:rsid w:val="00196EFD"/>
    <w:rsid w:val="001971E8"/>
    <w:rsid w:val="00197822"/>
    <w:rsid w:val="0019789A"/>
    <w:rsid w:val="00197BA7"/>
    <w:rsid w:val="001A0D3D"/>
    <w:rsid w:val="001A1E99"/>
    <w:rsid w:val="001A2454"/>
    <w:rsid w:val="001A323A"/>
    <w:rsid w:val="001A3FE2"/>
    <w:rsid w:val="001A4133"/>
    <w:rsid w:val="001A42CA"/>
    <w:rsid w:val="001A4905"/>
    <w:rsid w:val="001A52ED"/>
    <w:rsid w:val="001A5546"/>
    <w:rsid w:val="001A58DD"/>
    <w:rsid w:val="001B130B"/>
    <w:rsid w:val="001B166C"/>
    <w:rsid w:val="001B181A"/>
    <w:rsid w:val="001B1966"/>
    <w:rsid w:val="001B1A3E"/>
    <w:rsid w:val="001B1D22"/>
    <w:rsid w:val="001B257B"/>
    <w:rsid w:val="001B2BC9"/>
    <w:rsid w:val="001B3357"/>
    <w:rsid w:val="001B4CEE"/>
    <w:rsid w:val="001B541C"/>
    <w:rsid w:val="001B55B6"/>
    <w:rsid w:val="001B5866"/>
    <w:rsid w:val="001B590A"/>
    <w:rsid w:val="001B5DDA"/>
    <w:rsid w:val="001B60E9"/>
    <w:rsid w:val="001B6649"/>
    <w:rsid w:val="001B719F"/>
    <w:rsid w:val="001C0D85"/>
    <w:rsid w:val="001C0FD4"/>
    <w:rsid w:val="001C1209"/>
    <w:rsid w:val="001C17D7"/>
    <w:rsid w:val="001C18A4"/>
    <w:rsid w:val="001C235C"/>
    <w:rsid w:val="001C2E68"/>
    <w:rsid w:val="001C32DD"/>
    <w:rsid w:val="001C3448"/>
    <w:rsid w:val="001C3C78"/>
    <w:rsid w:val="001C3CC2"/>
    <w:rsid w:val="001C456D"/>
    <w:rsid w:val="001C4773"/>
    <w:rsid w:val="001C539A"/>
    <w:rsid w:val="001C5A15"/>
    <w:rsid w:val="001C7013"/>
    <w:rsid w:val="001D0657"/>
    <w:rsid w:val="001D0DF8"/>
    <w:rsid w:val="001D1C37"/>
    <w:rsid w:val="001D228C"/>
    <w:rsid w:val="001D2B84"/>
    <w:rsid w:val="001D2CCB"/>
    <w:rsid w:val="001D2CF1"/>
    <w:rsid w:val="001D3830"/>
    <w:rsid w:val="001D554E"/>
    <w:rsid w:val="001D60F7"/>
    <w:rsid w:val="001D6439"/>
    <w:rsid w:val="001D6B3C"/>
    <w:rsid w:val="001D7877"/>
    <w:rsid w:val="001D78B4"/>
    <w:rsid w:val="001D7FEE"/>
    <w:rsid w:val="001E0010"/>
    <w:rsid w:val="001E1261"/>
    <w:rsid w:val="001E1401"/>
    <w:rsid w:val="001E1458"/>
    <w:rsid w:val="001E1AC4"/>
    <w:rsid w:val="001E2171"/>
    <w:rsid w:val="001E2451"/>
    <w:rsid w:val="001E2983"/>
    <w:rsid w:val="001E2EDE"/>
    <w:rsid w:val="001E3068"/>
    <w:rsid w:val="001E3121"/>
    <w:rsid w:val="001E31C9"/>
    <w:rsid w:val="001E32B8"/>
    <w:rsid w:val="001E3927"/>
    <w:rsid w:val="001E497C"/>
    <w:rsid w:val="001E5776"/>
    <w:rsid w:val="001E62DE"/>
    <w:rsid w:val="001E68D1"/>
    <w:rsid w:val="001E6F31"/>
    <w:rsid w:val="001E7268"/>
    <w:rsid w:val="001E7D5F"/>
    <w:rsid w:val="001F0831"/>
    <w:rsid w:val="001F0CEE"/>
    <w:rsid w:val="001F1920"/>
    <w:rsid w:val="001F2961"/>
    <w:rsid w:val="001F3B8C"/>
    <w:rsid w:val="001F3B98"/>
    <w:rsid w:val="001F3C92"/>
    <w:rsid w:val="001F4177"/>
    <w:rsid w:val="001F4F49"/>
    <w:rsid w:val="001F52DF"/>
    <w:rsid w:val="001F58A7"/>
    <w:rsid w:val="001F58C1"/>
    <w:rsid w:val="001F58CD"/>
    <w:rsid w:val="001F58D8"/>
    <w:rsid w:val="001F5D93"/>
    <w:rsid w:val="001F6269"/>
    <w:rsid w:val="001F6A3D"/>
    <w:rsid w:val="001F7677"/>
    <w:rsid w:val="001F7F24"/>
    <w:rsid w:val="0020048F"/>
    <w:rsid w:val="00200562"/>
    <w:rsid w:val="00201023"/>
    <w:rsid w:val="002019EC"/>
    <w:rsid w:val="00201ADA"/>
    <w:rsid w:val="00201B4C"/>
    <w:rsid w:val="0020323A"/>
    <w:rsid w:val="00203351"/>
    <w:rsid w:val="002036A7"/>
    <w:rsid w:val="002036D6"/>
    <w:rsid w:val="00203B3E"/>
    <w:rsid w:val="00203CBF"/>
    <w:rsid w:val="00203DBF"/>
    <w:rsid w:val="002044D7"/>
    <w:rsid w:val="002049B6"/>
    <w:rsid w:val="00206300"/>
    <w:rsid w:val="0021121B"/>
    <w:rsid w:val="00212106"/>
    <w:rsid w:val="002129FD"/>
    <w:rsid w:val="00212B97"/>
    <w:rsid w:val="0021445B"/>
    <w:rsid w:val="0021470B"/>
    <w:rsid w:val="00214C9B"/>
    <w:rsid w:val="00215620"/>
    <w:rsid w:val="002159F5"/>
    <w:rsid w:val="00215D28"/>
    <w:rsid w:val="00215EEA"/>
    <w:rsid w:val="00215FBE"/>
    <w:rsid w:val="00216282"/>
    <w:rsid w:val="00216D06"/>
    <w:rsid w:val="002174A6"/>
    <w:rsid w:val="0021751F"/>
    <w:rsid w:val="0021785A"/>
    <w:rsid w:val="00217FC6"/>
    <w:rsid w:val="00220929"/>
    <w:rsid w:val="002213F9"/>
    <w:rsid w:val="00221E4C"/>
    <w:rsid w:val="00222125"/>
    <w:rsid w:val="002227F6"/>
    <w:rsid w:val="00222CD4"/>
    <w:rsid w:val="0022363C"/>
    <w:rsid w:val="00223CA0"/>
    <w:rsid w:val="00224250"/>
    <w:rsid w:val="002247FE"/>
    <w:rsid w:val="00224C87"/>
    <w:rsid w:val="002251F2"/>
    <w:rsid w:val="0022557F"/>
    <w:rsid w:val="00225F41"/>
    <w:rsid w:val="00225F6B"/>
    <w:rsid w:val="002261E4"/>
    <w:rsid w:val="002264E7"/>
    <w:rsid w:val="00226AB8"/>
    <w:rsid w:val="002270A6"/>
    <w:rsid w:val="00227C14"/>
    <w:rsid w:val="00230E98"/>
    <w:rsid w:val="0023251E"/>
    <w:rsid w:val="00232A84"/>
    <w:rsid w:val="00233D57"/>
    <w:rsid w:val="0023479D"/>
    <w:rsid w:val="00234A92"/>
    <w:rsid w:val="0023518D"/>
    <w:rsid w:val="002354A9"/>
    <w:rsid w:val="00235796"/>
    <w:rsid w:val="00235AB4"/>
    <w:rsid w:val="00235F14"/>
    <w:rsid w:val="0023613D"/>
    <w:rsid w:val="00236DFE"/>
    <w:rsid w:val="00240457"/>
    <w:rsid w:val="00240755"/>
    <w:rsid w:val="002416B7"/>
    <w:rsid w:val="0024228B"/>
    <w:rsid w:val="00242FFA"/>
    <w:rsid w:val="00243521"/>
    <w:rsid w:val="0024461D"/>
    <w:rsid w:val="00245382"/>
    <w:rsid w:val="00245BCC"/>
    <w:rsid w:val="00245C17"/>
    <w:rsid w:val="002460E6"/>
    <w:rsid w:val="0024627F"/>
    <w:rsid w:val="002465D7"/>
    <w:rsid w:val="002467BE"/>
    <w:rsid w:val="00246EEC"/>
    <w:rsid w:val="002473CE"/>
    <w:rsid w:val="00250540"/>
    <w:rsid w:val="002508C1"/>
    <w:rsid w:val="002514BE"/>
    <w:rsid w:val="002515F3"/>
    <w:rsid w:val="00251926"/>
    <w:rsid w:val="00251958"/>
    <w:rsid w:val="002523BE"/>
    <w:rsid w:val="00252817"/>
    <w:rsid w:val="00252819"/>
    <w:rsid w:val="002530BD"/>
    <w:rsid w:val="0025366D"/>
    <w:rsid w:val="00253EEC"/>
    <w:rsid w:val="00255C51"/>
    <w:rsid w:val="00255CE7"/>
    <w:rsid w:val="00255D9D"/>
    <w:rsid w:val="00255F47"/>
    <w:rsid w:val="002561B4"/>
    <w:rsid w:val="0025668E"/>
    <w:rsid w:val="00256EA6"/>
    <w:rsid w:val="00257199"/>
    <w:rsid w:val="00257588"/>
    <w:rsid w:val="002600C9"/>
    <w:rsid w:val="0026017A"/>
    <w:rsid w:val="002607F5"/>
    <w:rsid w:val="002615DC"/>
    <w:rsid w:val="00261F26"/>
    <w:rsid w:val="00261F88"/>
    <w:rsid w:val="00264332"/>
    <w:rsid w:val="00265ADF"/>
    <w:rsid w:val="00266414"/>
    <w:rsid w:val="00267C10"/>
    <w:rsid w:val="00267FBB"/>
    <w:rsid w:val="002704E5"/>
    <w:rsid w:val="00270977"/>
    <w:rsid w:val="00270B6E"/>
    <w:rsid w:val="00270FAF"/>
    <w:rsid w:val="0027129D"/>
    <w:rsid w:val="00272224"/>
    <w:rsid w:val="00272247"/>
    <w:rsid w:val="00272CC0"/>
    <w:rsid w:val="00273ED3"/>
    <w:rsid w:val="0027404D"/>
    <w:rsid w:val="00274A42"/>
    <w:rsid w:val="0027645B"/>
    <w:rsid w:val="002775F6"/>
    <w:rsid w:val="00280415"/>
    <w:rsid w:val="0028078B"/>
    <w:rsid w:val="002807C9"/>
    <w:rsid w:val="00280A92"/>
    <w:rsid w:val="00281016"/>
    <w:rsid w:val="002813E5"/>
    <w:rsid w:val="00281528"/>
    <w:rsid w:val="00281EB4"/>
    <w:rsid w:val="00282237"/>
    <w:rsid w:val="00282E92"/>
    <w:rsid w:val="0028342C"/>
    <w:rsid w:val="002836C9"/>
    <w:rsid w:val="00284B56"/>
    <w:rsid w:val="0028540E"/>
    <w:rsid w:val="00285610"/>
    <w:rsid w:val="00285C3B"/>
    <w:rsid w:val="00285EB4"/>
    <w:rsid w:val="00287801"/>
    <w:rsid w:val="002878CA"/>
    <w:rsid w:val="00287D9E"/>
    <w:rsid w:val="002900AF"/>
    <w:rsid w:val="0029028A"/>
    <w:rsid w:val="00290E65"/>
    <w:rsid w:val="00291CBB"/>
    <w:rsid w:val="002922F7"/>
    <w:rsid w:val="00293262"/>
    <w:rsid w:val="00294655"/>
    <w:rsid w:val="0029531D"/>
    <w:rsid w:val="00295453"/>
    <w:rsid w:val="00296938"/>
    <w:rsid w:val="00296D45"/>
    <w:rsid w:val="00297303"/>
    <w:rsid w:val="0029765C"/>
    <w:rsid w:val="00297B01"/>
    <w:rsid w:val="002A01B9"/>
    <w:rsid w:val="002A0D6A"/>
    <w:rsid w:val="002A1220"/>
    <w:rsid w:val="002A1C79"/>
    <w:rsid w:val="002A2981"/>
    <w:rsid w:val="002A2A44"/>
    <w:rsid w:val="002A388F"/>
    <w:rsid w:val="002A48D3"/>
    <w:rsid w:val="002A4B74"/>
    <w:rsid w:val="002A55F4"/>
    <w:rsid w:val="002A5742"/>
    <w:rsid w:val="002A57E1"/>
    <w:rsid w:val="002A6021"/>
    <w:rsid w:val="002A623E"/>
    <w:rsid w:val="002A71CF"/>
    <w:rsid w:val="002B0547"/>
    <w:rsid w:val="002B1B73"/>
    <w:rsid w:val="002B259A"/>
    <w:rsid w:val="002B2BEC"/>
    <w:rsid w:val="002B2C02"/>
    <w:rsid w:val="002B35D9"/>
    <w:rsid w:val="002B466D"/>
    <w:rsid w:val="002B49ED"/>
    <w:rsid w:val="002B4BC2"/>
    <w:rsid w:val="002B4D7D"/>
    <w:rsid w:val="002B502C"/>
    <w:rsid w:val="002B52CE"/>
    <w:rsid w:val="002B5B03"/>
    <w:rsid w:val="002B6971"/>
    <w:rsid w:val="002B746D"/>
    <w:rsid w:val="002B7705"/>
    <w:rsid w:val="002B7876"/>
    <w:rsid w:val="002B7AB3"/>
    <w:rsid w:val="002C0CAA"/>
    <w:rsid w:val="002C0FEE"/>
    <w:rsid w:val="002C10E3"/>
    <w:rsid w:val="002C1A37"/>
    <w:rsid w:val="002C1E3B"/>
    <w:rsid w:val="002C20B9"/>
    <w:rsid w:val="002C3BDC"/>
    <w:rsid w:val="002C4560"/>
    <w:rsid w:val="002C48B5"/>
    <w:rsid w:val="002C48DF"/>
    <w:rsid w:val="002C66EA"/>
    <w:rsid w:val="002C68A5"/>
    <w:rsid w:val="002C6A02"/>
    <w:rsid w:val="002D073F"/>
    <w:rsid w:val="002D0998"/>
    <w:rsid w:val="002D0B80"/>
    <w:rsid w:val="002D0DC4"/>
    <w:rsid w:val="002D165E"/>
    <w:rsid w:val="002D177A"/>
    <w:rsid w:val="002D1F5A"/>
    <w:rsid w:val="002D21CA"/>
    <w:rsid w:val="002D21D2"/>
    <w:rsid w:val="002D4584"/>
    <w:rsid w:val="002D4AB5"/>
    <w:rsid w:val="002D4EA6"/>
    <w:rsid w:val="002D5823"/>
    <w:rsid w:val="002D599E"/>
    <w:rsid w:val="002D5F6C"/>
    <w:rsid w:val="002D66A9"/>
    <w:rsid w:val="002D6847"/>
    <w:rsid w:val="002D6AF5"/>
    <w:rsid w:val="002D79A5"/>
    <w:rsid w:val="002E0BED"/>
    <w:rsid w:val="002E13F3"/>
    <w:rsid w:val="002E1D41"/>
    <w:rsid w:val="002E20CA"/>
    <w:rsid w:val="002E2307"/>
    <w:rsid w:val="002E2B8E"/>
    <w:rsid w:val="002E3EA8"/>
    <w:rsid w:val="002E48C9"/>
    <w:rsid w:val="002E56DA"/>
    <w:rsid w:val="002E5D50"/>
    <w:rsid w:val="002E5F47"/>
    <w:rsid w:val="002E7779"/>
    <w:rsid w:val="002F0B1F"/>
    <w:rsid w:val="002F104E"/>
    <w:rsid w:val="002F1143"/>
    <w:rsid w:val="002F134D"/>
    <w:rsid w:val="002F163A"/>
    <w:rsid w:val="002F29DF"/>
    <w:rsid w:val="002F347E"/>
    <w:rsid w:val="002F3B69"/>
    <w:rsid w:val="002F41BD"/>
    <w:rsid w:val="002F44AD"/>
    <w:rsid w:val="002F5FF1"/>
    <w:rsid w:val="002F6538"/>
    <w:rsid w:val="002F68B6"/>
    <w:rsid w:val="002F6BC1"/>
    <w:rsid w:val="002F7E1A"/>
    <w:rsid w:val="003007FD"/>
    <w:rsid w:val="00300D24"/>
    <w:rsid w:val="00300E3A"/>
    <w:rsid w:val="00302A87"/>
    <w:rsid w:val="003031ED"/>
    <w:rsid w:val="00303A03"/>
    <w:rsid w:val="00303CEF"/>
    <w:rsid w:val="00304AFB"/>
    <w:rsid w:val="00304DDC"/>
    <w:rsid w:val="00306924"/>
    <w:rsid w:val="00306971"/>
    <w:rsid w:val="003076FB"/>
    <w:rsid w:val="0031003A"/>
    <w:rsid w:val="00310072"/>
    <w:rsid w:val="003105F9"/>
    <w:rsid w:val="0031149A"/>
    <w:rsid w:val="00311650"/>
    <w:rsid w:val="00311FC1"/>
    <w:rsid w:val="00311FED"/>
    <w:rsid w:val="003120CC"/>
    <w:rsid w:val="00312382"/>
    <w:rsid w:val="003124E5"/>
    <w:rsid w:val="0031262F"/>
    <w:rsid w:val="00313935"/>
    <w:rsid w:val="00313B34"/>
    <w:rsid w:val="0031416C"/>
    <w:rsid w:val="003149D1"/>
    <w:rsid w:val="00314C45"/>
    <w:rsid w:val="00315157"/>
    <w:rsid w:val="0031517A"/>
    <w:rsid w:val="003164F3"/>
    <w:rsid w:val="0031684E"/>
    <w:rsid w:val="00316B4F"/>
    <w:rsid w:val="00316DCD"/>
    <w:rsid w:val="00316DE7"/>
    <w:rsid w:val="003170A0"/>
    <w:rsid w:val="00317545"/>
    <w:rsid w:val="0031760A"/>
    <w:rsid w:val="003178B1"/>
    <w:rsid w:val="00317F4F"/>
    <w:rsid w:val="003206CB"/>
    <w:rsid w:val="00320CE7"/>
    <w:rsid w:val="00320EEF"/>
    <w:rsid w:val="003211A3"/>
    <w:rsid w:val="00322049"/>
    <w:rsid w:val="00323064"/>
    <w:rsid w:val="00323A23"/>
    <w:rsid w:val="00323DFE"/>
    <w:rsid w:val="00324F92"/>
    <w:rsid w:val="00325C13"/>
    <w:rsid w:val="00326005"/>
    <w:rsid w:val="00326649"/>
    <w:rsid w:val="00326E79"/>
    <w:rsid w:val="00327385"/>
    <w:rsid w:val="003276F8"/>
    <w:rsid w:val="00327799"/>
    <w:rsid w:val="00330263"/>
    <w:rsid w:val="00330296"/>
    <w:rsid w:val="00331145"/>
    <w:rsid w:val="0033134E"/>
    <w:rsid w:val="0033144A"/>
    <w:rsid w:val="00331A8A"/>
    <w:rsid w:val="00331D16"/>
    <w:rsid w:val="00331EE8"/>
    <w:rsid w:val="0033208F"/>
    <w:rsid w:val="00332497"/>
    <w:rsid w:val="00332956"/>
    <w:rsid w:val="00332A13"/>
    <w:rsid w:val="00332C72"/>
    <w:rsid w:val="00333083"/>
    <w:rsid w:val="0033342A"/>
    <w:rsid w:val="00333B38"/>
    <w:rsid w:val="00333D56"/>
    <w:rsid w:val="00334E93"/>
    <w:rsid w:val="00335F2B"/>
    <w:rsid w:val="00335FC7"/>
    <w:rsid w:val="00336147"/>
    <w:rsid w:val="003361F1"/>
    <w:rsid w:val="00336C24"/>
    <w:rsid w:val="00336DAF"/>
    <w:rsid w:val="00336EE0"/>
    <w:rsid w:val="0033724A"/>
    <w:rsid w:val="00337791"/>
    <w:rsid w:val="00337A74"/>
    <w:rsid w:val="00337D47"/>
    <w:rsid w:val="00340974"/>
    <w:rsid w:val="003418E7"/>
    <w:rsid w:val="00341C9E"/>
    <w:rsid w:val="0034221C"/>
    <w:rsid w:val="0034299C"/>
    <w:rsid w:val="0034427E"/>
    <w:rsid w:val="00344527"/>
    <w:rsid w:val="003449C4"/>
    <w:rsid w:val="00344A16"/>
    <w:rsid w:val="0034667D"/>
    <w:rsid w:val="00346D80"/>
    <w:rsid w:val="003470F2"/>
    <w:rsid w:val="00347BF3"/>
    <w:rsid w:val="00350685"/>
    <w:rsid w:val="003506FE"/>
    <w:rsid w:val="003508B7"/>
    <w:rsid w:val="00350964"/>
    <w:rsid w:val="00350D59"/>
    <w:rsid w:val="00352002"/>
    <w:rsid w:val="0035298B"/>
    <w:rsid w:val="00353B0D"/>
    <w:rsid w:val="00353B45"/>
    <w:rsid w:val="00353E81"/>
    <w:rsid w:val="00354B0B"/>
    <w:rsid w:val="00354CCF"/>
    <w:rsid w:val="0035556C"/>
    <w:rsid w:val="00356C93"/>
    <w:rsid w:val="00357139"/>
    <w:rsid w:val="00357E38"/>
    <w:rsid w:val="00360B52"/>
    <w:rsid w:val="00360C63"/>
    <w:rsid w:val="00361519"/>
    <w:rsid w:val="00361638"/>
    <w:rsid w:val="00361A73"/>
    <w:rsid w:val="00361F99"/>
    <w:rsid w:val="003631FF"/>
    <w:rsid w:val="0036358C"/>
    <w:rsid w:val="0036362D"/>
    <w:rsid w:val="00363D76"/>
    <w:rsid w:val="0036466B"/>
    <w:rsid w:val="003654BF"/>
    <w:rsid w:val="0036557D"/>
    <w:rsid w:val="003655F6"/>
    <w:rsid w:val="00365EAA"/>
    <w:rsid w:val="00366092"/>
    <w:rsid w:val="00366373"/>
    <w:rsid w:val="0036693A"/>
    <w:rsid w:val="00366BF7"/>
    <w:rsid w:val="0036707C"/>
    <w:rsid w:val="0036770A"/>
    <w:rsid w:val="003678EA"/>
    <w:rsid w:val="00367C78"/>
    <w:rsid w:val="003702D2"/>
    <w:rsid w:val="003702D6"/>
    <w:rsid w:val="0037041E"/>
    <w:rsid w:val="00371333"/>
    <w:rsid w:val="00371687"/>
    <w:rsid w:val="00371864"/>
    <w:rsid w:val="00371AB3"/>
    <w:rsid w:val="00371B57"/>
    <w:rsid w:val="00371F4A"/>
    <w:rsid w:val="003723EB"/>
    <w:rsid w:val="00372657"/>
    <w:rsid w:val="00372800"/>
    <w:rsid w:val="00372A16"/>
    <w:rsid w:val="00372BDB"/>
    <w:rsid w:val="00372DBA"/>
    <w:rsid w:val="0037330E"/>
    <w:rsid w:val="00373D8C"/>
    <w:rsid w:val="00374BE3"/>
    <w:rsid w:val="00374D1A"/>
    <w:rsid w:val="00375259"/>
    <w:rsid w:val="00375E20"/>
    <w:rsid w:val="003804B0"/>
    <w:rsid w:val="00380ADC"/>
    <w:rsid w:val="00381C8A"/>
    <w:rsid w:val="003823D4"/>
    <w:rsid w:val="00382747"/>
    <w:rsid w:val="003827BE"/>
    <w:rsid w:val="00382A3E"/>
    <w:rsid w:val="00382EB3"/>
    <w:rsid w:val="0038303D"/>
    <w:rsid w:val="00383B9E"/>
    <w:rsid w:val="00383C49"/>
    <w:rsid w:val="0038444D"/>
    <w:rsid w:val="00385509"/>
    <w:rsid w:val="00386634"/>
    <w:rsid w:val="00386F7B"/>
    <w:rsid w:val="0038776E"/>
    <w:rsid w:val="0039140A"/>
    <w:rsid w:val="0039156A"/>
    <w:rsid w:val="0039195E"/>
    <w:rsid w:val="00392398"/>
    <w:rsid w:val="00392B7C"/>
    <w:rsid w:val="00392DC3"/>
    <w:rsid w:val="00393113"/>
    <w:rsid w:val="003931F2"/>
    <w:rsid w:val="003933D5"/>
    <w:rsid w:val="00393BF8"/>
    <w:rsid w:val="00394A72"/>
    <w:rsid w:val="00394ABA"/>
    <w:rsid w:val="00394C80"/>
    <w:rsid w:val="00394F56"/>
    <w:rsid w:val="003950D7"/>
    <w:rsid w:val="00395BED"/>
    <w:rsid w:val="00395F8A"/>
    <w:rsid w:val="0039666A"/>
    <w:rsid w:val="00397351"/>
    <w:rsid w:val="003978D9"/>
    <w:rsid w:val="00397ACC"/>
    <w:rsid w:val="00397F7A"/>
    <w:rsid w:val="003A0441"/>
    <w:rsid w:val="003A088E"/>
    <w:rsid w:val="003A0AEA"/>
    <w:rsid w:val="003A0F14"/>
    <w:rsid w:val="003A3C8A"/>
    <w:rsid w:val="003A3C91"/>
    <w:rsid w:val="003A46F6"/>
    <w:rsid w:val="003A5207"/>
    <w:rsid w:val="003A5384"/>
    <w:rsid w:val="003A543B"/>
    <w:rsid w:val="003A58EC"/>
    <w:rsid w:val="003A5D37"/>
    <w:rsid w:val="003A7253"/>
    <w:rsid w:val="003A7606"/>
    <w:rsid w:val="003A765F"/>
    <w:rsid w:val="003B0821"/>
    <w:rsid w:val="003B09BF"/>
    <w:rsid w:val="003B09F5"/>
    <w:rsid w:val="003B15F7"/>
    <w:rsid w:val="003B1B47"/>
    <w:rsid w:val="003B2309"/>
    <w:rsid w:val="003B2959"/>
    <w:rsid w:val="003B3872"/>
    <w:rsid w:val="003B3D41"/>
    <w:rsid w:val="003B4059"/>
    <w:rsid w:val="003B4C01"/>
    <w:rsid w:val="003B527A"/>
    <w:rsid w:val="003B55C9"/>
    <w:rsid w:val="003B6B68"/>
    <w:rsid w:val="003B7BD2"/>
    <w:rsid w:val="003B7D41"/>
    <w:rsid w:val="003C05B4"/>
    <w:rsid w:val="003C10D8"/>
    <w:rsid w:val="003C15E5"/>
    <w:rsid w:val="003C1C64"/>
    <w:rsid w:val="003C1DBB"/>
    <w:rsid w:val="003C1EC9"/>
    <w:rsid w:val="003C2CBE"/>
    <w:rsid w:val="003C2ED2"/>
    <w:rsid w:val="003C36F0"/>
    <w:rsid w:val="003C3A4E"/>
    <w:rsid w:val="003C3C0B"/>
    <w:rsid w:val="003C400D"/>
    <w:rsid w:val="003C44B4"/>
    <w:rsid w:val="003C44D9"/>
    <w:rsid w:val="003C4B0F"/>
    <w:rsid w:val="003C4D56"/>
    <w:rsid w:val="003C552A"/>
    <w:rsid w:val="003C5677"/>
    <w:rsid w:val="003C56E5"/>
    <w:rsid w:val="003C624F"/>
    <w:rsid w:val="003C64CB"/>
    <w:rsid w:val="003C6E30"/>
    <w:rsid w:val="003C6FF3"/>
    <w:rsid w:val="003C7106"/>
    <w:rsid w:val="003C75EE"/>
    <w:rsid w:val="003C79BE"/>
    <w:rsid w:val="003C7AD2"/>
    <w:rsid w:val="003D03FD"/>
    <w:rsid w:val="003D05A5"/>
    <w:rsid w:val="003D0735"/>
    <w:rsid w:val="003D09CF"/>
    <w:rsid w:val="003D0C75"/>
    <w:rsid w:val="003D13B6"/>
    <w:rsid w:val="003D1617"/>
    <w:rsid w:val="003D188C"/>
    <w:rsid w:val="003D1AA7"/>
    <w:rsid w:val="003D1AD9"/>
    <w:rsid w:val="003D1AE6"/>
    <w:rsid w:val="003D1BE7"/>
    <w:rsid w:val="003D204B"/>
    <w:rsid w:val="003D355A"/>
    <w:rsid w:val="003D3639"/>
    <w:rsid w:val="003D36E6"/>
    <w:rsid w:val="003D4129"/>
    <w:rsid w:val="003D4C02"/>
    <w:rsid w:val="003D4F25"/>
    <w:rsid w:val="003D51C8"/>
    <w:rsid w:val="003D5517"/>
    <w:rsid w:val="003D5B55"/>
    <w:rsid w:val="003D6093"/>
    <w:rsid w:val="003D6436"/>
    <w:rsid w:val="003D6B5E"/>
    <w:rsid w:val="003D7B96"/>
    <w:rsid w:val="003D7DF9"/>
    <w:rsid w:val="003D7E49"/>
    <w:rsid w:val="003E056E"/>
    <w:rsid w:val="003E06CA"/>
    <w:rsid w:val="003E07C7"/>
    <w:rsid w:val="003E160C"/>
    <w:rsid w:val="003E180B"/>
    <w:rsid w:val="003E19DC"/>
    <w:rsid w:val="003E21A0"/>
    <w:rsid w:val="003E22BC"/>
    <w:rsid w:val="003E297F"/>
    <w:rsid w:val="003E2EAC"/>
    <w:rsid w:val="003E320C"/>
    <w:rsid w:val="003E398D"/>
    <w:rsid w:val="003E4F40"/>
    <w:rsid w:val="003E5544"/>
    <w:rsid w:val="003E5C56"/>
    <w:rsid w:val="003E6993"/>
    <w:rsid w:val="003F0D81"/>
    <w:rsid w:val="003F13D7"/>
    <w:rsid w:val="003F25BD"/>
    <w:rsid w:val="003F2C61"/>
    <w:rsid w:val="003F435D"/>
    <w:rsid w:val="003F43F4"/>
    <w:rsid w:val="003F4DA0"/>
    <w:rsid w:val="003F5188"/>
    <w:rsid w:val="003F5365"/>
    <w:rsid w:val="003F5BBB"/>
    <w:rsid w:val="003F5EAC"/>
    <w:rsid w:val="003F5EEC"/>
    <w:rsid w:val="003F5F1B"/>
    <w:rsid w:val="003F6012"/>
    <w:rsid w:val="003F640B"/>
    <w:rsid w:val="003F649F"/>
    <w:rsid w:val="003F6627"/>
    <w:rsid w:val="003F6D76"/>
    <w:rsid w:val="003F7CA8"/>
    <w:rsid w:val="004001B9"/>
    <w:rsid w:val="004009F0"/>
    <w:rsid w:val="004023CC"/>
    <w:rsid w:val="00402556"/>
    <w:rsid w:val="00402C28"/>
    <w:rsid w:val="00402FBC"/>
    <w:rsid w:val="0040322D"/>
    <w:rsid w:val="00403FB2"/>
    <w:rsid w:val="0040413B"/>
    <w:rsid w:val="0040467A"/>
    <w:rsid w:val="004049A4"/>
    <w:rsid w:val="00404CD6"/>
    <w:rsid w:val="00404CE2"/>
    <w:rsid w:val="00405B1D"/>
    <w:rsid w:val="00405E47"/>
    <w:rsid w:val="00406C52"/>
    <w:rsid w:val="00406D2E"/>
    <w:rsid w:val="00410060"/>
    <w:rsid w:val="004105C2"/>
    <w:rsid w:val="0041085D"/>
    <w:rsid w:val="004108DD"/>
    <w:rsid w:val="00410957"/>
    <w:rsid w:val="00410A9E"/>
    <w:rsid w:val="004116FD"/>
    <w:rsid w:val="00411A51"/>
    <w:rsid w:val="004124E6"/>
    <w:rsid w:val="004124EF"/>
    <w:rsid w:val="00412EFF"/>
    <w:rsid w:val="0041348F"/>
    <w:rsid w:val="00413ABE"/>
    <w:rsid w:val="004140CA"/>
    <w:rsid w:val="004147C1"/>
    <w:rsid w:val="004147EC"/>
    <w:rsid w:val="00415C73"/>
    <w:rsid w:val="00415E53"/>
    <w:rsid w:val="00416529"/>
    <w:rsid w:val="004167E7"/>
    <w:rsid w:val="00416B78"/>
    <w:rsid w:val="00416D11"/>
    <w:rsid w:val="00416E27"/>
    <w:rsid w:val="0041716B"/>
    <w:rsid w:val="004178E6"/>
    <w:rsid w:val="00417C22"/>
    <w:rsid w:val="00420BEB"/>
    <w:rsid w:val="00422635"/>
    <w:rsid w:val="00422B0F"/>
    <w:rsid w:val="00422C4B"/>
    <w:rsid w:val="00422D42"/>
    <w:rsid w:val="00423146"/>
    <w:rsid w:val="00423B30"/>
    <w:rsid w:val="00423DB5"/>
    <w:rsid w:val="0042406C"/>
    <w:rsid w:val="0042423F"/>
    <w:rsid w:val="00424784"/>
    <w:rsid w:val="00424DEA"/>
    <w:rsid w:val="004250F0"/>
    <w:rsid w:val="00425866"/>
    <w:rsid w:val="00425AFF"/>
    <w:rsid w:val="004266AE"/>
    <w:rsid w:val="00426738"/>
    <w:rsid w:val="00426F6F"/>
    <w:rsid w:val="004270DF"/>
    <w:rsid w:val="00427230"/>
    <w:rsid w:val="0043006F"/>
    <w:rsid w:val="00430516"/>
    <w:rsid w:val="00430A74"/>
    <w:rsid w:val="00430DCC"/>
    <w:rsid w:val="004316E9"/>
    <w:rsid w:val="00433A1C"/>
    <w:rsid w:val="004345BB"/>
    <w:rsid w:val="004346D2"/>
    <w:rsid w:val="00434BB4"/>
    <w:rsid w:val="004366A6"/>
    <w:rsid w:val="0043681C"/>
    <w:rsid w:val="00436C50"/>
    <w:rsid w:val="00437E08"/>
    <w:rsid w:val="004402ED"/>
    <w:rsid w:val="004407EA"/>
    <w:rsid w:val="004408C1"/>
    <w:rsid w:val="00440A3D"/>
    <w:rsid w:val="0044193B"/>
    <w:rsid w:val="00441C83"/>
    <w:rsid w:val="004424AE"/>
    <w:rsid w:val="00442628"/>
    <w:rsid w:val="004432A3"/>
    <w:rsid w:val="004432E0"/>
    <w:rsid w:val="00443593"/>
    <w:rsid w:val="004437C9"/>
    <w:rsid w:val="00443B79"/>
    <w:rsid w:val="0044489B"/>
    <w:rsid w:val="00444A6E"/>
    <w:rsid w:val="00444B1B"/>
    <w:rsid w:val="00444E9D"/>
    <w:rsid w:val="00445639"/>
    <w:rsid w:val="0044578D"/>
    <w:rsid w:val="00446859"/>
    <w:rsid w:val="0044695B"/>
    <w:rsid w:val="0044794A"/>
    <w:rsid w:val="00447C5B"/>
    <w:rsid w:val="00450AA8"/>
    <w:rsid w:val="004511CB"/>
    <w:rsid w:val="0045124B"/>
    <w:rsid w:val="004513C4"/>
    <w:rsid w:val="00451ACF"/>
    <w:rsid w:val="00451F5F"/>
    <w:rsid w:val="00452254"/>
    <w:rsid w:val="00452868"/>
    <w:rsid w:val="00452972"/>
    <w:rsid w:val="00453749"/>
    <w:rsid w:val="004539AA"/>
    <w:rsid w:val="00453CCC"/>
    <w:rsid w:val="00453D48"/>
    <w:rsid w:val="00453FBE"/>
    <w:rsid w:val="0045603F"/>
    <w:rsid w:val="004561FB"/>
    <w:rsid w:val="004562D4"/>
    <w:rsid w:val="00456540"/>
    <w:rsid w:val="00457792"/>
    <w:rsid w:val="004577D4"/>
    <w:rsid w:val="00457E43"/>
    <w:rsid w:val="00460937"/>
    <w:rsid w:val="004609E5"/>
    <w:rsid w:val="00460A75"/>
    <w:rsid w:val="00460F67"/>
    <w:rsid w:val="00461B1A"/>
    <w:rsid w:val="00461B51"/>
    <w:rsid w:val="00462D60"/>
    <w:rsid w:val="00463061"/>
    <w:rsid w:val="004638BD"/>
    <w:rsid w:val="00463B08"/>
    <w:rsid w:val="00464130"/>
    <w:rsid w:val="00464145"/>
    <w:rsid w:val="004647B0"/>
    <w:rsid w:val="004648AE"/>
    <w:rsid w:val="00464984"/>
    <w:rsid w:val="00464B9F"/>
    <w:rsid w:val="00466CF0"/>
    <w:rsid w:val="00471D13"/>
    <w:rsid w:val="00471D47"/>
    <w:rsid w:val="00472357"/>
    <w:rsid w:val="00472A53"/>
    <w:rsid w:val="0047421A"/>
    <w:rsid w:val="00474A62"/>
    <w:rsid w:val="00474B07"/>
    <w:rsid w:val="00474D5B"/>
    <w:rsid w:val="0047639E"/>
    <w:rsid w:val="00476812"/>
    <w:rsid w:val="00476B0D"/>
    <w:rsid w:val="00477928"/>
    <w:rsid w:val="00477F8A"/>
    <w:rsid w:val="0048015E"/>
    <w:rsid w:val="00480AD7"/>
    <w:rsid w:val="00480EFA"/>
    <w:rsid w:val="00480FB3"/>
    <w:rsid w:val="0048154D"/>
    <w:rsid w:val="004829C3"/>
    <w:rsid w:val="00483403"/>
    <w:rsid w:val="00484049"/>
    <w:rsid w:val="0048427C"/>
    <w:rsid w:val="00484C76"/>
    <w:rsid w:val="00485208"/>
    <w:rsid w:val="00485EBF"/>
    <w:rsid w:val="004869E9"/>
    <w:rsid w:val="00487278"/>
    <w:rsid w:val="004876E2"/>
    <w:rsid w:val="004877CC"/>
    <w:rsid w:val="00487FC5"/>
    <w:rsid w:val="00491B55"/>
    <w:rsid w:val="0049217F"/>
    <w:rsid w:val="00492261"/>
    <w:rsid w:val="00492832"/>
    <w:rsid w:val="004929E9"/>
    <w:rsid w:val="00492B76"/>
    <w:rsid w:val="00492E02"/>
    <w:rsid w:val="00493612"/>
    <w:rsid w:val="0049510D"/>
    <w:rsid w:val="004953D9"/>
    <w:rsid w:val="004956B2"/>
    <w:rsid w:val="00496550"/>
    <w:rsid w:val="004A007D"/>
    <w:rsid w:val="004A02BC"/>
    <w:rsid w:val="004A0720"/>
    <w:rsid w:val="004A0AC3"/>
    <w:rsid w:val="004A24CF"/>
    <w:rsid w:val="004A349B"/>
    <w:rsid w:val="004A3969"/>
    <w:rsid w:val="004A4CBD"/>
    <w:rsid w:val="004A4EFB"/>
    <w:rsid w:val="004A6972"/>
    <w:rsid w:val="004A6ABE"/>
    <w:rsid w:val="004A6E0C"/>
    <w:rsid w:val="004A719B"/>
    <w:rsid w:val="004A7477"/>
    <w:rsid w:val="004B1BB0"/>
    <w:rsid w:val="004B286B"/>
    <w:rsid w:val="004B2ABE"/>
    <w:rsid w:val="004B35B7"/>
    <w:rsid w:val="004B381F"/>
    <w:rsid w:val="004B43D1"/>
    <w:rsid w:val="004B5263"/>
    <w:rsid w:val="004B56A3"/>
    <w:rsid w:val="004B66EF"/>
    <w:rsid w:val="004B714E"/>
    <w:rsid w:val="004C01D9"/>
    <w:rsid w:val="004C0A74"/>
    <w:rsid w:val="004C1040"/>
    <w:rsid w:val="004C117E"/>
    <w:rsid w:val="004C15D8"/>
    <w:rsid w:val="004C1F0D"/>
    <w:rsid w:val="004C21BD"/>
    <w:rsid w:val="004C2373"/>
    <w:rsid w:val="004C2782"/>
    <w:rsid w:val="004C2BCC"/>
    <w:rsid w:val="004C4121"/>
    <w:rsid w:val="004C45E6"/>
    <w:rsid w:val="004C46F4"/>
    <w:rsid w:val="004C4860"/>
    <w:rsid w:val="004C4ECA"/>
    <w:rsid w:val="004C4F14"/>
    <w:rsid w:val="004C5C51"/>
    <w:rsid w:val="004C6C77"/>
    <w:rsid w:val="004C6D01"/>
    <w:rsid w:val="004C6E53"/>
    <w:rsid w:val="004C76EC"/>
    <w:rsid w:val="004C778E"/>
    <w:rsid w:val="004C7C4A"/>
    <w:rsid w:val="004D0A65"/>
    <w:rsid w:val="004D0F8C"/>
    <w:rsid w:val="004D1181"/>
    <w:rsid w:val="004D191A"/>
    <w:rsid w:val="004D2BA1"/>
    <w:rsid w:val="004D2C8E"/>
    <w:rsid w:val="004D3485"/>
    <w:rsid w:val="004D378E"/>
    <w:rsid w:val="004D3A02"/>
    <w:rsid w:val="004D42C1"/>
    <w:rsid w:val="004D4A41"/>
    <w:rsid w:val="004D4AF9"/>
    <w:rsid w:val="004D4F19"/>
    <w:rsid w:val="004D5733"/>
    <w:rsid w:val="004D6753"/>
    <w:rsid w:val="004D7313"/>
    <w:rsid w:val="004D7D59"/>
    <w:rsid w:val="004E0D1F"/>
    <w:rsid w:val="004E0DC5"/>
    <w:rsid w:val="004E264E"/>
    <w:rsid w:val="004E2FF5"/>
    <w:rsid w:val="004E40EF"/>
    <w:rsid w:val="004E4CBC"/>
    <w:rsid w:val="004E4D6C"/>
    <w:rsid w:val="004E68A9"/>
    <w:rsid w:val="004E6D22"/>
    <w:rsid w:val="004E7182"/>
    <w:rsid w:val="004E7428"/>
    <w:rsid w:val="004E774C"/>
    <w:rsid w:val="004E7927"/>
    <w:rsid w:val="004F00F8"/>
    <w:rsid w:val="004F0225"/>
    <w:rsid w:val="004F3637"/>
    <w:rsid w:val="004F3838"/>
    <w:rsid w:val="004F3CE2"/>
    <w:rsid w:val="004F48BE"/>
    <w:rsid w:val="004F48E8"/>
    <w:rsid w:val="004F60A5"/>
    <w:rsid w:val="004F64FB"/>
    <w:rsid w:val="004F6774"/>
    <w:rsid w:val="004F7206"/>
    <w:rsid w:val="004F7B8A"/>
    <w:rsid w:val="00500296"/>
    <w:rsid w:val="00501645"/>
    <w:rsid w:val="0050173C"/>
    <w:rsid w:val="00502501"/>
    <w:rsid w:val="0050257F"/>
    <w:rsid w:val="0050273C"/>
    <w:rsid w:val="00503153"/>
    <w:rsid w:val="005040DF"/>
    <w:rsid w:val="005041E8"/>
    <w:rsid w:val="00504A05"/>
    <w:rsid w:val="0050552C"/>
    <w:rsid w:val="0050671A"/>
    <w:rsid w:val="005070E1"/>
    <w:rsid w:val="005077AF"/>
    <w:rsid w:val="00507DB1"/>
    <w:rsid w:val="005107A6"/>
    <w:rsid w:val="00510D80"/>
    <w:rsid w:val="00510FDF"/>
    <w:rsid w:val="00511610"/>
    <w:rsid w:val="00511FBE"/>
    <w:rsid w:val="005124C9"/>
    <w:rsid w:val="00512A7E"/>
    <w:rsid w:val="00512AF1"/>
    <w:rsid w:val="00512C44"/>
    <w:rsid w:val="00512C9D"/>
    <w:rsid w:val="005132D1"/>
    <w:rsid w:val="005132EC"/>
    <w:rsid w:val="00513B2E"/>
    <w:rsid w:val="0051438D"/>
    <w:rsid w:val="00514F35"/>
    <w:rsid w:val="00515CF4"/>
    <w:rsid w:val="00515D9B"/>
    <w:rsid w:val="00515F16"/>
    <w:rsid w:val="00515FBD"/>
    <w:rsid w:val="005160F8"/>
    <w:rsid w:val="0051724B"/>
    <w:rsid w:val="00517814"/>
    <w:rsid w:val="00517EEA"/>
    <w:rsid w:val="005200D0"/>
    <w:rsid w:val="0052017C"/>
    <w:rsid w:val="00521341"/>
    <w:rsid w:val="00521536"/>
    <w:rsid w:val="005215C6"/>
    <w:rsid w:val="00521ADD"/>
    <w:rsid w:val="00522904"/>
    <w:rsid w:val="0052325A"/>
    <w:rsid w:val="00524646"/>
    <w:rsid w:val="00524797"/>
    <w:rsid w:val="0052488C"/>
    <w:rsid w:val="00524AD2"/>
    <w:rsid w:val="005252CA"/>
    <w:rsid w:val="0052573C"/>
    <w:rsid w:val="005257E4"/>
    <w:rsid w:val="00525881"/>
    <w:rsid w:val="00525AF8"/>
    <w:rsid w:val="00526C2A"/>
    <w:rsid w:val="00526C2D"/>
    <w:rsid w:val="00527112"/>
    <w:rsid w:val="0052737F"/>
    <w:rsid w:val="005306AD"/>
    <w:rsid w:val="0053078A"/>
    <w:rsid w:val="00531475"/>
    <w:rsid w:val="00531537"/>
    <w:rsid w:val="00531D84"/>
    <w:rsid w:val="00531E59"/>
    <w:rsid w:val="005326D5"/>
    <w:rsid w:val="00533BB4"/>
    <w:rsid w:val="005349AC"/>
    <w:rsid w:val="00534F38"/>
    <w:rsid w:val="00535514"/>
    <w:rsid w:val="00536BF4"/>
    <w:rsid w:val="00536D54"/>
    <w:rsid w:val="00537A9D"/>
    <w:rsid w:val="005404AC"/>
    <w:rsid w:val="00540556"/>
    <w:rsid w:val="00540C55"/>
    <w:rsid w:val="00541897"/>
    <w:rsid w:val="005420EB"/>
    <w:rsid w:val="00542C4E"/>
    <w:rsid w:val="00543393"/>
    <w:rsid w:val="0054534B"/>
    <w:rsid w:val="005461BD"/>
    <w:rsid w:val="0054622E"/>
    <w:rsid w:val="00546E57"/>
    <w:rsid w:val="0054761E"/>
    <w:rsid w:val="00550268"/>
    <w:rsid w:val="00550A53"/>
    <w:rsid w:val="00550BD3"/>
    <w:rsid w:val="00552078"/>
    <w:rsid w:val="005523A8"/>
    <w:rsid w:val="00552B1E"/>
    <w:rsid w:val="0055347C"/>
    <w:rsid w:val="00553E74"/>
    <w:rsid w:val="00554659"/>
    <w:rsid w:val="00554978"/>
    <w:rsid w:val="00555BE1"/>
    <w:rsid w:val="00556725"/>
    <w:rsid w:val="00556D1F"/>
    <w:rsid w:val="00556D30"/>
    <w:rsid w:val="0055709A"/>
    <w:rsid w:val="00557676"/>
    <w:rsid w:val="00557C74"/>
    <w:rsid w:val="00557E0E"/>
    <w:rsid w:val="00560462"/>
    <w:rsid w:val="00560E8D"/>
    <w:rsid w:val="0056161A"/>
    <w:rsid w:val="00561BE3"/>
    <w:rsid w:val="00561F4A"/>
    <w:rsid w:val="00563118"/>
    <w:rsid w:val="0056317C"/>
    <w:rsid w:val="00563441"/>
    <w:rsid w:val="0056418B"/>
    <w:rsid w:val="00564B3F"/>
    <w:rsid w:val="00564CE2"/>
    <w:rsid w:val="00565358"/>
    <w:rsid w:val="00567215"/>
    <w:rsid w:val="005675D3"/>
    <w:rsid w:val="0056798B"/>
    <w:rsid w:val="00567B78"/>
    <w:rsid w:val="00567C8D"/>
    <w:rsid w:val="00567CCB"/>
    <w:rsid w:val="00567D89"/>
    <w:rsid w:val="00567DD5"/>
    <w:rsid w:val="00567F0D"/>
    <w:rsid w:val="005700D8"/>
    <w:rsid w:val="00570D5C"/>
    <w:rsid w:val="005714DA"/>
    <w:rsid w:val="0057196B"/>
    <w:rsid w:val="005720A9"/>
    <w:rsid w:val="005723E6"/>
    <w:rsid w:val="005729D2"/>
    <w:rsid w:val="0057301D"/>
    <w:rsid w:val="00573475"/>
    <w:rsid w:val="005737C6"/>
    <w:rsid w:val="00573839"/>
    <w:rsid w:val="00574E8E"/>
    <w:rsid w:val="005755CB"/>
    <w:rsid w:val="005756FD"/>
    <w:rsid w:val="0057595A"/>
    <w:rsid w:val="00575B09"/>
    <w:rsid w:val="00576988"/>
    <w:rsid w:val="0057698C"/>
    <w:rsid w:val="005775E2"/>
    <w:rsid w:val="00580E57"/>
    <w:rsid w:val="00581882"/>
    <w:rsid w:val="00581EF0"/>
    <w:rsid w:val="00583991"/>
    <w:rsid w:val="005847B8"/>
    <w:rsid w:val="00584CA5"/>
    <w:rsid w:val="00585461"/>
    <w:rsid w:val="005861D7"/>
    <w:rsid w:val="00587389"/>
    <w:rsid w:val="0058740B"/>
    <w:rsid w:val="00587428"/>
    <w:rsid w:val="005878B6"/>
    <w:rsid w:val="00587FF6"/>
    <w:rsid w:val="00591122"/>
    <w:rsid w:val="0059151C"/>
    <w:rsid w:val="005918D1"/>
    <w:rsid w:val="005937B1"/>
    <w:rsid w:val="00593855"/>
    <w:rsid w:val="005938CF"/>
    <w:rsid w:val="005941EE"/>
    <w:rsid w:val="005944E7"/>
    <w:rsid w:val="00595687"/>
    <w:rsid w:val="0059572A"/>
    <w:rsid w:val="0059611A"/>
    <w:rsid w:val="00596157"/>
    <w:rsid w:val="005962E2"/>
    <w:rsid w:val="00596F91"/>
    <w:rsid w:val="005A030E"/>
    <w:rsid w:val="005A1399"/>
    <w:rsid w:val="005A1966"/>
    <w:rsid w:val="005A1A38"/>
    <w:rsid w:val="005A1DD3"/>
    <w:rsid w:val="005A2110"/>
    <w:rsid w:val="005A2500"/>
    <w:rsid w:val="005A2BB7"/>
    <w:rsid w:val="005A315C"/>
    <w:rsid w:val="005A32F9"/>
    <w:rsid w:val="005A34DF"/>
    <w:rsid w:val="005A36B7"/>
    <w:rsid w:val="005A385C"/>
    <w:rsid w:val="005A46A8"/>
    <w:rsid w:val="005A4F08"/>
    <w:rsid w:val="005A50E0"/>
    <w:rsid w:val="005A516B"/>
    <w:rsid w:val="005A518E"/>
    <w:rsid w:val="005A5928"/>
    <w:rsid w:val="005A594D"/>
    <w:rsid w:val="005A63A1"/>
    <w:rsid w:val="005A6604"/>
    <w:rsid w:val="005A67B5"/>
    <w:rsid w:val="005A6EE9"/>
    <w:rsid w:val="005A7885"/>
    <w:rsid w:val="005A7A90"/>
    <w:rsid w:val="005B045A"/>
    <w:rsid w:val="005B04DE"/>
    <w:rsid w:val="005B1313"/>
    <w:rsid w:val="005B15EC"/>
    <w:rsid w:val="005B20FE"/>
    <w:rsid w:val="005B242C"/>
    <w:rsid w:val="005B2955"/>
    <w:rsid w:val="005B3587"/>
    <w:rsid w:val="005B41A5"/>
    <w:rsid w:val="005B445C"/>
    <w:rsid w:val="005B4729"/>
    <w:rsid w:val="005B4F77"/>
    <w:rsid w:val="005B54AB"/>
    <w:rsid w:val="005B6205"/>
    <w:rsid w:val="005B75D4"/>
    <w:rsid w:val="005B7B81"/>
    <w:rsid w:val="005C09BA"/>
    <w:rsid w:val="005C0ECE"/>
    <w:rsid w:val="005C12C0"/>
    <w:rsid w:val="005C1A83"/>
    <w:rsid w:val="005C1F41"/>
    <w:rsid w:val="005C1F95"/>
    <w:rsid w:val="005C2A92"/>
    <w:rsid w:val="005C2BA4"/>
    <w:rsid w:val="005C3357"/>
    <w:rsid w:val="005C4324"/>
    <w:rsid w:val="005C46D6"/>
    <w:rsid w:val="005C4C1D"/>
    <w:rsid w:val="005C57B5"/>
    <w:rsid w:val="005C5E00"/>
    <w:rsid w:val="005C7871"/>
    <w:rsid w:val="005C7C17"/>
    <w:rsid w:val="005D0AB5"/>
    <w:rsid w:val="005D0F8D"/>
    <w:rsid w:val="005D11B7"/>
    <w:rsid w:val="005D16F5"/>
    <w:rsid w:val="005D18EC"/>
    <w:rsid w:val="005D1DC6"/>
    <w:rsid w:val="005D2025"/>
    <w:rsid w:val="005D2158"/>
    <w:rsid w:val="005D2CF3"/>
    <w:rsid w:val="005D2D00"/>
    <w:rsid w:val="005D30B8"/>
    <w:rsid w:val="005D3504"/>
    <w:rsid w:val="005D38BA"/>
    <w:rsid w:val="005D3FFD"/>
    <w:rsid w:val="005D40B0"/>
    <w:rsid w:val="005D46F6"/>
    <w:rsid w:val="005D4749"/>
    <w:rsid w:val="005D4B84"/>
    <w:rsid w:val="005D4CB0"/>
    <w:rsid w:val="005D4FAF"/>
    <w:rsid w:val="005D5145"/>
    <w:rsid w:val="005D62E1"/>
    <w:rsid w:val="005D680B"/>
    <w:rsid w:val="005D70B9"/>
    <w:rsid w:val="005D727C"/>
    <w:rsid w:val="005D73AA"/>
    <w:rsid w:val="005D7E57"/>
    <w:rsid w:val="005E0347"/>
    <w:rsid w:val="005E077A"/>
    <w:rsid w:val="005E11B9"/>
    <w:rsid w:val="005E1AB5"/>
    <w:rsid w:val="005E28A5"/>
    <w:rsid w:val="005E2E32"/>
    <w:rsid w:val="005E2F52"/>
    <w:rsid w:val="005E335E"/>
    <w:rsid w:val="005E3853"/>
    <w:rsid w:val="005E3EEF"/>
    <w:rsid w:val="005E4850"/>
    <w:rsid w:val="005E558F"/>
    <w:rsid w:val="005E5D33"/>
    <w:rsid w:val="005E5D88"/>
    <w:rsid w:val="005E60BB"/>
    <w:rsid w:val="005E623B"/>
    <w:rsid w:val="005E6769"/>
    <w:rsid w:val="005E69BA"/>
    <w:rsid w:val="005F0E3A"/>
    <w:rsid w:val="005F12F8"/>
    <w:rsid w:val="005F1B1C"/>
    <w:rsid w:val="005F1DBE"/>
    <w:rsid w:val="005F2602"/>
    <w:rsid w:val="005F27DF"/>
    <w:rsid w:val="005F27EE"/>
    <w:rsid w:val="005F2E4A"/>
    <w:rsid w:val="005F31D0"/>
    <w:rsid w:val="005F34DC"/>
    <w:rsid w:val="005F37AA"/>
    <w:rsid w:val="005F5EB4"/>
    <w:rsid w:val="005F6032"/>
    <w:rsid w:val="005F60E0"/>
    <w:rsid w:val="005F64A8"/>
    <w:rsid w:val="005F74F9"/>
    <w:rsid w:val="005F7FF7"/>
    <w:rsid w:val="006006A6"/>
    <w:rsid w:val="00600CBC"/>
    <w:rsid w:val="00602073"/>
    <w:rsid w:val="00602FFD"/>
    <w:rsid w:val="00603AAE"/>
    <w:rsid w:val="00606193"/>
    <w:rsid w:val="006065E5"/>
    <w:rsid w:val="0060726E"/>
    <w:rsid w:val="0060744D"/>
    <w:rsid w:val="00607E65"/>
    <w:rsid w:val="00610203"/>
    <w:rsid w:val="006106D1"/>
    <w:rsid w:val="00610C95"/>
    <w:rsid w:val="00610E28"/>
    <w:rsid w:val="006123F6"/>
    <w:rsid w:val="00612B7E"/>
    <w:rsid w:val="00613182"/>
    <w:rsid w:val="00613671"/>
    <w:rsid w:val="006138C6"/>
    <w:rsid w:val="00614538"/>
    <w:rsid w:val="00615236"/>
    <w:rsid w:val="00615FCB"/>
    <w:rsid w:val="00616313"/>
    <w:rsid w:val="00616677"/>
    <w:rsid w:val="00616FE3"/>
    <w:rsid w:val="006170CD"/>
    <w:rsid w:val="00617809"/>
    <w:rsid w:val="00617AF2"/>
    <w:rsid w:val="00620059"/>
    <w:rsid w:val="006203E3"/>
    <w:rsid w:val="006203EB"/>
    <w:rsid w:val="00620D23"/>
    <w:rsid w:val="006218CC"/>
    <w:rsid w:val="00621B87"/>
    <w:rsid w:val="00624538"/>
    <w:rsid w:val="00624C3E"/>
    <w:rsid w:val="00625900"/>
    <w:rsid w:val="006259D4"/>
    <w:rsid w:val="00626223"/>
    <w:rsid w:val="0062641F"/>
    <w:rsid w:val="0062785B"/>
    <w:rsid w:val="00630366"/>
    <w:rsid w:val="006319FD"/>
    <w:rsid w:val="006328A5"/>
    <w:rsid w:val="006329E9"/>
    <w:rsid w:val="00632D29"/>
    <w:rsid w:val="006336FF"/>
    <w:rsid w:val="006338CD"/>
    <w:rsid w:val="00634099"/>
    <w:rsid w:val="00635890"/>
    <w:rsid w:val="00635CA8"/>
    <w:rsid w:val="00636CA7"/>
    <w:rsid w:val="00640976"/>
    <w:rsid w:val="00640F4E"/>
    <w:rsid w:val="006422BB"/>
    <w:rsid w:val="006426C1"/>
    <w:rsid w:val="00643857"/>
    <w:rsid w:val="00643A1F"/>
    <w:rsid w:val="00643ADA"/>
    <w:rsid w:val="006447C1"/>
    <w:rsid w:val="0064518D"/>
    <w:rsid w:val="0064578F"/>
    <w:rsid w:val="00645944"/>
    <w:rsid w:val="00645BC4"/>
    <w:rsid w:val="00645D2B"/>
    <w:rsid w:val="00646025"/>
    <w:rsid w:val="0064665F"/>
    <w:rsid w:val="00646FDA"/>
    <w:rsid w:val="00646FF2"/>
    <w:rsid w:val="00647C60"/>
    <w:rsid w:val="006502A0"/>
    <w:rsid w:val="00650A8E"/>
    <w:rsid w:val="00650BB4"/>
    <w:rsid w:val="00650BFC"/>
    <w:rsid w:val="00651C1F"/>
    <w:rsid w:val="00652299"/>
    <w:rsid w:val="006528C2"/>
    <w:rsid w:val="00652ADA"/>
    <w:rsid w:val="00652F23"/>
    <w:rsid w:val="00653CCB"/>
    <w:rsid w:val="0065419B"/>
    <w:rsid w:val="006548B1"/>
    <w:rsid w:val="0065493F"/>
    <w:rsid w:val="0065572E"/>
    <w:rsid w:val="00655E48"/>
    <w:rsid w:val="00655F31"/>
    <w:rsid w:val="00656D77"/>
    <w:rsid w:val="00657092"/>
    <w:rsid w:val="00657584"/>
    <w:rsid w:val="00660A60"/>
    <w:rsid w:val="00660A9A"/>
    <w:rsid w:val="00660C2E"/>
    <w:rsid w:val="006610F4"/>
    <w:rsid w:val="006611C3"/>
    <w:rsid w:val="006616E4"/>
    <w:rsid w:val="00661730"/>
    <w:rsid w:val="00661B24"/>
    <w:rsid w:val="00661EC5"/>
    <w:rsid w:val="0066228F"/>
    <w:rsid w:val="006629AD"/>
    <w:rsid w:val="00662EBB"/>
    <w:rsid w:val="006652F8"/>
    <w:rsid w:val="00665305"/>
    <w:rsid w:val="00665411"/>
    <w:rsid w:val="006666B7"/>
    <w:rsid w:val="00666C4C"/>
    <w:rsid w:val="00667784"/>
    <w:rsid w:val="006701DF"/>
    <w:rsid w:val="006705EE"/>
    <w:rsid w:val="00670BE8"/>
    <w:rsid w:val="0067198D"/>
    <w:rsid w:val="00672A90"/>
    <w:rsid w:val="00672FAC"/>
    <w:rsid w:val="00676A19"/>
    <w:rsid w:val="00676B06"/>
    <w:rsid w:val="00677D22"/>
    <w:rsid w:val="00680119"/>
    <w:rsid w:val="00680CF1"/>
    <w:rsid w:val="006811FD"/>
    <w:rsid w:val="0068167D"/>
    <w:rsid w:val="00681CE3"/>
    <w:rsid w:val="00683390"/>
    <w:rsid w:val="0068373D"/>
    <w:rsid w:val="00683BCA"/>
    <w:rsid w:val="00683FCB"/>
    <w:rsid w:val="0068548A"/>
    <w:rsid w:val="0068581E"/>
    <w:rsid w:val="00685851"/>
    <w:rsid w:val="00687833"/>
    <w:rsid w:val="00687B2B"/>
    <w:rsid w:val="00690830"/>
    <w:rsid w:val="00690A9C"/>
    <w:rsid w:val="00690F92"/>
    <w:rsid w:val="0069245A"/>
    <w:rsid w:val="0069283B"/>
    <w:rsid w:val="00693200"/>
    <w:rsid w:val="00695196"/>
    <w:rsid w:val="00695461"/>
    <w:rsid w:val="006954C4"/>
    <w:rsid w:val="0069560F"/>
    <w:rsid w:val="006960DE"/>
    <w:rsid w:val="0069646D"/>
    <w:rsid w:val="006969A4"/>
    <w:rsid w:val="00696E99"/>
    <w:rsid w:val="006975D8"/>
    <w:rsid w:val="006A0E6B"/>
    <w:rsid w:val="006A0F51"/>
    <w:rsid w:val="006A12B2"/>
    <w:rsid w:val="006A157A"/>
    <w:rsid w:val="006A1E7F"/>
    <w:rsid w:val="006A253C"/>
    <w:rsid w:val="006A45AA"/>
    <w:rsid w:val="006A45CF"/>
    <w:rsid w:val="006A547C"/>
    <w:rsid w:val="006A556A"/>
    <w:rsid w:val="006A6AA8"/>
    <w:rsid w:val="006A7141"/>
    <w:rsid w:val="006A793C"/>
    <w:rsid w:val="006A7B64"/>
    <w:rsid w:val="006A7EA3"/>
    <w:rsid w:val="006B02C1"/>
    <w:rsid w:val="006B0675"/>
    <w:rsid w:val="006B0722"/>
    <w:rsid w:val="006B11F6"/>
    <w:rsid w:val="006B2175"/>
    <w:rsid w:val="006B22A0"/>
    <w:rsid w:val="006B2829"/>
    <w:rsid w:val="006B2A0D"/>
    <w:rsid w:val="006B3342"/>
    <w:rsid w:val="006B3391"/>
    <w:rsid w:val="006B37F9"/>
    <w:rsid w:val="006B39A3"/>
    <w:rsid w:val="006B44DB"/>
    <w:rsid w:val="006B47DE"/>
    <w:rsid w:val="006B4D47"/>
    <w:rsid w:val="006B57F2"/>
    <w:rsid w:val="006B5E4F"/>
    <w:rsid w:val="006B66D5"/>
    <w:rsid w:val="006B6760"/>
    <w:rsid w:val="006B74C3"/>
    <w:rsid w:val="006B7790"/>
    <w:rsid w:val="006B7A8F"/>
    <w:rsid w:val="006B7B8E"/>
    <w:rsid w:val="006C0081"/>
    <w:rsid w:val="006C0484"/>
    <w:rsid w:val="006C1094"/>
    <w:rsid w:val="006C1D63"/>
    <w:rsid w:val="006C1F15"/>
    <w:rsid w:val="006C1F28"/>
    <w:rsid w:val="006C2155"/>
    <w:rsid w:val="006C2397"/>
    <w:rsid w:val="006C26F5"/>
    <w:rsid w:val="006C2FBD"/>
    <w:rsid w:val="006C379C"/>
    <w:rsid w:val="006C3AA2"/>
    <w:rsid w:val="006C4569"/>
    <w:rsid w:val="006C4B88"/>
    <w:rsid w:val="006C4F68"/>
    <w:rsid w:val="006C5160"/>
    <w:rsid w:val="006C6A1C"/>
    <w:rsid w:val="006C73BD"/>
    <w:rsid w:val="006C7828"/>
    <w:rsid w:val="006D00A4"/>
    <w:rsid w:val="006D00BD"/>
    <w:rsid w:val="006D05C3"/>
    <w:rsid w:val="006D0853"/>
    <w:rsid w:val="006D0B01"/>
    <w:rsid w:val="006D1B32"/>
    <w:rsid w:val="006D23EB"/>
    <w:rsid w:val="006D2712"/>
    <w:rsid w:val="006D285E"/>
    <w:rsid w:val="006D2E29"/>
    <w:rsid w:val="006D311F"/>
    <w:rsid w:val="006D37D0"/>
    <w:rsid w:val="006D46D4"/>
    <w:rsid w:val="006D4FC2"/>
    <w:rsid w:val="006D51C6"/>
    <w:rsid w:val="006D7C67"/>
    <w:rsid w:val="006E0C67"/>
    <w:rsid w:val="006E0E16"/>
    <w:rsid w:val="006E1181"/>
    <w:rsid w:val="006E16C9"/>
    <w:rsid w:val="006E1F19"/>
    <w:rsid w:val="006E2F94"/>
    <w:rsid w:val="006E389C"/>
    <w:rsid w:val="006E40F3"/>
    <w:rsid w:val="006E434B"/>
    <w:rsid w:val="006E4623"/>
    <w:rsid w:val="006E4D9E"/>
    <w:rsid w:val="006E4E42"/>
    <w:rsid w:val="006E5D49"/>
    <w:rsid w:val="006E6E36"/>
    <w:rsid w:val="006E6EF2"/>
    <w:rsid w:val="006E6FE4"/>
    <w:rsid w:val="006E774A"/>
    <w:rsid w:val="006E77E7"/>
    <w:rsid w:val="006E7DF7"/>
    <w:rsid w:val="006F0038"/>
    <w:rsid w:val="006F09B9"/>
    <w:rsid w:val="006F0BE4"/>
    <w:rsid w:val="006F0FD2"/>
    <w:rsid w:val="006F2318"/>
    <w:rsid w:val="006F2E3E"/>
    <w:rsid w:val="006F347D"/>
    <w:rsid w:val="006F3629"/>
    <w:rsid w:val="006F3754"/>
    <w:rsid w:val="006F42C2"/>
    <w:rsid w:val="006F4819"/>
    <w:rsid w:val="006F4F04"/>
    <w:rsid w:val="006F5289"/>
    <w:rsid w:val="006F54A5"/>
    <w:rsid w:val="006F6027"/>
    <w:rsid w:val="006F6A7B"/>
    <w:rsid w:val="006F7274"/>
    <w:rsid w:val="006F74AD"/>
    <w:rsid w:val="006F7B38"/>
    <w:rsid w:val="006F7F9D"/>
    <w:rsid w:val="00700191"/>
    <w:rsid w:val="00700272"/>
    <w:rsid w:val="0070074B"/>
    <w:rsid w:val="0070163F"/>
    <w:rsid w:val="00702D54"/>
    <w:rsid w:val="00703FC8"/>
    <w:rsid w:val="0070436B"/>
    <w:rsid w:val="00704D3B"/>
    <w:rsid w:val="0070664D"/>
    <w:rsid w:val="00706B60"/>
    <w:rsid w:val="0070766F"/>
    <w:rsid w:val="00707DDA"/>
    <w:rsid w:val="007101A4"/>
    <w:rsid w:val="00710489"/>
    <w:rsid w:val="00710D39"/>
    <w:rsid w:val="00711077"/>
    <w:rsid w:val="007111DB"/>
    <w:rsid w:val="0071140B"/>
    <w:rsid w:val="00711B85"/>
    <w:rsid w:val="007122E4"/>
    <w:rsid w:val="0071240B"/>
    <w:rsid w:val="00712512"/>
    <w:rsid w:val="007128EF"/>
    <w:rsid w:val="00712946"/>
    <w:rsid w:val="00712C2B"/>
    <w:rsid w:val="00712F83"/>
    <w:rsid w:val="00713A76"/>
    <w:rsid w:val="0071436B"/>
    <w:rsid w:val="00714564"/>
    <w:rsid w:val="007146A2"/>
    <w:rsid w:val="0071582D"/>
    <w:rsid w:val="00716872"/>
    <w:rsid w:val="00716990"/>
    <w:rsid w:val="00716D5C"/>
    <w:rsid w:val="007171C4"/>
    <w:rsid w:val="0071775D"/>
    <w:rsid w:val="00717895"/>
    <w:rsid w:val="00720199"/>
    <w:rsid w:val="00720550"/>
    <w:rsid w:val="00720B7B"/>
    <w:rsid w:val="00720EDC"/>
    <w:rsid w:val="00720FF2"/>
    <w:rsid w:val="0072101E"/>
    <w:rsid w:val="00721CE7"/>
    <w:rsid w:val="00723F67"/>
    <w:rsid w:val="0072627E"/>
    <w:rsid w:val="0072638E"/>
    <w:rsid w:val="00726919"/>
    <w:rsid w:val="00726938"/>
    <w:rsid w:val="007269FC"/>
    <w:rsid w:val="00726A72"/>
    <w:rsid w:val="00726FFC"/>
    <w:rsid w:val="007272B9"/>
    <w:rsid w:val="0072748A"/>
    <w:rsid w:val="00727A00"/>
    <w:rsid w:val="00727AF2"/>
    <w:rsid w:val="0073033C"/>
    <w:rsid w:val="00730CCC"/>
    <w:rsid w:val="00731739"/>
    <w:rsid w:val="00732081"/>
    <w:rsid w:val="007337F9"/>
    <w:rsid w:val="0073479B"/>
    <w:rsid w:val="007349C9"/>
    <w:rsid w:val="00735D6F"/>
    <w:rsid w:val="007362D0"/>
    <w:rsid w:val="00736493"/>
    <w:rsid w:val="00736802"/>
    <w:rsid w:val="00736B17"/>
    <w:rsid w:val="007378B1"/>
    <w:rsid w:val="0074024F"/>
    <w:rsid w:val="007403F9"/>
    <w:rsid w:val="00740D18"/>
    <w:rsid w:val="00740F2A"/>
    <w:rsid w:val="0074211E"/>
    <w:rsid w:val="00742135"/>
    <w:rsid w:val="00742214"/>
    <w:rsid w:val="00743218"/>
    <w:rsid w:val="00743395"/>
    <w:rsid w:val="00743894"/>
    <w:rsid w:val="007445B1"/>
    <w:rsid w:val="00744C09"/>
    <w:rsid w:val="0074517D"/>
    <w:rsid w:val="00745784"/>
    <w:rsid w:val="00746763"/>
    <w:rsid w:val="00747880"/>
    <w:rsid w:val="00747BF4"/>
    <w:rsid w:val="00747C6C"/>
    <w:rsid w:val="00747DB3"/>
    <w:rsid w:val="00750207"/>
    <w:rsid w:val="00750F74"/>
    <w:rsid w:val="007510F3"/>
    <w:rsid w:val="00751223"/>
    <w:rsid w:val="0075242E"/>
    <w:rsid w:val="007531A6"/>
    <w:rsid w:val="007532AA"/>
    <w:rsid w:val="0075370F"/>
    <w:rsid w:val="00753A49"/>
    <w:rsid w:val="00753DF8"/>
    <w:rsid w:val="00753F7C"/>
    <w:rsid w:val="00754E10"/>
    <w:rsid w:val="00754E14"/>
    <w:rsid w:val="00754F70"/>
    <w:rsid w:val="00755185"/>
    <w:rsid w:val="00756412"/>
    <w:rsid w:val="0075666F"/>
    <w:rsid w:val="00756A34"/>
    <w:rsid w:val="00756AAF"/>
    <w:rsid w:val="00756BD2"/>
    <w:rsid w:val="00756E5A"/>
    <w:rsid w:val="00757325"/>
    <w:rsid w:val="007577A0"/>
    <w:rsid w:val="00757E7D"/>
    <w:rsid w:val="007603A1"/>
    <w:rsid w:val="00760687"/>
    <w:rsid w:val="00760D28"/>
    <w:rsid w:val="00761CAC"/>
    <w:rsid w:val="00761FA3"/>
    <w:rsid w:val="00763B32"/>
    <w:rsid w:val="00763DDC"/>
    <w:rsid w:val="00763E8F"/>
    <w:rsid w:val="00765062"/>
    <w:rsid w:val="007664DE"/>
    <w:rsid w:val="0076663F"/>
    <w:rsid w:val="00766FF0"/>
    <w:rsid w:val="007677F6"/>
    <w:rsid w:val="007678F4"/>
    <w:rsid w:val="00767FD1"/>
    <w:rsid w:val="007703A5"/>
    <w:rsid w:val="00771C86"/>
    <w:rsid w:val="00771E50"/>
    <w:rsid w:val="00772362"/>
    <w:rsid w:val="00773D95"/>
    <w:rsid w:val="007740D9"/>
    <w:rsid w:val="00774E76"/>
    <w:rsid w:val="007761BA"/>
    <w:rsid w:val="007761F3"/>
    <w:rsid w:val="007761FE"/>
    <w:rsid w:val="00776519"/>
    <w:rsid w:val="0077780D"/>
    <w:rsid w:val="007809F4"/>
    <w:rsid w:val="00780C94"/>
    <w:rsid w:val="007815B7"/>
    <w:rsid w:val="00781C44"/>
    <w:rsid w:val="00782121"/>
    <w:rsid w:val="0078217A"/>
    <w:rsid w:val="0078243C"/>
    <w:rsid w:val="00784156"/>
    <w:rsid w:val="007844D9"/>
    <w:rsid w:val="00785377"/>
    <w:rsid w:val="007854C1"/>
    <w:rsid w:val="00785C7A"/>
    <w:rsid w:val="00786EE8"/>
    <w:rsid w:val="00787AB2"/>
    <w:rsid w:val="007906B8"/>
    <w:rsid w:val="00790F8E"/>
    <w:rsid w:val="00791112"/>
    <w:rsid w:val="00791E52"/>
    <w:rsid w:val="0079203E"/>
    <w:rsid w:val="00792AD9"/>
    <w:rsid w:val="00792CC0"/>
    <w:rsid w:val="00793137"/>
    <w:rsid w:val="0079352A"/>
    <w:rsid w:val="00793596"/>
    <w:rsid w:val="00793D24"/>
    <w:rsid w:val="00793FA9"/>
    <w:rsid w:val="00793FBF"/>
    <w:rsid w:val="007945D0"/>
    <w:rsid w:val="00795B0D"/>
    <w:rsid w:val="007962D0"/>
    <w:rsid w:val="0079659A"/>
    <w:rsid w:val="007972E5"/>
    <w:rsid w:val="00797512"/>
    <w:rsid w:val="00797747"/>
    <w:rsid w:val="0079781C"/>
    <w:rsid w:val="00797B95"/>
    <w:rsid w:val="007A0898"/>
    <w:rsid w:val="007A101A"/>
    <w:rsid w:val="007A18BC"/>
    <w:rsid w:val="007A199E"/>
    <w:rsid w:val="007A1EC3"/>
    <w:rsid w:val="007A27D1"/>
    <w:rsid w:val="007A3A45"/>
    <w:rsid w:val="007A40C0"/>
    <w:rsid w:val="007A4FAE"/>
    <w:rsid w:val="007A531D"/>
    <w:rsid w:val="007A633C"/>
    <w:rsid w:val="007A63BF"/>
    <w:rsid w:val="007A68A9"/>
    <w:rsid w:val="007A703C"/>
    <w:rsid w:val="007A7244"/>
    <w:rsid w:val="007A7D53"/>
    <w:rsid w:val="007B0B08"/>
    <w:rsid w:val="007B20EA"/>
    <w:rsid w:val="007B2454"/>
    <w:rsid w:val="007B2FF8"/>
    <w:rsid w:val="007B51FD"/>
    <w:rsid w:val="007B5907"/>
    <w:rsid w:val="007B6913"/>
    <w:rsid w:val="007B7682"/>
    <w:rsid w:val="007B7D74"/>
    <w:rsid w:val="007B7F4C"/>
    <w:rsid w:val="007C0020"/>
    <w:rsid w:val="007C0820"/>
    <w:rsid w:val="007C0CAF"/>
    <w:rsid w:val="007C122A"/>
    <w:rsid w:val="007C168A"/>
    <w:rsid w:val="007C1AD3"/>
    <w:rsid w:val="007C1F2F"/>
    <w:rsid w:val="007C2B06"/>
    <w:rsid w:val="007C3B6F"/>
    <w:rsid w:val="007C3E7E"/>
    <w:rsid w:val="007C3EF9"/>
    <w:rsid w:val="007C45E8"/>
    <w:rsid w:val="007C4B69"/>
    <w:rsid w:val="007C4CC3"/>
    <w:rsid w:val="007C5346"/>
    <w:rsid w:val="007C54F3"/>
    <w:rsid w:val="007C7364"/>
    <w:rsid w:val="007D0070"/>
    <w:rsid w:val="007D015C"/>
    <w:rsid w:val="007D0AFE"/>
    <w:rsid w:val="007D0C9F"/>
    <w:rsid w:val="007D2F51"/>
    <w:rsid w:val="007D3059"/>
    <w:rsid w:val="007D30B5"/>
    <w:rsid w:val="007D33B2"/>
    <w:rsid w:val="007D34D5"/>
    <w:rsid w:val="007D4BF6"/>
    <w:rsid w:val="007D4E89"/>
    <w:rsid w:val="007D4FD6"/>
    <w:rsid w:val="007D54FE"/>
    <w:rsid w:val="007D5781"/>
    <w:rsid w:val="007D5B2A"/>
    <w:rsid w:val="007D5EE1"/>
    <w:rsid w:val="007D669D"/>
    <w:rsid w:val="007D714E"/>
    <w:rsid w:val="007D7575"/>
    <w:rsid w:val="007E11CC"/>
    <w:rsid w:val="007E16CC"/>
    <w:rsid w:val="007E1980"/>
    <w:rsid w:val="007E1E5A"/>
    <w:rsid w:val="007E1EFE"/>
    <w:rsid w:val="007E248E"/>
    <w:rsid w:val="007E2EE6"/>
    <w:rsid w:val="007E3933"/>
    <w:rsid w:val="007E3B72"/>
    <w:rsid w:val="007E3FF4"/>
    <w:rsid w:val="007E4574"/>
    <w:rsid w:val="007E4C68"/>
    <w:rsid w:val="007E4C74"/>
    <w:rsid w:val="007E4EF1"/>
    <w:rsid w:val="007E50F0"/>
    <w:rsid w:val="007E6E58"/>
    <w:rsid w:val="007E6EFD"/>
    <w:rsid w:val="007E727C"/>
    <w:rsid w:val="007E7434"/>
    <w:rsid w:val="007E7A30"/>
    <w:rsid w:val="007E7D5D"/>
    <w:rsid w:val="007F090A"/>
    <w:rsid w:val="007F153E"/>
    <w:rsid w:val="007F18FB"/>
    <w:rsid w:val="007F20C2"/>
    <w:rsid w:val="007F2ABF"/>
    <w:rsid w:val="007F38A8"/>
    <w:rsid w:val="007F3CB4"/>
    <w:rsid w:val="007F3E95"/>
    <w:rsid w:val="007F449E"/>
    <w:rsid w:val="007F4900"/>
    <w:rsid w:val="007F4B0F"/>
    <w:rsid w:val="007F5663"/>
    <w:rsid w:val="007F5D0A"/>
    <w:rsid w:val="007F65C5"/>
    <w:rsid w:val="007F6CAF"/>
    <w:rsid w:val="007F725B"/>
    <w:rsid w:val="007F7B38"/>
    <w:rsid w:val="008016E0"/>
    <w:rsid w:val="00801998"/>
    <w:rsid w:val="00801C90"/>
    <w:rsid w:val="00802191"/>
    <w:rsid w:val="00802747"/>
    <w:rsid w:val="00802F18"/>
    <w:rsid w:val="00803044"/>
    <w:rsid w:val="008030DC"/>
    <w:rsid w:val="00803282"/>
    <w:rsid w:val="00803BF8"/>
    <w:rsid w:val="00805011"/>
    <w:rsid w:val="00805329"/>
    <w:rsid w:val="00805DEE"/>
    <w:rsid w:val="00806D35"/>
    <w:rsid w:val="008078F0"/>
    <w:rsid w:val="008079B1"/>
    <w:rsid w:val="008100B1"/>
    <w:rsid w:val="0081052C"/>
    <w:rsid w:val="00810914"/>
    <w:rsid w:val="00810CAE"/>
    <w:rsid w:val="00811421"/>
    <w:rsid w:val="00811C96"/>
    <w:rsid w:val="00812596"/>
    <w:rsid w:val="0081368B"/>
    <w:rsid w:val="008136F5"/>
    <w:rsid w:val="00815043"/>
    <w:rsid w:val="008150DA"/>
    <w:rsid w:val="00815B60"/>
    <w:rsid w:val="00816253"/>
    <w:rsid w:val="00816742"/>
    <w:rsid w:val="0081674A"/>
    <w:rsid w:val="0081727B"/>
    <w:rsid w:val="008173AA"/>
    <w:rsid w:val="0081768B"/>
    <w:rsid w:val="00817D7F"/>
    <w:rsid w:val="00817DC9"/>
    <w:rsid w:val="00820049"/>
    <w:rsid w:val="00820097"/>
    <w:rsid w:val="00822749"/>
    <w:rsid w:val="00822E3A"/>
    <w:rsid w:val="00823088"/>
    <w:rsid w:val="008237D4"/>
    <w:rsid w:val="00823AB2"/>
    <w:rsid w:val="00824567"/>
    <w:rsid w:val="008258F1"/>
    <w:rsid w:val="00825909"/>
    <w:rsid w:val="00826B96"/>
    <w:rsid w:val="00826E4C"/>
    <w:rsid w:val="008278B4"/>
    <w:rsid w:val="008304D2"/>
    <w:rsid w:val="00830E54"/>
    <w:rsid w:val="00831C6C"/>
    <w:rsid w:val="00831FD9"/>
    <w:rsid w:val="00832081"/>
    <w:rsid w:val="00832120"/>
    <w:rsid w:val="00833A40"/>
    <w:rsid w:val="00833D89"/>
    <w:rsid w:val="00833FF4"/>
    <w:rsid w:val="0083447A"/>
    <w:rsid w:val="0083452C"/>
    <w:rsid w:val="0083534C"/>
    <w:rsid w:val="00835424"/>
    <w:rsid w:val="00835EA0"/>
    <w:rsid w:val="008366CE"/>
    <w:rsid w:val="00837432"/>
    <w:rsid w:val="008376D1"/>
    <w:rsid w:val="00837AB3"/>
    <w:rsid w:val="0084086E"/>
    <w:rsid w:val="00843A3F"/>
    <w:rsid w:val="00844F15"/>
    <w:rsid w:val="008455C5"/>
    <w:rsid w:val="008462BE"/>
    <w:rsid w:val="00846CF2"/>
    <w:rsid w:val="00847295"/>
    <w:rsid w:val="00847DD5"/>
    <w:rsid w:val="00850729"/>
    <w:rsid w:val="00851223"/>
    <w:rsid w:val="008514E9"/>
    <w:rsid w:val="00851CCE"/>
    <w:rsid w:val="00852091"/>
    <w:rsid w:val="00852466"/>
    <w:rsid w:val="0085280D"/>
    <w:rsid w:val="00852D23"/>
    <w:rsid w:val="008533B7"/>
    <w:rsid w:val="00853D76"/>
    <w:rsid w:val="008562B9"/>
    <w:rsid w:val="008563CC"/>
    <w:rsid w:val="00856D59"/>
    <w:rsid w:val="00856FA8"/>
    <w:rsid w:val="00857C12"/>
    <w:rsid w:val="00857FFD"/>
    <w:rsid w:val="00860193"/>
    <w:rsid w:val="008601C9"/>
    <w:rsid w:val="00860211"/>
    <w:rsid w:val="008609A9"/>
    <w:rsid w:val="00860E35"/>
    <w:rsid w:val="008615E4"/>
    <w:rsid w:val="00861DB1"/>
    <w:rsid w:val="00861F3D"/>
    <w:rsid w:val="0086218D"/>
    <w:rsid w:val="0086256F"/>
    <w:rsid w:val="00862911"/>
    <w:rsid w:val="00863682"/>
    <w:rsid w:val="00864246"/>
    <w:rsid w:val="0086497C"/>
    <w:rsid w:val="00864B66"/>
    <w:rsid w:val="00864D21"/>
    <w:rsid w:val="00864DEA"/>
    <w:rsid w:val="00864E01"/>
    <w:rsid w:val="00865C69"/>
    <w:rsid w:val="00865E26"/>
    <w:rsid w:val="00866B64"/>
    <w:rsid w:val="008674C7"/>
    <w:rsid w:val="0087039D"/>
    <w:rsid w:val="0087047D"/>
    <w:rsid w:val="00871ADD"/>
    <w:rsid w:val="0087283C"/>
    <w:rsid w:val="00872F76"/>
    <w:rsid w:val="008731AE"/>
    <w:rsid w:val="00873583"/>
    <w:rsid w:val="008736E5"/>
    <w:rsid w:val="0087447D"/>
    <w:rsid w:val="00875AD4"/>
    <w:rsid w:val="00875B50"/>
    <w:rsid w:val="008765AC"/>
    <w:rsid w:val="00876823"/>
    <w:rsid w:val="00876AB0"/>
    <w:rsid w:val="00876B9A"/>
    <w:rsid w:val="00877375"/>
    <w:rsid w:val="00877DD3"/>
    <w:rsid w:val="00877EF4"/>
    <w:rsid w:val="0088053A"/>
    <w:rsid w:val="00882BE8"/>
    <w:rsid w:val="00882F40"/>
    <w:rsid w:val="0088333F"/>
    <w:rsid w:val="00883EC5"/>
    <w:rsid w:val="00884430"/>
    <w:rsid w:val="00884654"/>
    <w:rsid w:val="0088478B"/>
    <w:rsid w:val="008849D2"/>
    <w:rsid w:val="00885745"/>
    <w:rsid w:val="008860E9"/>
    <w:rsid w:val="008861A8"/>
    <w:rsid w:val="008905C5"/>
    <w:rsid w:val="0089085C"/>
    <w:rsid w:val="008908B7"/>
    <w:rsid w:val="00891F2B"/>
    <w:rsid w:val="0089247A"/>
    <w:rsid w:val="00892F72"/>
    <w:rsid w:val="00893862"/>
    <w:rsid w:val="008938A5"/>
    <w:rsid w:val="00893A0D"/>
    <w:rsid w:val="00893C13"/>
    <w:rsid w:val="00894174"/>
    <w:rsid w:val="008941E0"/>
    <w:rsid w:val="0089446D"/>
    <w:rsid w:val="00894B0B"/>
    <w:rsid w:val="00894C17"/>
    <w:rsid w:val="00894EF6"/>
    <w:rsid w:val="0089552F"/>
    <w:rsid w:val="00896DF9"/>
    <w:rsid w:val="00897121"/>
    <w:rsid w:val="008A021D"/>
    <w:rsid w:val="008A02B8"/>
    <w:rsid w:val="008A03F9"/>
    <w:rsid w:val="008A06BD"/>
    <w:rsid w:val="008A1501"/>
    <w:rsid w:val="008A1E8E"/>
    <w:rsid w:val="008A1FBF"/>
    <w:rsid w:val="008A3816"/>
    <w:rsid w:val="008A3942"/>
    <w:rsid w:val="008A39B4"/>
    <w:rsid w:val="008A46F7"/>
    <w:rsid w:val="008A4A20"/>
    <w:rsid w:val="008A58DA"/>
    <w:rsid w:val="008A5AF0"/>
    <w:rsid w:val="008A603A"/>
    <w:rsid w:val="008A62B0"/>
    <w:rsid w:val="008A645B"/>
    <w:rsid w:val="008A65A3"/>
    <w:rsid w:val="008A6865"/>
    <w:rsid w:val="008A799A"/>
    <w:rsid w:val="008B0072"/>
    <w:rsid w:val="008B0207"/>
    <w:rsid w:val="008B06CF"/>
    <w:rsid w:val="008B146B"/>
    <w:rsid w:val="008B18D6"/>
    <w:rsid w:val="008B1A03"/>
    <w:rsid w:val="008B1CB5"/>
    <w:rsid w:val="008B2BA8"/>
    <w:rsid w:val="008B3256"/>
    <w:rsid w:val="008B56C9"/>
    <w:rsid w:val="008B7F44"/>
    <w:rsid w:val="008C077A"/>
    <w:rsid w:val="008C0D4C"/>
    <w:rsid w:val="008C0E3A"/>
    <w:rsid w:val="008C245A"/>
    <w:rsid w:val="008C2FC9"/>
    <w:rsid w:val="008C3D33"/>
    <w:rsid w:val="008C3D71"/>
    <w:rsid w:val="008C4E6D"/>
    <w:rsid w:val="008C5F3A"/>
    <w:rsid w:val="008C5F73"/>
    <w:rsid w:val="008C79C7"/>
    <w:rsid w:val="008C7B6E"/>
    <w:rsid w:val="008D0246"/>
    <w:rsid w:val="008D05A9"/>
    <w:rsid w:val="008D0B6A"/>
    <w:rsid w:val="008D10F3"/>
    <w:rsid w:val="008D1718"/>
    <w:rsid w:val="008D2D82"/>
    <w:rsid w:val="008D2EA0"/>
    <w:rsid w:val="008D2F78"/>
    <w:rsid w:val="008D37DE"/>
    <w:rsid w:val="008D38AB"/>
    <w:rsid w:val="008D4222"/>
    <w:rsid w:val="008D443A"/>
    <w:rsid w:val="008D453B"/>
    <w:rsid w:val="008D495D"/>
    <w:rsid w:val="008D4B45"/>
    <w:rsid w:val="008D504C"/>
    <w:rsid w:val="008D6544"/>
    <w:rsid w:val="008D659B"/>
    <w:rsid w:val="008D7AB4"/>
    <w:rsid w:val="008D7AE3"/>
    <w:rsid w:val="008E08E9"/>
    <w:rsid w:val="008E0CCE"/>
    <w:rsid w:val="008E136F"/>
    <w:rsid w:val="008E1795"/>
    <w:rsid w:val="008E19B8"/>
    <w:rsid w:val="008E2A0F"/>
    <w:rsid w:val="008E303E"/>
    <w:rsid w:val="008E4430"/>
    <w:rsid w:val="008E4B7E"/>
    <w:rsid w:val="008E50FF"/>
    <w:rsid w:val="008E6C3A"/>
    <w:rsid w:val="008E6E83"/>
    <w:rsid w:val="008E752D"/>
    <w:rsid w:val="008E786F"/>
    <w:rsid w:val="008F0C7F"/>
    <w:rsid w:val="008F1311"/>
    <w:rsid w:val="008F1676"/>
    <w:rsid w:val="008F1866"/>
    <w:rsid w:val="008F1D08"/>
    <w:rsid w:val="008F1EFB"/>
    <w:rsid w:val="008F1F0A"/>
    <w:rsid w:val="008F1F12"/>
    <w:rsid w:val="008F286D"/>
    <w:rsid w:val="008F2DA7"/>
    <w:rsid w:val="008F30C5"/>
    <w:rsid w:val="008F3381"/>
    <w:rsid w:val="008F3931"/>
    <w:rsid w:val="008F4CB3"/>
    <w:rsid w:val="008F4DC0"/>
    <w:rsid w:val="008F539F"/>
    <w:rsid w:val="008F6AC7"/>
    <w:rsid w:val="008F74ED"/>
    <w:rsid w:val="008F7A7E"/>
    <w:rsid w:val="008F7D11"/>
    <w:rsid w:val="0090009F"/>
    <w:rsid w:val="00900BDE"/>
    <w:rsid w:val="00901418"/>
    <w:rsid w:val="009014FD"/>
    <w:rsid w:val="00901F31"/>
    <w:rsid w:val="009020EB"/>
    <w:rsid w:val="00902964"/>
    <w:rsid w:val="00903FA1"/>
    <w:rsid w:val="00904324"/>
    <w:rsid w:val="00906256"/>
    <w:rsid w:val="0090724A"/>
    <w:rsid w:val="00907AB3"/>
    <w:rsid w:val="00907E23"/>
    <w:rsid w:val="00910F88"/>
    <w:rsid w:val="00911B78"/>
    <w:rsid w:val="00911E07"/>
    <w:rsid w:val="00912EF0"/>
    <w:rsid w:val="00912FE9"/>
    <w:rsid w:val="0091315D"/>
    <w:rsid w:val="00913441"/>
    <w:rsid w:val="009146CC"/>
    <w:rsid w:val="009148F0"/>
    <w:rsid w:val="009149A2"/>
    <w:rsid w:val="00915456"/>
    <w:rsid w:val="0091551F"/>
    <w:rsid w:val="00915CAE"/>
    <w:rsid w:val="009163E3"/>
    <w:rsid w:val="00916A7D"/>
    <w:rsid w:val="00916F16"/>
    <w:rsid w:val="00920101"/>
    <w:rsid w:val="0092029F"/>
    <w:rsid w:val="00920598"/>
    <w:rsid w:val="0092178F"/>
    <w:rsid w:val="00921E03"/>
    <w:rsid w:val="009222E1"/>
    <w:rsid w:val="009228CD"/>
    <w:rsid w:val="00922B63"/>
    <w:rsid w:val="00922E17"/>
    <w:rsid w:val="00923C97"/>
    <w:rsid w:val="0092456F"/>
    <w:rsid w:val="00924E3E"/>
    <w:rsid w:val="0092593A"/>
    <w:rsid w:val="00925C1D"/>
    <w:rsid w:val="00926033"/>
    <w:rsid w:val="00926050"/>
    <w:rsid w:val="00926AAC"/>
    <w:rsid w:val="00926F47"/>
    <w:rsid w:val="00927456"/>
    <w:rsid w:val="009307FA"/>
    <w:rsid w:val="00930DBB"/>
    <w:rsid w:val="00933245"/>
    <w:rsid w:val="009335A5"/>
    <w:rsid w:val="009336E5"/>
    <w:rsid w:val="009339E6"/>
    <w:rsid w:val="00933DA8"/>
    <w:rsid w:val="00934238"/>
    <w:rsid w:val="00934423"/>
    <w:rsid w:val="00934C77"/>
    <w:rsid w:val="00935071"/>
    <w:rsid w:val="00935E46"/>
    <w:rsid w:val="00936E5C"/>
    <w:rsid w:val="009370A0"/>
    <w:rsid w:val="009371EB"/>
    <w:rsid w:val="00937AB1"/>
    <w:rsid w:val="00940084"/>
    <w:rsid w:val="0094038A"/>
    <w:rsid w:val="009408F1"/>
    <w:rsid w:val="00940D53"/>
    <w:rsid w:val="0094183A"/>
    <w:rsid w:val="00941E30"/>
    <w:rsid w:val="00942174"/>
    <w:rsid w:val="00942E90"/>
    <w:rsid w:val="00943105"/>
    <w:rsid w:val="00943858"/>
    <w:rsid w:val="009446B8"/>
    <w:rsid w:val="00945029"/>
    <w:rsid w:val="00945A54"/>
    <w:rsid w:val="00945E70"/>
    <w:rsid w:val="00950587"/>
    <w:rsid w:val="00950845"/>
    <w:rsid w:val="009515C8"/>
    <w:rsid w:val="0095195E"/>
    <w:rsid w:val="00951AE4"/>
    <w:rsid w:val="00951DCD"/>
    <w:rsid w:val="00952D60"/>
    <w:rsid w:val="00953A89"/>
    <w:rsid w:val="00953D3F"/>
    <w:rsid w:val="00954126"/>
    <w:rsid w:val="0095435A"/>
    <w:rsid w:val="00955406"/>
    <w:rsid w:val="0095540A"/>
    <w:rsid w:val="00955545"/>
    <w:rsid w:val="0095580A"/>
    <w:rsid w:val="00955EB2"/>
    <w:rsid w:val="00956189"/>
    <w:rsid w:val="009564A0"/>
    <w:rsid w:val="00956A89"/>
    <w:rsid w:val="00956CEB"/>
    <w:rsid w:val="0095717B"/>
    <w:rsid w:val="009576C7"/>
    <w:rsid w:val="009576E1"/>
    <w:rsid w:val="00957ADA"/>
    <w:rsid w:val="00957BAC"/>
    <w:rsid w:val="009601F3"/>
    <w:rsid w:val="0096099E"/>
    <w:rsid w:val="00961050"/>
    <w:rsid w:val="009616E2"/>
    <w:rsid w:val="00961BC2"/>
    <w:rsid w:val="0096264A"/>
    <w:rsid w:val="00962812"/>
    <w:rsid w:val="009636B5"/>
    <w:rsid w:val="009637EA"/>
    <w:rsid w:val="00963FA0"/>
    <w:rsid w:val="0096548A"/>
    <w:rsid w:val="00965890"/>
    <w:rsid w:val="00966400"/>
    <w:rsid w:val="00966804"/>
    <w:rsid w:val="00967B50"/>
    <w:rsid w:val="009718DE"/>
    <w:rsid w:val="00972733"/>
    <w:rsid w:val="00972A58"/>
    <w:rsid w:val="00972C67"/>
    <w:rsid w:val="00972D1F"/>
    <w:rsid w:val="0097394C"/>
    <w:rsid w:val="00973E38"/>
    <w:rsid w:val="00974772"/>
    <w:rsid w:val="0097597C"/>
    <w:rsid w:val="00975BA9"/>
    <w:rsid w:val="00975CFB"/>
    <w:rsid w:val="00975D5E"/>
    <w:rsid w:val="0097618F"/>
    <w:rsid w:val="00976B1F"/>
    <w:rsid w:val="00977A37"/>
    <w:rsid w:val="00977BD4"/>
    <w:rsid w:val="00981267"/>
    <w:rsid w:val="009817CA"/>
    <w:rsid w:val="00982165"/>
    <w:rsid w:val="009821CC"/>
    <w:rsid w:val="0098313D"/>
    <w:rsid w:val="00983379"/>
    <w:rsid w:val="009839A1"/>
    <w:rsid w:val="00983B41"/>
    <w:rsid w:val="00985274"/>
    <w:rsid w:val="00985C7F"/>
    <w:rsid w:val="009861A3"/>
    <w:rsid w:val="009878D3"/>
    <w:rsid w:val="00987E67"/>
    <w:rsid w:val="0099139F"/>
    <w:rsid w:val="00991606"/>
    <w:rsid w:val="00993B30"/>
    <w:rsid w:val="00993EE4"/>
    <w:rsid w:val="00994E8D"/>
    <w:rsid w:val="00995682"/>
    <w:rsid w:val="00995AFA"/>
    <w:rsid w:val="00995B29"/>
    <w:rsid w:val="009962C2"/>
    <w:rsid w:val="009969EC"/>
    <w:rsid w:val="00997488"/>
    <w:rsid w:val="009979E7"/>
    <w:rsid w:val="00997FBA"/>
    <w:rsid w:val="009A0411"/>
    <w:rsid w:val="009A059B"/>
    <w:rsid w:val="009A0917"/>
    <w:rsid w:val="009A1EF2"/>
    <w:rsid w:val="009A26AA"/>
    <w:rsid w:val="009A26E6"/>
    <w:rsid w:val="009A2F53"/>
    <w:rsid w:val="009A3000"/>
    <w:rsid w:val="009A3096"/>
    <w:rsid w:val="009A5374"/>
    <w:rsid w:val="009A54F2"/>
    <w:rsid w:val="009A54F4"/>
    <w:rsid w:val="009A5DB5"/>
    <w:rsid w:val="009A6635"/>
    <w:rsid w:val="009A6BC1"/>
    <w:rsid w:val="009A6EB3"/>
    <w:rsid w:val="009A775A"/>
    <w:rsid w:val="009B0F79"/>
    <w:rsid w:val="009B13AA"/>
    <w:rsid w:val="009B16AD"/>
    <w:rsid w:val="009B1732"/>
    <w:rsid w:val="009B1741"/>
    <w:rsid w:val="009B187E"/>
    <w:rsid w:val="009B204E"/>
    <w:rsid w:val="009B204F"/>
    <w:rsid w:val="009B220A"/>
    <w:rsid w:val="009B360B"/>
    <w:rsid w:val="009B3687"/>
    <w:rsid w:val="009B47F3"/>
    <w:rsid w:val="009B4AC3"/>
    <w:rsid w:val="009B4F91"/>
    <w:rsid w:val="009B52C5"/>
    <w:rsid w:val="009B7090"/>
    <w:rsid w:val="009B7D2E"/>
    <w:rsid w:val="009C00A6"/>
    <w:rsid w:val="009C0F9C"/>
    <w:rsid w:val="009C1711"/>
    <w:rsid w:val="009C2F5D"/>
    <w:rsid w:val="009C35ED"/>
    <w:rsid w:val="009C3801"/>
    <w:rsid w:val="009C384B"/>
    <w:rsid w:val="009C3D10"/>
    <w:rsid w:val="009C4AFD"/>
    <w:rsid w:val="009C60ED"/>
    <w:rsid w:val="009C62B1"/>
    <w:rsid w:val="009C632E"/>
    <w:rsid w:val="009C6538"/>
    <w:rsid w:val="009C6696"/>
    <w:rsid w:val="009C74A9"/>
    <w:rsid w:val="009D1106"/>
    <w:rsid w:val="009D2598"/>
    <w:rsid w:val="009D2617"/>
    <w:rsid w:val="009D2748"/>
    <w:rsid w:val="009D3246"/>
    <w:rsid w:val="009D37AD"/>
    <w:rsid w:val="009D3D2F"/>
    <w:rsid w:val="009D4248"/>
    <w:rsid w:val="009D4CD1"/>
    <w:rsid w:val="009D54C5"/>
    <w:rsid w:val="009D5926"/>
    <w:rsid w:val="009D5FCA"/>
    <w:rsid w:val="009D6194"/>
    <w:rsid w:val="009D6AE1"/>
    <w:rsid w:val="009D6F18"/>
    <w:rsid w:val="009D7D3C"/>
    <w:rsid w:val="009E0200"/>
    <w:rsid w:val="009E1703"/>
    <w:rsid w:val="009E1CD0"/>
    <w:rsid w:val="009E2F7E"/>
    <w:rsid w:val="009E31E0"/>
    <w:rsid w:val="009E3AAA"/>
    <w:rsid w:val="009E4425"/>
    <w:rsid w:val="009E54E1"/>
    <w:rsid w:val="009E58C8"/>
    <w:rsid w:val="009E66A1"/>
    <w:rsid w:val="009E75A7"/>
    <w:rsid w:val="009F05B4"/>
    <w:rsid w:val="009F0C95"/>
    <w:rsid w:val="009F11C4"/>
    <w:rsid w:val="009F28BA"/>
    <w:rsid w:val="009F33BA"/>
    <w:rsid w:val="009F3837"/>
    <w:rsid w:val="009F3AF0"/>
    <w:rsid w:val="009F42DB"/>
    <w:rsid w:val="009F4A40"/>
    <w:rsid w:val="009F50E2"/>
    <w:rsid w:val="009F5937"/>
    <w:rsid w:val="00A011B3"/>
    <w:rsid w:val="00A02B27"/>
    <w:rsid w:val="00A02BB7"/>
    <w:rsid w:val="00A02C0E"/>
    <w:rsid w:val="00A02E03"/>
    <w:rsid w:val="00A03143"/>
    <w:rsid w:val="00A03CE6"/>
    <w:rsid w:val="00A04376"/>
    <w:rsid w:val="00A04541"/>
    <w:rsid w:val="00A047B1"/>
    <w:rsid w:val="00A04A10"/>
    <w:rsid w:val="00A04DEA"/>
    <w:rsid w:val="00A0555C"/>
    <w:rsid w:val="00A05A7D"/>
    <w:rsid w:val="00A06076"/>
    <w:rsid w:val="00A0610B"/>
    <w:rsid w:val="00A078D4"/>
    <w:rsid w:val="00A07AED"/>
    <w:rsid w:val="00A07D1D"/>
    <w:rsid w:val="00A100F3"/>
    <w:rsid w:val="00A1055A"/>
    <w:rsid w:val="00A1167C"/>
    <w:rsid w:val="00A12E0C"/>
    <w:rsid w:val="00A1310B"/>
    <w:rsid w:val="00A13CED"/>
    <w:rsid w:val="00A144BE"/>
    <w:rsid w:val="00A1477B"/>
    <w:rsid w:val="00A147CF"/>
    <w:rsid w:val="00A166E5"/>
    <w:rsid w:val="00A1783A"/>
    <w:rsid w:val="00A17DC4"/>
    <w:rsid w:val="00A17F8A"/>
    <w:rsid w:val="00A2008E"/>
    <w:rsid w:val="00A200D2"/>
    <w:rsid w:val="00A20881"/>
    <w:rsid w:val="00A214E1"/>
    <w:rsid w:val="00A21D20"/>
    <w:rsid w:val="00A22374"/>
    <w:rsid w:val="00A22F8A"/>
    <w:rsid w:val="00A238AF"/>
    <w:rsid w:val="00A2443A"/>
    <w:rsid w:val="00A24DCE"/>
    <w:rsid w:val="00A25ACB"/>
    <w:rsid w:val="00A25E8E"/>
    <w:rsid w:val="00A269AD"/>
    <w:rsid w:val="00A26E7E"/>
    <w:rsid w:val="00A27261"/>
    <w:rsid w:val="00A27A44"/>
    <w:rsid w:val="00A301F2"/>
    <w:rsid w:val="00A302E2"/>
    <w:rsid w:val="00A30403"/>
    <w:rsid w:val="00A3066D"/>
    <w:rsid w:val="00A316B1"/>
    <w:rsid w:val="00A31FE6"/>
    <w:rsid w:val="00A32AD6"/>
    <w:rsid w:val="00A32C98"/>
    <w:rsid w:val="00A32CF8"/>
    <w:rsid w:val="00A33969"/>
    <w:rsid w:val="00A33E4E"/>
    <w:rsid w:val="00A34F0C"/>
    <w:rsid w:val="00A35403"/>
    <w:rsid w:val="00A35BEC"/>
    <w:rsid w:val="00A35FAA"/>
    <w:rsid w:val="00A3639C"/>
    <w:rsid w:val="00A368F7"/>
    <w:rsid w:val="00A36A34"/>
    <w:rsid w:val="00A373B9"/>
    <w:rsid w:val="00A37CEF"/>
    <w:rsid w:val="00A40222"/>
    <w:rsid w:val="00A4152E"/>
    <w:rsid w:val="00A416D3"/>
    <w:rsid w:val="00A4189E"/>
    <w:rsid w:val="00A41D47"/>
    <w:rsid w:val="00A429A3"/>
    <w:rsid w:val="00A42AEA"/>
    <w:rsid w:val="00A42DD7"/>
    <w:rsid w:val="00A431D1"/>
    <w:rsid w:val="00A44B22"/>
    <w:rsid w:val="00A44C54"/>
    <w:rsid w:val="00A45A9F"/>
    <w:rsid w:val="00A46ABC"/>
    <w:rsid w:val="00A47877"/>
    <w:rsid w:val="00A47935"/>
    <w:rsid w:val="00A5039E"/>
    <w:rsid w:val="00A50821"/>
    <w:rsid w:val="00A5082B"/>
    <w:rsid w:val="00A50E9E"/>
    <w:rsid w:val="00A50F42"/>
    <w:rsid w:val="00A5113F"/>
    <w:rsid w:val="00A519D1"/>
    <w:rsid w:val="00A51B3F"/>
    <w:rsid w:val="00A5295F"/>
    <w:rsid w:val="00A52A9B"/>
    <w:rsid w:val="00A530A8"/>
    <w:rsid w:val="00A53B92"/>
    <w:rsid w:val="00A544ED"/>
    <w:rsid w:val="00A5473A"/>
    <w:rsid w:val="00A549F7"/>
    <w:rsid w:val="00A557FD"/>
    <w:rsid w:val="00A55893"/>
    <w:rsid w:val="00A572B6"/>
    <w:rsid w:val="00A572CD"/>
    <w:rsid w:val="00A576E2"/>
    <w:rsid w:val="00A6010C"/>
    <w:rsid w:val="00A6123F"/>
    <w:rsid w:val="00A61604"/>
    <w:rsid w:val="00A6160C"/>
    <w:rsid w:val="00A621A7"/>
    <w:rsid w:val="00A630A8"/>
    <w:rsid w:val="00A6389C"/>
    <w:rsid w:val="00A63928"/>
    <w:rsid w:val="00A646DC"/>
    <w:rsid w:val="00A649A4"/>
    <w:rsid w:val="00A6524E"/>
    <w:rsid w:val="00A65797"/>
    <w:rsid w:val="00A670B5"/>
    <w:rsid w:val="00A6724B"/>
    <w:rsid w:val="00A70947"/>
    <w:rsid w:val="00A715ED"/>
    <w:rsid w:val="00A71BFB"/>
    <w:rsid w:val="00A71C80"/>
    <w:rsid w:val="00A7312E"/>
    <w:rsid w:val="00A743F7"/>
    <w:rsid w:val="00A74C40"/>
    <w:rsid w:val="00A74D1B"/>
    <w:rsid w:val="00A74E0E"/>
    <w:rsid w:val="00A752E5"/>
    <w:rsid w:val="00A75654"/>
    <w:rsid w:val="00A75765"/>
    <w:rsid w:val="00A759CE"/>
    <w:rsid w:val="00A75CBA"/>
    <w:rsid w:val="00A75D87"/>
    <w:rsid w:val="00A76178"/>
    <w:rsid w:val="00A76239"/>
    <w:rsid w:val="00A76776"/>
    <w:rsid w:val="00A779D1"/>
    <w:rsid w:val="00A77FA5"/>
    <w:rsid w:val="00A80020"/>
    <w:rsid w:val="00A815B1"/>
    <w:rsid w:val="00A82449"/>
    <w:rsid w:val="00A826F1"/>
    <w:rsid w:val="00A8308C"/>
    <w:rsid w:val="00A83665"/>
    <w:rsid w:val="00A83D2A"/>
    <w:rsid w:val="00A83E83"/>
    <w:rsid w:val="00A83F22"/>
    <w:rsid w:val="00A83F75"/>
    <w:rsid w:val="00A84038"/>
    <w:rsid w:val="00A84083"/>
    <w:rsid w:val="00A84478"/>
    <w:rsid w:val="00A845EB"/>
    <w:rsid w:val="00A84C40"/>
    <w:rsid w:val="00A84F3A"/>
    <w:rsid w:val="00A850CB"/>
    <w:rsid w:val="00A85FC6"/>
    <w:rsid w:val="00A86C02"/>
    <w:rsid w:val="00A8786A"/>
    <w:rsid w:val="00A8792C"/>
    <w:rsid w:val="00A902C3"/>
    <w:rsid w:val="00A906F1"/>
    <w:rsid w:val="00A90EAB"/>
    <w:rsid w:val="00A91172"/>
    <w:rsid w:val="00A91545"/>
    <w:rsid w:val="00A92535"/>
    <w:rsid w:val="00A94005"/>
    <w:rsid w:val="00A9484B"/>
    <w:rsid w:val="00A94AE9"/>
    <w:rsid w:val="00A957FC"/>
    <w:rsid w:val="00A958D5"/>
    <w:rsid w:val="00A95CAD"/>
    <w:rsid w:val="00A9643C"/>
    <w:rsid w:val="00A96492"/>
    <w:rsid w:val="00A97B34"/>
    <w:rsid w:val="00AA013A"/>
    <w:rsid w:val="00AA0A70"/>
    <w:rsid w:val="00AA0F75"/>
    <w:rsid w:val="00AA2653"/>
    <w:rsid w:val="00AA2CF3"/>
    <w:rsid w:val="00AA2F66"/>
    <w:rsid w:val="00AA31A1"/>
    <w:rsid w:val="00AA3BE2"/>
    <w:rsid w:val="00AA4024"/>
    <w:rsid w:val="00AA450E"/>
    <w:rsid w:val="00AA471C"/>
    <w:rsid w:val="00AA48EF"/>
    <w:rsid w:val="00AA49CF"/>
    <w:rsid w:val="00AA4EB8"/>
    <w:rsid w:val="00AA4EE1"/>
    <w:rsid w:val="00AA520B"/>
    <w:rsid w:val="00AA53A0"/>
    <w:rsid w:val="00AA54D9"/>
    <w:rsid w:val="00AA5CC8"/>
    <w:rsid w:val="00AA6E4F"/>
    <w:rsid w:val="00AB0125"/>
    <w:rsid w:val="00AB0D5D"/>
    <w:rsid w:val="00AB1DE5"/>
    <w:rsid w:val="00AB203C"/>
    <w:rsid w:val="00AB3175"/>
    <w:rsid w:val="00AB318D"/>
    <w:rsid w:val="00AB31C3"/>
    <w:rsid w:val="00AB334B"/>
    <w:rsid w:val="00AB3F40"/>
    <w:rsid w:val="00AB53D2"/>
    <w:rsid w:val="00AB5583"/>
    <w:rsid w:val="00AB68B1"/>
    <w:rsid w:val="00AB747A"/>
    <w:rsid w:val="00AC021B"/>
    <w:rsid w:val="00AC0B98"/>
    <w:rsid w:val="00AC13B0"/>
    <w:rsid w:val="00AC265B"/>
    <w:rsid w:val="00AC3334"/>
    <w:rsid w:val="00AC3E86"/>
    <w:rsid w:val="00AC4776"/>
    <w:rsid w:val="00AC530E"/>
    <w:rsid w:val="00AC58E2"/>
    <w:rsid w:val="00AC6073"/>
    <w:rsid w:val="00AC6863"/>
    <w:rsid w:val="00AC6DE2"/>
    <w:rsid w:val="00AC71B2"/>
    <w:rsid w:val="00AD0409"/>
    <w:rsid w:val="00AD05A4"/>
    <w:rsid w:val="00AD070B"/>
    <w:rsid w:val="00AD0AFE"/>
    <w:rsid w:val="00AD0C88"/>
    <w:rsid w:val="00AD1406"/>
    <w:rsid w:val="00AD1488"/>
    <w:rsid w:val="00AD16B0"/>
    <w:rsid w:val="00AD16F6"/>
    <w:rsid w:val="00AD19F7"/>
    <w:rsid w:val="00AD2DB0"/>
    <w:rsid w:val="00AD3812"/>
    <w:rsid w:val="00AD39D5"/>
    <w:rsid w:val="00AD3D21"/>
    <w:rsid w:val="00AD4019"/>
    <w:rsid w:val="00AD44B3"/>
    <w:rsid w:val="00AD515E"/>
    <w:rsid w:val="00AD51D0"/>
    <w:rsid w:val="00AD59A2"/>
    <w:rsid w:val="00AD5AB0"/>
    <w:rsid w:val="00AD61B1"/>
    <w:rsid w:val="00AD6410"/>
    <w:rsid w:val="00AD6862"/>
    <w:rsid w:val="00AD7071"/>
    <w:rsid w:val="00AE0C16"/>
    <w:rsid w:val="00AE144C"/>
    <w:rsid w:val="00AE1914"/>
    <w:rsid w:val="00AE2522"/>
    <w:rsid w:val="00AE25F7"/>
    <w:rsid w:val="00AE2723"/>
    <w:rsid w:val="00AE2816"/>
    <w:rsid w:val="00AE2A9A"/>
    <w:rsid w:val="00AE34DE"/>
    <w:rsid w:val="00AE3B8F"/>
    <w:rsid w:val="00AE3BA3"/>
    <w:rsid w:val="00AE4E92"/>
    <w:rsid w:val="00AE5514"/>
    <w:rsid w:val="00AE56C8"/>
    <w:rsid w:val="00AE5886"/>
    <w:rsid w:val="00AE5A31"/>
    <w:rsid w:val="00AE5A8C"/>
    <w:rsid w:val="00AE6E16"/>
    <w:rsid w:val="00AE6EE8"/>
    <w:rsid w:val="00AE7DB4"/>
    <w:rsid w:val="00AF0959"/>
    <w:rsid w:val="00AF0A24"/>
    <w:rsid w:val="00AF0E8B"/>
    <w:rsid w:val="00AF1537"/>
    <w:rsid w:val="00AF1766"/>
    <w:rsid w:val="00AF198B"/>
    <w:rsid w:val="00AF1C83"/>
    <w:rsid w:val="00AF1CA8"/>
    <w:rsid w:val="00AF1D70"/>
    <w:rsid w:val="00AF23C0"/>
    <w:rsid w:val="00AF35A6"/>
    <w:rsid w:val="00AF3B0E"/>
    <w:rsid w:val="00AF434D"/>
    <w:rsid w:val="00AF44EA"/>
    <w:rsid w:val="00AF49B6"/>
    <w:rsid w:val="00AF5342"/>
    <w:rsid w:val="00AF56C6"/>
    <w:rsid w:val="00AF5C28"/>
    <w:rsid w:val="00AF6027"/>
    <w:rsid w:val="00AF6FF7"/>
    <w:rsid w:val="00AF7281"/>
    <w:rsid w:val="00AF7791"/>
    <w:rsid w:val="00AF7984"/>
    <w:rsid w:val="00AF7B7B"/>
    <w:rsid w:val="00B00110"/>
    <w:rsid w:val="00B02387"/>
    <w:rsid w:val="00B02985"/>
    <w:rsid w:val="00B02ADC"/>
    <w:rsid w:val="00B030AC"/>
    <w:rsid w:val="00B03100"/>
    <w:rsid w:val="00B03BC6"/>
    <w:rsid w:val="00B04586"/>
    <w:rsid w:val="00B04DD3"/>
    <w:rsid w:val="00B05218"/>
    <w:rsid w:val="00B057EC"/>
    <w:rsid w:val="00B058CB"/>
    <w:rsid w:val="00B05930"/>
    <w:rsid w:val="00B05BDD"/>
    <w:rsid w:val="00B06C97"/>
    <w:rsid w:val="00B06E36"/>
    <w:rsid w:val="00B107E0"/>
    <w:rsid w:val="00B1193F"/>
    <w:rsid w:val="00B11CB7"/>
    <w:rsid w:val="00B11D36"/>
    <w:rsid w:val="00B125AF"/>
    <w:rsid w:val="00B13A41"/>
    <w:rsid w:val="00B140F2"/>
    <w:rsid w:val="00B146C3"/>
    <w:rsid w:val="00B14A1D"/>
    <w:rsid w:val="00B15219"/>
    <w:rsid w:val="00B15828"/>
    <w:rsid w:val="00B15D94"/>
    <w:rsid w:val="00B16039"/>
    <w:rsid w:val="00B17DBE"/>
    <w:rsid w:val="00B17ECB"/>
    <w:rsid w:val="00B2077B"/>
    <w:rsid w:val="00B20A32"/>
    <w:rsid w:val="00B21954"/>
    <w:rsid w:val="00B21F81"/>
    <w:rsid w:val="00B222D8"/>
    <w:rsid w:val="00B226F7"/>
    <w:rsid w:val="00B23007"/>
    <w:rsid w:val="00B23293"/>
    <w:rsid w:val="00B24217"/>
    <w:rsid w:val="00B24525"/>
    <w:rsid w:val="00B24A3F"/>
    <w:rsid w:val="00B2660D"/>
    <w:rsid w:val="00B272A7"/>
    <w:rsid w:val="00B275C4"/>
    <w:rsid w:val="00B27904"/>
    <w:rsid w:val="00B27FE5"/>
    <w:rsid w:val="00B30517"/>
    <w:rsid w:val="00B3092D"/>
    <w:rsid w:val="00B30AD4"/>
    <w:rsid w:val="00B30C8F"/>
    <w:rsid w:val="00B30F0B"/>
    <w:rsid w:val="00B31695"/>
    <w:rsid w:val="00B316A2"/>
    <w:rsid w:val="00B318AD"/>
    <w:rsid w:val="00B31AB2"/>
    <w:rsid w:val="00B32497"/>
    <w:rsid w:val="00B327D8"/>
    <w:rsid w:val="00B328C4"/>
    <w:rsid w:val="00B33678"/>
    <w:rsid w:val="00B338EB"/>
    <w:rsid w:val="00B33CE9"/>
    <w:rsid w:val="00B33D81"/>
    <w:rsid w:val="00B340C0"/>
    <w:rsid w:val="00B3489B"/>
    <w:rsid w:val="00B356DD"/>
    <w:rsid w:val="00B3604D"/>
    <w:rsid w:val="00B364C8"/>
    <w:rsid w:val="00B3656C"/>
    <w:rsid w:val="00B36CBF"/>
    <w:rsid w:val="00B3708C"/>
    <w:rsid w:val="00B3710A"/>
    <w:rsid w:val="00B4174D"/>
    <w:rsid w:val="00B41858"/>
    <w:rsid w:val="00B4239D"/>
    <w:rsid w:val="00B4261F"/>
    <w:rsid w:val="00B4267F"/>
    <w:rsid w:val="00B4289F"/>
    <w:rsid w:val="00B42ACF"/>
    <w:rsid w:val="00B42C18"/>
    <w:rsid w:val="00B42EEA"/>
    <w:rsid w:val="00B45DE7"/>
    <w:rsid w:val="00B45E56"/>
    <w:rsid w:val="00B46419"/>
    <w:rsid w:val="00B474EE"/>
    <w:rsid w:val="00B47579"/>
    <w:rsid w:val="00B47786"/>
    <w:rsid w:val="00B478F1"/>
    <w:rsid w:val="00B50996"/>
    <w:rsid w:val="00B5242A"/>
    <w:rsid w:val="00B52729"/>
    <w:rsid w:val="00B52BDE"/>
    <w:rsid w:val="00B53116"/>
    <w:rsid w:val="00B53617"/>
    <w:rsid w:val="00B537D2"/>
    <w:rsid w:val="00B548B7"/>
    <w:rsid w:val="00B54DFB"/>
    <w:rsid w:val="00B55B7C"/>
    <w:rsid w:val="00B561F7"/>
    <w:rsid w:val="00B572F2"/>
    <w:rsid w:val="00B57BE1"/>
    <w:rsid w:val="00B6025D"/>
    <w:rsid w:val="00B607C4"/>
    <w:rsid w:val="00B6089A"/>
    <w:rsid w:val="00B615D6"/>
    <w:rsid w:val="00B61C84"/>
    <w:rsid w:val="00B61F63"/>
    <w:rsid w:val="00B621F3"/>
    <w:rsid w:val="00B62C0B"/>
    <w:rsid w:val="00B63508"/>
    <w:rsid w:val="00B638B5"/>
    <w:rsid w:val="00B6420E"/>
    <w:rsid w:val="00B64615"/>
    <w:rsid w:val="00B64A7E"/>
    <w:rsid w:val="00B6537D"/>
    <w:rsid w:val="00B66444"/>
    <w:rsid w:val="00B665D2"/>
    <w:rsid w:val="00B6694B"/>
    <w:rsid w:val="00B66EFF"/>
    <w:rsid w:val="00B671E3"/>
    <w:rsid w:val="00B674ED"/>
    <w:rsid w:val="00B67996"/>
    <w:rsid w:val="00B67AA7"/>
    <w:rsid w:val="00B67E6E"/>
    <w:rsid w:val="00B67FDC"/>
    <w:rsid w:val="00B712AE"/>
    <w:rsid w:val="00B729C4"/>
    <w:rsid w:val="00B72C31"/>
    <w:rsid w:val="00B73704"/>
    <w:rsid w:val="00B73B66"/>
    <w:rsid w:val="00B73E43"/>
    <w:rsid w:val="00B73FD1"/>
    <w:rsid w:val="00B750E7"/>
    <w:rsid w:val="00B753F9"/>
    <w:rsid w:val="00B759BC"/>
    <w:rsid w:val="00B759EC"/>
    <w:rsid w:val="00B75B99"/>
    <w:rsid w:val="00B75EFD"/>
    <w:rsid w:val="00B77485"/>
    <w:rsid w:val="00B77A4A"/>
    <w:rsid w:val="00B8024F"/>
    <w:rsid w:val="00B803B8"/>
    <w:rsid w:val="00B80427"/>
    <w:rsid w:val="00B8173D"/>
    <w:rsid w:val="00B81A20"/>
    <w:rsid w:val="00B83601"/>
    <w:rsid w:val="00B847AF"/>
    <w:rsid w:val="00B85413"/>
    <w:rsid w:val="00B85995"/>
    <w:rsid w:val="00B85FB1"/>
    <w:rsid w:val="00B867E2"/>
    <w:rsid w:val="00B8693F"/>
    <w:rsid w:val="00B87166"/>
    <w:rsid w:val="00B87E9F"/>
    <w:rsid w:val="00B916AA"/>
    <w:rsid w:val="00B91976"/>
    <w:rsid w:val="00B91DF7"/>
    <w:rsid w:val="00B92E6A"/>
    <w:rsid w:val="00B9326E"/>
    <w:rsid w:val="00B93379"/>
    <w:rsid w:val="00B9361B"/>
    <w:rsid w:val="00B94269"/>
    <w:rsid w:val="00B94FFA"/>
    <w:rsid w:val="00B95828"/>
    <w:rsid w:val="00B95A1B"/>
    <w:rsid w:val="00B95F51"/>
    <w:rsid w:val="00B96BD8"/>
    <w:rsid w:val="00B96C3C"/>
    <w:rsid w:val="00B96D32"/>
    <w:rsid w:val="00B96FE0"/>
    <w:rsid w:val="00BA03C3"/>
    <w:rsid w:val="00BA0633"/>
    <w:rsid w:val="00BA15EF"/>
    <w:rsid w:val="00BA39E3"/>
    <w:rsid w:val="00BA4234"/>
    <w:rsid w:val="00BA4820"/>
    <w:rsid w:val="00BA4AC1"/>
    <w:rsid w:val="00BA5644"/>
    <w:rsid w:val="00BA573D"/>
    <w:rsid w:val="00BA5A66"/>
    <w:rsid w:val="00BA5D4D"/>
    <w:rsid w:val="00BA6AB8"/>
    <w:rsid w:val="00BA7D98"/>
    <w:rsid w:val="00BA7F84"/>
    <w:rsid w:val="00BB0441"/>
    <w:rsid w:val="00BB04A6"/>
    <w:rsid w:val="00BB0906"/>
    <w:rsid w:val="00BB1F63"/>
    <w:rsid w:val="00BB249B"/>
    <w:rsid w:val="00BB2900"/>
    <w:rsid w:val="00BB2962"/>
    <w:rsid w:val="00BB29AF"/>
    <w:rsid w:val="00BB348E"/>
    <w:rsid w:val="00BB36B7"/>
    <w:rsid w:val="00BB46BA"/>
    <w:rsid w:val="00BB4DB6"/>
    <w:rsid w:val="00BB523E"/>
    <w:rsid w:val="00BB56AB"/>
    <w:rsid w:val="00BB5819"/>
    <w:rsid w:val="00BB5A4D"/>
    <w:rsid w:val="00BB5C81"/>
    <w:rsid w:val="00BB5E15"/>
    <w:rsid w:val="00BB5E6E"/>
    <w:rsid w:val="00BB5F08"/>
    <w:rsid w:val="00BB6568"/>
    <w:rsid w:val="00BB6CB1"/>
    <w:rsid w:val="00BB6D01"/>
    <w:rsid w:val="00BB6F68"/>
    <w:rsid w:val="00BB72E0"/>
    <w:rsid w:val="00BB7F76"/>
    <w:rsid w:val="00BC0490"/>
    <w:rsid w:val="00BC0741"/>
    <w:rsid w:val="00BC1365"/>
    <w:rsid w:val="00BC13EF"/>
    <w:rsid w:val="00BC21D3"/>
    <w:rsid w:val="00BC22E5"/>
    <w:rsid w:val="00BC2735"/>
    <w:rsid w:val="00BC2E12"/>
    <w:rsid w:val="00BC356B"/>
    <w:rsid w:val="00BC35D1"/>
    <w:rsid w:val="00BC3BE1"/>
    <w:rsid w:val="00BC4154"/>
    <w:rsid w:val="00BC48AE"/>
    <w:rsid w:val="00BC4E7A"/>
    <w:rsid w:val="00BC51CB"/>
    <w:rsid w:val="00BC5384"/>
    <w:rsid w:val="00BC57D7"/>
    <w:rsid w:val="00BC5E53"/>
    <w:rsid w:val="00BC692C"/>
    <w:rsid w:val="00BC7529"/>
    <w:rsid w:val="00BC7F56"/>
    <w:rsid w:val="00BD0AA7"/>
    <w:rsid w:val="00BD0F63"/>
    <w:rsid w:val="00BD11D9"/>
    <w:rsid w:val="00BD1379"/>
    <w:rsid w:val="00BD1469"/>
    <w:rsid w:val="00BD1642"/>
    <w:rsid w:val="00BD1A22"/>
    <w:rsid w:val="00BD2005"/>
    <w:rsid w:val="00BD21F1"/>
    <w:rsid w:val="00BD2240"/>
    <w:rsid w:val="00BD26B7"/>
    <w:rsid w:val="00BD292B"/>
    <w:rsid w:val="00BD2A3B"/>
    <w:rsid w:val="00BD404F"/>
    <w:rsid w:val="00BD4C25"/>
    <w:rsid w:val="00BD4C9D"/>
    <w:rsid w:val="00BD4E18"/>
    <w:rsid w:val="00BD59A5"/>
    <w:rsid w:val="00BD5BB8"/>
    <w:rsid w:val="00BD6B92"/>
    <w:rsid w:val="00BD74EE"/>
    <w:rsid w:val="00BD7921"/>
    <w:rsid w:val="00BD7B61"/>
    <w:rsid w:val="00BD7E0C"/>
    <w:rsid w:val="00BE0200"/>
    <w:rsid w:val="00BE0571"/>
    <w:rsid w:val="00BE0664"/>
    <w:rsid w:val="00BE07AE"/>
    <w:rsid w:val="00BE09CD"/>
    <w:rsid w:val="00BE0BC2"/>
    <w:rsid w:val="00BE0FEC"/>
    <w:rsid w:val="00BE20FB"/>
    <w:rsid w:val="00BE2294"/>
    <w:rsid w:val="00BE24E5"/>
    <w:rsid w:val="00BE284B"/>
    <w:rsid w:val="00BE2AA1"/>
    <w:rsid w:val="00BE2C15"/>
    <w:rsid w:val="00BE36EC"/>
    <w:rsid w:val="00BE3912"/>
    <w:rsid w:val="00BE3CE9"/>
    <w:rsid w:val="00BE3ED1"/>
    <w:rsid w:val="00BE5D24"/>
    <w:rsid w:val="00BE5F46"/>
    <w:rsid w:val="00BE60FC"/>
    <w:rsid w:val="00BE6137"/>
    <w:rsid w:val="00BE61C2"/>
    <w:rsid w:val="00BE7081"/>
    <w:rsid w:val="00BE7327"/>
    <w:rsid w:val="00BE73DD"/>
    <w:rsid w:val="00BE75F5"/>
    <w:rsid w:val="00BF084B"/>
    <w:rsid w:val="00BF198D"/>
    <w:rsid w:val="00BF2275"/>
    <w:rsid w:val="00BF27D3"/>
    <w:rsid w:val="00BF2CA3"/>
    <w:rsid w:val="00BF41DF"/>
    <w:rsid w:val="00BF499A"/>
    <w:rsid w:val="00BF4BE2"/>
    <w:rsid w:val="00BF7103"/>
    <w:rsid w:val="00C00A76"/>
    <w:rsid w:val="00C00A9F"/>
    <w:rsid w:val="00C02E6B"/>
    <w:rsid w:val="00C03BFC"/>
    <w:rsid w:val="00C03D0B"/>
    <w:rsid w:val="00C04926"/>
    <w:rsid w:val="00C04A54"/>
    <w:rsid w:val="00C06171"/>
    <w:rsid w:val="00C062F6"/>
    <w:rsid w:val="00C06B07"/>
    <w:rsid w:val="00C06B81"/>
    <w:rsid w:val="00C06E1F"/>
    <w:rsid w:val="00C07F6D"/>
    <w:rsid w:val="00C101AD"/>
    <w:rsid w:val="00C102C8"/>
    <w:rsid w:val="00C1076A"/>
    <w:rsid w:val="00C11D43"/>
    <w:rsid w:val="00C1233B"/>
    <w:rsid w:val="00C139D9"/>
    <w:rsid w:val="00C142E6"/>
    <w:rsid w:val="00C15904"/>
    <w:rsid w:val="00C159BE"/>
    <w:rsid w:val="00C15A5F"/>
    <w:rsid w:val="00C16637"/>
    <w:rsid w:val="00C170A7"/>
    <w:rsid w:val="00C17291"/>
    <w:rsid w:val="00C17728"/>
    <w:rsid w:val="00C178E3"/>
    <w:rsid w:val="00C179FE"/>
    <w:rsid w:val="00C17E10"/>
    <w:rsid w:val="00C2000F"/>
    <w:rsid w:val="00C200A7"/>
    <w:rsid w:val="00C204E4"/>
    <w:rsid w:val="00C209A3"/>
    <w:rsid w:val="00C21A01"/>
    <w:rsid w:val="00C21E35"/>
    <w:rsid w:val="00C22D23"/>
    <w:rsid w:val="00C22D84"/>
    <w:rsid w:val="00C22FDF"/>
    <w:rsid w:val="00C230CA"/>
    <w:rsid w:val="00C235FA"/>
    <w:rsid w:val="00C23692"/>
    <w:rsid w:val="00C23D16"/>
    <w:rsid w:val="00C240D8"/>
    <w:rsid w:val="00C243BE"/>
    <w:rsid w:val="00C24429"/>
    <w:rsid w:val="00C24AF5"/>
    <w:rsid w:val="00C24B85"/>
    <w:rsid w:val="00C24EF2"/>
    <w:rsid w:val="00C2503C"/>
    <w:rsid w:val="00C255ED"/>
    <w:rsid w:val="00C256F3"/>
    <w:rsid w:val="00C266E9"/>
    <w:rsid w:val="00C27892"/>
    <w:rsid w:val="00C31037"/>
    <w:rsid w:val="00C31F89"/>
    <w:rsid w:val="00C343CF"/>
    <w:rsid w:val="00C34EB6"/>
    <w:rsid w:val="00C35122"/>
    <w:rsid w:val="00C353A3"/>
    <w:rsid w:val="00C354E2"/>
    <w:rsid w:val="00C374EA"/>
    <w:rsid w:val="00C37571"/>
    <w:rsid w:val="00C4013E"/>
    <w:rsid w:val="00C402A1"/>
    <w:rsid w:val="00C405CA"/>
    <w:rsid w:val="00C40829"/>
    <w:rsid w:val="00C40AC8"/>
    <w:rsid w:val="00C40C24"/>
    <w:rsid w:val="00C41CCA"/>
    <w:rsid w:val="00C41F19"/>
    <w:rsid w:val="00C41FFD"/>
    <w:rsid w:val="00C42597"/>
    <w:rsid w:val="00C428EF"/>
    <w:rsid w:val="00C43629"/>
    <w:rsid w:val="00C43847"/>
    <w:rsid w:val="00C43DAB"/>
    <w:rsid w:val="00C43FB2"/>
    <w:rsid w:val="00C44570"/>
    <w:rsid w:val="00C458A2"/>
    <w:rsid w:val="00C46207"/>
    <w:rsid w:val="00C46396"/>
    <w:rsid w:val="00C4680C"/>
    <w:rsid w:val="00C46D83"/>
    <w:rsid w:val="00C471E7"/>
    <w:rsid w:val="00C47504"/>
    <w:rsid w:val="00C47BC7"/>
    <w:rsid w:val="00C47CFA"/>
    <w:rsid w:val="00C50656"/>
    <w:rsid w:val="00C50ECC"/>
    <w:rsid w:val="00C52598"/>
    <w:rsid w:val="00C54953"/>
    <w:rsid w:val="00C54ECE"/>
    <w:rsid w:val="00C5519C"/>
    <w:rsid w:val="00C55F3F"/>
    <w:rsid w:val="00C56183"/>
    <w:rsid w:val="00C5632D"/>
    <w:rsid w:val="00C5649D"/>
    <w:rsid w:val="00C57110"/>
    <w:rsid w:val="00C5739E"/>
    <w:rsid w:val="00C57A97"/>
    <w:rsid w:val="00C57FF0"/>
    <w:rsid w:val="00C603D0"/>
    <w:rsid w:val="00C61073"/>
    <w:rsid w:val="00C613B3"/>
    <w:rsid w:val="00C61C3F"/>
    <w:rsid w:val="00C61DA2"/>
    <w:rsid w:val="00C61E98"/>
    <w:rsid w:val="00C6217F"/>
    <w:rsid w:val="00C62C78"/>
    <w:rsid w:val="00C6326F"/>
    <w:rsid w:val="00C63492"/>
    <w:rsid w:val="00C6371C"/>
    <w:rsid w:val="00C63FA6"/>
    <w:rsid w:val="00C64A93"/>
    <w:rsid w:val="00C64E0B"/>
    <w:rsid w:val="00C64F1B"/>
    <w:rsid w:val="00C66586"/>
    <w:rsid w:val="00C66623"/>
    <w:rsid w:val="00C66943"/>
    <w:rsid w:val="00C66F24"/>
    <w:rsid w:val="00C676ED"/>
    <w:rsid w:val="00C6785A"/>
    <w:rsid w:val="00C70F65"/>
    <w:rsid w:val="00C72323"/>
    <w:rsid w:val="00C72360"/>
    <w:rsid w:val="00C7294B"/>
    <w:rsid w:val="00C72B3B"/>
    <w:rsid w:val="00C72DC2"/>
    <w:rsid w:val="00C72F41"/>
    <w:rsid w:val="00C73760"/>
    <w:rsid w:val="00C73DA2"/>
    <w:rsid w:val="00C7408C"/>
    <w:rsid w:val="00C742EB"/>
    <w:rsid w:val="00C75193"/>
    <w:rsid w:val="00C76C17"/>
    <w:rsid w:val="00C771A0"/>
    <w:rsid w:val="00C77E13"/>
    <w:rsid w:val="00C800F0"/>
    <w:rsid w:val="00C805A9"/>
    <w:rsid w:val="00C80D6E"/>
    <w:rsid w:val="00C80F55"/>
    <w:rsid w:val="00C8151A"/>
    <w:rsid w:val="00C81C7E"/>
    <w:rsid w:val="00C825B7"/>
    <w:rsid w:val="00C8269F"/>
    <w:rsid w:val="00C82F4B"/>
    <w:rsid w:val="00C83937"/>
    <w:rsid w:val="00C840BC"/>
    <w:rsid w:val="00C84199"/>
    <w:rsid w:val="00C854A5"/>
    <w:rsid w:val="00C85C86"/>
    <w:rsid w:val="00C873C5"/>
    <w:rsid w:val="00C87494"/>
    <w:rsid w:val="00C875BC"/>
    <w:rsid w:val="00C90EB8"/>
    <w:rsid w:val="00C910CD"/>
    <w:rsid w:val="00C91239"/>
    <w:rsid w:val="00C915F0"/>
    <w:rsid w:val="00C924BD"/>
    <w:rsid w:val="00C924C8"/>
    <w:rsid w:val="00C92D39"/>
    <w:rsid w:val="00C9319E"/>
    <w:rsid w:val="00C93D38"/>
    <w:rsid w:val="00C9424E"/>
    <w:rsid w:val="00C96E37"/>
    <w:rsid w:val="00C97C50"/>
    <w:rsid w:val="00CA09C3"/>
    <w:rsid w:val="00CA16A0"/>
    <w:rsid w:val="00CA1784"/>
    <w:rsid w:val="00CA1E48"/>
    <w:rsid w:val="00CA2211"/>
    <w:rsid w:val="00CA24A6"/>
    <w:rsid w:val="00CA28D5"/>
    <w:rsid w:val="00CA3B7B"/>
    <w:rsid w:val="00CA545D"/>
    <w:rsid w:val="00CA54E5"/>
    <w:rsid w:val="00CA70F5"/>
    <w:rsid w:val="00CA7753"/>
    <w:rsid w:val="00CA7E84"/>
    <w:rsid w:val="00CB0045"/>
    <w:rsid w:val="00CB1219"/>
    <w:rsid w:val="00CB1788"/>
    <w:rsid w:val="00CB2DB1"/>
    <w:rsid w:val="00CB3B31"/>
    <w:rsid w:val="00CB408E"/>
    <w:rsid w:val="00CB481B"/>
    <w:rsid w:val="00CB4B1A"/>
    <w:rsid w:val="00CB4BCA"/>
    <w:rsid w:val="00CB5486"/>
    <w:rsid w:val="00CB676E"/>
    <w:rsid w:val="00CB75FE"/>
    <w:rsid w:val="00CB7CCF"/>
    <w:rsid w:val="00CC0D4F"/>
    <w:rsid w:val="00CC11DB"/>
    <w:rsid w:val="00CC1591"/>
    <w:rsid w:val="00CC2258"/>
    <w:rsid w:val="00CC22F8"/>
    <w:rsid w:val="00CC29F9"/>
    <w:rsid w:val="00CC2F1F"/>
    <w:rsid w:val="00CC4D18"/>
    <w:rsid w:val="00CC5613"/>
    <w:rsid w:val="00CC5F8D"/>
    <w:rsid w:val="00CC5FBC"/>
    <w:rsid w:val="00CC6349"/>
    <w:rsid w:val="00CC644D"/>
    <w:rsid w:val="00CC6E74"/>
    <w:rsid w:val="00CD159C"/>
    <w:rsid w:val="00CD1C1B"/>
    <w:rsid w:val="00CD1CE1"/>
    <w:rsid w:val="00CD21C1"/>
    <w:rsid w:val="00CD270B"/>
    <w:rsid w:val="00CD3605"/>
    <w:rsid w:val="00CD391C"/>
    <w:rsid w:val="00CD3A9D"/>
    <w:rsid w:val="00CD5EAD"/>
    <w:rsid w:val="00CD672F"/>
    <w:rsid w:val="00CE0344"/>
    <w:rsid w:val="00CE0AAA"/>
    <w:rsid w:val="00CE0E6F"/>
    <w:rsid w:val="00CE1A79"/>
    <w:rsid w:val="00CE2367"/>
    <w:rsid w:val="00CE2554"/>
    <w:rsid w:val="00CE3EE4"/>
    <w:rsid w:val="00CE40CD"/>
    <w:rsid w:val="00CE467D"/>
    <w:rsid w:val="00CE50BF"/>
    <w:rsid w:val="00CE5DE4"/>
    <w:rsid w:val="00CE608C"/>
    <w:rsid w:val="00CE6B0B"/>
    <w:rsid w:val="00CE6C99"/>
    <w:rsid w:val="00CE716A"/>
    <w:rsid w:val="00CE7B4B"/>
    <w:rsid w:val="00CF0102"/>
    <w:rsid w:val="00CF032B"/>
    <w:rsid w:val="00CF0AEA"/>
    <w:rsid w:val="00CF0F46"/>
    <w:rsid w:val="00CF0FE2"/>
    <w:rsid w:val="00CF1589"/>
    <w:rsid w:val="00CF1637"/>
    <w:rsid w:val="00CF2BF6"/>
    <w:rsid w:val="00CF37D0"/>
    <w:rsid w:val="00CF4035"/>
    <w:rsid w:val="00CF4203"/>
    <w:rsid w:val="00CF45B7"/>
    <w:rsid w:val="00CF46DD"/>
    <w:rsid w:val="00CF4C3B"/>
    <w:rsid w:val="00CF5E5B"/>
    <w:rsid w:val="00CF6F9D"/>
    <w:rsid w:val="00CF7AE4"/>
    <w:rsid w:val="00D00414"/>
    <w:rsid w:val="00D00B3A"/>
    <w:rsid w:val="00D00C16"/>
    <w:rsid w:val="00D00DF6"/>
    <w:rsid w:val="00D02571"/>
    <w:rsid w:val="00D02872"/>
    <w:rsid w:val="00D035C7"/>
    <w:rsid w:val="00D04265"/>
    <w:rsid w:val="00D04B80"/>
    <w:rsid w:val="00D04D1B"/>
    <w:rsid w:val="00D0530C"/>
    <w:rsid w:val="00D05520"/>
    <w:rsid w:val="00D05966"/>
    <w:rsid w:val="00D0612D"/>
    <w:rsid w:val="00D0666B"/>
    <w:rsid w:val="00D079C4"/>
    <w:rsid w:val="00D079FE"/>
    <w:rsid w:val="00D101B8"/>
    <w:rsid w:val="00D10C11"/>
    <w:rsid w:val="00D10C68"/>
    <w:rsid w:val="00D11A17"/>
    <w:rsid w:val="00D11F1F"/>
    <w:rsid w:val="00D12265"/>
    <w:rsid w:val="00D125D3"/>
    <w:rsid w:val="00D12BB9"/>
    <w:rsid w:val="00D13236"/>
    <w:rsid w:val="00D13B7A"/>
    <w:rsid w:val="00D14252"/>
    <w:rsid w:val="00D146CD"/>
    <w:rsid w:val="00D14890"/>
    <w:rsid w:val="00D1494E"/>
    <w:rsid w:val="00D14F46"/>
    <w:rsid w:val="00D1516B"/>
    <w:rsid w:val="00D16985"/>
    <w:rsid w:val="00D16EEF"/>
    <w:rsid w:val="00D176A4"/>
    <w:rsid w:val="00D176A9"/>
    <w:rsid w:val="00D20276"/>
    <w:rsid w:val="00D22260"/>
    <w:rsid w:val="00D22300"/>
    <w:rsid w:val="00D229A0"/>
    <w:rsid w:val="00D2490C"/>
    <w:rsid w:val="00D25CCC"/>
    <w:rsid w:val="00D25DA3"/>
    <w:rsid w:val="00D26318"/>
    <w:rsid w:val="00D26A7F"/>
    <w:rsid w:val="00D26BEC"/>
    <w:rsid w:val="00D26D83"/>
    <w:rsid w:val="00D27621"/>
    <w:rsid w:val="00D2764E"/>
    <w:rsid w:val="00D2780A"/>
    <w:rsid w:val="00D27A20"/>
    <w:rsid w:val="00D3038F"/>
    <w:rsid w:val="00D30415"/>
    <w:rsid w:val="00D30BB5"/>
    <w:rsid w:val="00D32442"/>
    <w:rsid w:val="00D324C2"/>
    <w:rsid w:val="00D32544"/>
    <w:rsid w:val="00D3293B"/>
    <w:rsid w:val="00D329E8"/>
    <w:rsid w:val="00D33B08"/>
    <w:rsid w:val="00D34E6D"/>
    <w:rsid w:val="00D358D2"/>
    <w:rsid w:val="00D3605F"/>
    <w:rsid w:val="00D366EA"/>
    <w:rsid w:val="00D376AC"/>
    <w:rsid w:val="00D37A49"/>
    <w:rsid w:val="00D411D5"/>
    <w:rsid w:val="00D42734"/>
    <w:rsid w:val="00D43B51"/>
    <w:rsid w:val="00D4593D"/>
    <w:rsid w:val="00D46748"/>
    <w:rsid w:val="00D46A79"/>
    <w:rsid w:val="00D46C22"/>
    <w:rsid w:val="00D471D8"/>
    <w:rsid w:val="00D47ABC"/>
    <w:rsid w:val="00D47B9B"/>
    <w:rsid w:val="00D47CF8"/>
    <w:rsid w:val="00D47DC2"/>
    <w:rsid w:val="00D5091D"/>
    <w:rsid w:val="00D50C24"/>
    <w:rsid w:val="00D52A6F"/>
    <w:rsid w:val="00D52A7D"/>
    <w:rsid w:val="00D53717"/>
    <w:rsid w:val="00D537CF"/>
    <w:rsid w:val="00D54379"/>
    <w:rsid w:val="00D55090"/>
    <w:rsid w:val="00D5616D"/>
    <w:rsid w:val="00D5633F"/>
    <w:rsid w:val="00D5641A"/>
    <w:rsid w:val="00D56A0D"/>
    <w:rsid w:val="00D56B1F"/>
    <w:rsid w:val="00D60360"/>
    <w:rsid w:val="00D614E5"/>
    <w:rsid w:val="00D61D3F"/>
    <w:rsid w:val="00D62738"/>
    <w:rsid w:val="00D62FB7"/>
    <w:rsid w:val="00D638F5"/>
    <w:rsid w:val="00D64641"/>
    <w:rsid w:val="00D65AC0"/>
    <w:rsid w:val="00D67058"/>
    <w:rsid w:val="00D67B6E"/>
    <w:rsid w:val="00D70704"/>
    <w:rsid w:val="00D70951"/>
    <w:rsid w:val="00D70BD5"/>
    <w:rsid w:val="00D7180D"/>
    <w:rsid w:val="00D71F79"/>
    <w:rsid w:val="00D7205D"/>
    <w:rsid w:val="00D72983"/>
    <w:rsid w:val="00D729E6"/>
    <w:rsid w:val="00D72EAF"/>
    <w:rsid w:val="00D73DA7"/>
    <w:rsid w:val="00D756E8"/>
    <w:rsid w:val="00D75B25"/>
    <w:rsid w:val="00D7702D"/>
    <w:rsid w:val="00D778B9"/>
    <w:rsid w:val="00D80C41"/>
    <w:rsid w:val="00D81269"/>
    <w:rsid w:val="00D81CE0"/>
    <w:rsid w:val="00D82238"/>
    <w:rsid w:val="00D82280"/>
    <w:rsid w:val="00D8280E"/>
    <w:rsid w:val="00D82C3E"/>
    <w:rsid w:val="00D82E08"/>
    <w:rsid w:val="00D84A33"/>
    <w:rsid w:val="00D84BE9"/>
    <w:rsid w:val="00D84C07"/>
    <w:rsid w:val="00D84F63"/>
    <w:rsid w:val="00D84FE9"/>
    <w:rsid w:val="00D8514A"/>
    <w:rsid w:val="00D8554F"/>
    <w:rsid w:val="00D85A83"/>
    <w:rsid w:val="00D86D7D"/>
    <w:rsid w:val="00D87B54"/>
    <w:rsid w:val="00D9058A"/>
    <w:rsid w:val="00D90D10"/>
    <w:rsid w:val="00D92C87"/>
    <w:rsid w:val="00D93F93"/>
    <w:rsid w:val="00D94375"/>
    <w:rsid w:val="00D94D51"/>
    <w:rsid w:val="00D9530E"/>
    <w:rsid w:val="00D95894"/>
    <w:rsid w:val="00D96F40"/>
    <w:rsid w:val="00DA0DE4"/>
    <w:rsid w:val="00DA10CF"/>
    <w:rsid w:val="00DA13D3"/>
    <w:rsid w:val="00DA1A75"/>
    <w:rsid w:val="00DA30EA"/>
    <w:rsid w:val="00DA31AC"/>
    <w:rsid w:val="00DA31F2"/>
    <w:rsid w:val="00DA40A3"/>
    <w:rsid w:val="00DA40E8"/>
    <w:rsid w:val="00DA45E8"/>
    <w:rsid w:val="00DA488F"/>
    <w:rsid w:val="00DA4A9C"/>
    <w:rsid w:val="00DA4D8A"/>
    <w:rsid w:val="00DA4EB9"/>
    <w:rsid w:val="00DA5A55"/>
    <w:rsid w:val="00DA5B33"/>
    <w:rsid w:val="00DA5E08"/>
    <w:rsid w:val="00DA627A"/>
    <w:rsid w:val="00DA6B2D"/>
    <w:rsid w:val="00DA6D96"/>
    <w:rsid w:val="00DA6FF1"/>
    <w:rsid w:val="00DA7250"/>
    <w:rsid w:val="00DA7627"/>
    <w:rsid w:val="00DA79B4"/>
    <w:rsid w:val="00DA7F85"/>
    <w:rsid w:val="00DB1143"/>
    <w:rsid w:val="00DB1198"/>
    <w:rsid w:val="00DB1FD9"/>
    <w:rsid w:val="00DB24A7"/>
    <w:rsid w:val="00DB257D"/>
    <w:rsid w:val="00DB3443"/>
    <w:rsid w:val="00DB3AFB"/>
    <w:rsid w:val="00DB3B5C"/>
    <w:rsid w:val="00DB3CAD"/>
    <w:rsid w:val="00DB436F"/>
    <w:rsid w:val="00DB6F66"/>
    <w:rsid w:val="00DB7584"/>
    <w:rsid w:val="00DB76B6"/>
    <w:rsid w:val="00DB788E"/>
    <w:rsid w:val="00DB7DCA"/>
    <w:rsid w:val="00DC06C2"/>
    <w:rsid w:val="00DC0975"/>
    <w:rsid w:val="00DC0B96"/>
    <w:rsid w:val="00DC1207"/>
    <w:rsid w:val="00DC13BB"/>
    <w:rsid w:val="00DC1602"/>
    <w:rsid w:val="00DC191C"/>
    <w:rsid w:val="00DC1ABF"/>
    <w:rsid w:val="00DC1D6B"/>
    <w:rsid w:val="00DC23C5"/>
    <w:rsid w:val="00DC3C7F"/>
    <w:rsid w:val="00DC3DE0"/>
    <w:rsid w:val="00DC43BC"/>
    <w:rsid w:val="00DC47DD"/>
    <w:rsid w:val="00DC4959"/>
    <w:rsid w:val="00DC4A17"/>
    <w:rsid w:val="00DC5901"/>
    <w:rsid w:val="00DC5AB0"/>
    <w:rsid w:val="00DC6C38"/>
    <w:rsid w:val="00DC7D27"/>
    <w:rsid w:val="00DD117C"/>
    <w:rsid w:val="00DD2051"/>
    <w:rsid w:val="00DD21F8"/>
    <w:rsid w:val="00DD2338"/>
    <w:rsid w:val="00DD27B8"/>
    <w:rsid w:val="00DD2914"/>
    <w:rsid w:val="00DD2AF0"/>
    <w:rsid w:val="00DD3273"/>
    <w:rsid w:val="00DD4089"/>
    <w:rsid w:val="00DD45A2"/>
    <w:rsid w:val="00DD5357"/>
    <w:rsid w:val="00DD54F0"/>
    <w:rsid w:val="00DE054F"/>
    <w:rsid w:val="00DE0757"/>
    <w:rsid w:val="00DE10CA"/>
    <w:rsid w:val="00DE138A"/>
    <w:rsid w:val="00DE198C"/>
    <w:rsid w:val="00DE1E01"/>
    <w:rsid w:val="00DE1FA3"/>
    <w:rsid w:val="00DE228B"/>
    <w:rsid w:val="00DE2BAE"/>
    <w:rsid w:val="00DE2E85"/>
    <w:rsid w:val="00DE318E"/>
    <w:rsid w:val="00DE477C"/>
    <w:rsid w:val="00DE4801"/>
    <w:rsid w:val="00DE62C7"/>
    <w:rsid w:val="00DE65A3"/>
    <w:rsid w:val="00DE6E0A"/>
    <w:rsid w:val="00DE70F3"/>
    <w:rsid w:val="00DE7524"/>
    <w:rsid w:val="00DE78A3"/>
    <w:rsid w:val="00DE79DC"/>
    <w:rsid w:val="00DF0990"/>
    <w:rsid w:val="00DF0DA8"/>
    <w:rsid w:val="00DF1647"/>
    <w:rsid w:val="00DF1B68"/>
    <w:rsid w:val="00DF1DF3"/>
    <w:rsid w:val="00DF1FA6"/>
    <w:rsid w:val="00DF241C"/>
    <w:rsid w:val="00DF273D"/>
    <w:rsid w:val="00DF2BF8"/>
    <w:rsid w:val="00DF2F45"/>
    <w:rsid w:val="00DF353A"/>
    <w:rsid w:val="00DF35F5"/>
    <w:rsid w:val="00DF42C3"/>
    <w:rsid w:val="00DF4A70"/>
    <w:rsid w:val="00DF4B3C"/>
    <w:rsid w:val="00DF4BD5"/>
    <w:rsid w:val="00DF4F82"/>
    <w:rsid w:val="00DF58BA"/>
    <w:rsid w:val="00DF5EAC"/>
    <w:rsid w:val="00DF7458"/>
    <w:rsid w:val="00DF7B9F"/>
    <w:rsid w:val="00DF7BB8"/>
    <w:rsid w:val="00E00002"/>
    <w:rsid w:val="00E00BFF"/>
    <w:rsid w:val="00E01CAC"/>
    <w:rsid w:val="00E01D16"/>
    <w:rsid w:val="00E03293"/>
    <w:rsid w:val="00E03483"/>
    <w:rsid w:val="00E03AB8"/>
    <w:rsid w:val="00E03B93"/>
    <w:rsid w:val="00E03CF9"/>
    <w:rsid w:val="00E03E2C"/>
    <w:rsid w:val="00E05C3A"/>
    <w:rsid w:val="00E0602C"/>
    <w:rsid w:val="00E0610C"/>
    <w:rsid w:val="00E07C68"/>
    <w:rsid w:val="00E10445"/>
    <w:rsid w:val="00E1129A"/>
    <w:rsid w:val="00E117A9"/>
    <w:rsid w:val="00E12015"/>
    <w:rsid w:val="00E1202C"/>
    <w:rsid w:val="00E127E5"/>
    <w:rsid w:val="00E128A7"/>
    <w:rsid w:val="00E12A1C"/>
    <w:rsid w:val="00E132D1"/>
    <w:rsid w:val="00E13697"/>
    <w:rsid w:val="00E13CE4"/>
    <w:rsid w:val="00E13E7F"/>
    <w:rsid w:val="00E14601"/>
    <w:rsid w:val="00E14DB5"/>
    <w:rsid w:val="00E172ED"/>
    <w:rsid w:val="00E21EA2"/>
    <w:rsid w:val="00E21ED4"/>
    <w:rsid w:val="00E2253B"/>
    <w:rsid w:val="00E22B03"/>
    <w:rsid w:val="00E2424F"/>
    <w:rsid w:val="00E25896"/>
    <w:rsid w:val="00E262AE"/>
    <w:rsid w:val="00E269BF"/>
    <w:rsid w:val="00E27240"/>
    <w:rsid w:val="00E27394"/>
    <w:rsid w:val="00E27EF2"/>
    <w:rsid w:val="00E27FCB"/>
    <w:rsid w:val="00E31AF2"/>
    <w:rsid w:val="00E32D36"/>
    <w:rsid w:val="00E32D90"/>
    <w:rsid w:val="00E33BA7"/>
    <w:rsid w:val="00E350DA"/>
    <w:rsid w:val="00E36764"/>
    <w:rsid w:val="00E3694C"/>
    <w:rsid w:val="00E37156"/>
    <w:rsid w:val="00E3745D"/>
    <w:rsid w:val="00E37AA7"/>
    <w:rsid w:val="00E37B9D"/>
    <w:rsid w:val="00E37C18"/>
    <w:rsid w:val="00E4027B"/>
    <w:rsid w:val="00E40513"/>
    <w:rsid w:val="00E40773"/>
    <w:rsid w:val="00E40D78"/>
    <w:rsid w:val="00E4339D"/>
    <w:rsid w:val="00E43ACC"/>
    <w:rsid w:val="00E442C6"/>
    <w:rsid w:val="00E44540"/>
    <w:rsid w:val="00E45219"/>
    <w:rsid w:val="00E4521B"/>
    <w:rsid w:val="00E45A53"/>
    <w:rsid w:val="00E4602F"/>
    <w:rsid w:val="00E46592"/>
    <w:rsid w:val="00E46B94"/>
    <w:rsid w:val="00E46BD1"/>
    <w:rsid w:val="00E46CD8"/>
    <w:rsid w:val="00E47277"/>
    <w:rsid w:val="00E4788D"/>
    <w:rsid w:val="00E47FC2"/>
    <w:rsid w:val="00E50304"/>
    <w:rsid w:val="00E509DB"/>
    <w:rsid w:val="00E50DBF"/>
    <w:rsid w:val="00E5177E"/>
    <w:rsid w:val="00E5188A"/>
    <w:rsid w:val="00E529F6"/>
    <w:rsid w:val="00E5306B"/>
    <w:rsid w:val="00E5374D"/>
    <w:rsid w:val="00E54EA4"/>
    <w:rsid w:val="00E550E8"/>
    <w:rsid w:val="00E55204"/>
    <w:rsid w:val="00E5572C"/>
    <w:rsid w:val="00E55B91"/>
    <w:rsid w:val="00E55EE5"/>
    <w:rsid w:val="00E56D13"/>
    <w:rsid w:val="00E56E68"/>
    <w:rsid w:val="00E571FB"/>
    <w:rsid w:val="00E5723C"/>
    <w:rsid w:val="00E574D4"/>
    <w:rsid w:val="00E57622"/>
    <w:rsid w:val="00E57BBF"/>
    <w:rsid w:val="00E57C49"/>
    <w:rsid w:val="00E603DA"/>
    <w:rsid w:val="00E60AA4"/>
    <w:rsid w:val="00E61423"/>
    <w:rsid w:val="00E61682"/>
    <w:rsid w:val="00E61C8D"/>
    <w:rsid w:val="00E626C9"/>
    <w:rsid w:val="00E62E67"/>
    <w:rsid w:val="00E62F45"/>
    <w:rsid w:val="00E63506"/>
    <w:rsid w:val="00E63F7A"/>
    <w:rsid w:val="00E64294"/>
    <w:rsid w:val="00E644C4"/>
    <w:rsid w:val="00E654EB"/>
    <w:rsid w:val="00E655B8"/>
    <w:rsid w:val="00E65BA8"/>
    <w:rsid w:val="00E665ED"/>
    <w:rsid w:val="00E6673E"/>
    <w:rsid w:val="00E66813"/>
    <w:rsid w:val="00E6795E"/>
    <w:rsid w:val="00E700B2"/>
    <w:rsid w:val="00E701A6"/>
    <w:rsid w:val="00E701BA"/>
    <w:rsid w:val="00E701CF"/>
    <w:rsid w:val="00E7039D"/>
    <w:rsid w:val="00E71B5B"/>
    <w:rsid w:val="00E72109"/>
    <w:rsid w:val="00E722E1"/>
    <w:rsid w:val="00E723DF"/>
    <w:rsid w:val="00E72960"/>
    <w:rsid w:val="00E730BE"/>
    <w:rsid w:val="00E73A4D"/>
    <w:rsid w:val="00E73C69"/>
    <w:rsid w:val="00E73F30"/>
    <w:rsid w:val="00E751CA"/>
    <w:rsid w:val="00E7553D"/>
    <w:rsid w:val="00E75910"/>
    <w:rsid w:val="00E769E6"/>
    <w:rsid w:val="00E774D5"/>
    <w:rsid w:val="00E775FF"/>
    <w:rsid w:val="00E776D0"/>
    <w:rsid w:val="00E77D31"/>
    <w:rsid w:val="00E80BAB"/>
    <w:rsid w:val="00E8234B"/>
    <w:rsid w:val="00E82579"/>
    <w:rsid w:val="00E83684"/>
    <w:rsid w:val="00E83857"/>
    <w:rsid w:val="00E84231"/>
    <w:rsid w:val="00E844D4"/>
    <w:rsid w:val="00E8462B"/>
    <w:rsid w:val="00E846A6"/>
    <w:rsid w:val="00E84A38"/>
    <w:rsid w:val="00E857C7"/>
    <w:rsid w:val="00E85B3D"/>
    <w:rsid w:val="00E860B6"/>
    <w:rsid w:val="00E86193"/>
    <w:rsid w:val="00E86735"/>
    <w:rsid w:val="00E8675F"/>
    <w:rsid w:val="00E871DE"/>
    <w:rsid w:val="00E87A18"/>
    <w:rsid w:val="00E87D17"/>
    <w:rsid w:val="00E87EE6"/>
    <w:rsid w:val="00E90603"/>
    <w:rsid w:val="00E90FEA"/>
    <w:rsid w:val="00E91365"/>
    <w:rsid w:val="00E92D59"/>
    <w:rsid w:val="00E92DF2"/>
    <w:rsid w:val="00E936D8"/>
    <w:rsid w:val="00E9379E"/>
    <w:rsid w:val="00E952C2"/>
    <w:rsid w:val="00E955E5"/>
    <w:rsid w:val="00E9641B"/>
    <w:rsid w:val="00E96EDE"/>
    <w:rsid w:val="00E97051"/>
    <w:rsid w:val="00E97073"/>
    <w:rsid w:val="00EA0A06"/>
    <w:rsid w:val="00EA0BBF"/>
    <w:rsid w:val="00EA1125"/>
    <w:rsid w:val="00EA19F9"/>
    <w:rsid w:val="00EA1DF4"/>
    <w:rsid w:val="00EA37EA"/>
    <w:rsid w:val="00EA399E"/>
    <w:rsid w:val="00EA45CE"/>
    <w:rsid w:val="00EA49D7"/>
    <w:rsid w:val="00EA55EF"/>
    <w:rsid w:val="00EA5EB4"/>
    <w:rsid w:val="00EA6695"/>
    <w:rsid w:val="00EA6B13"/>
    <w:rsid w:val="00EA6D60"/>
    <w:rsid w:val="00EA767A"/>
    <w:rsid w:val="00EA795C"/>
    <w:rsid w:val="00EA7ADF"/>
    <w:rsid w:val="00EA7CAD"/>
    <w:rsid w:val="00EB00DC"/>
    <w:rsid w:val="00EB02E1"/>
    <w:rsid w:val="00EB0673"/>
    <w:rsid w:val="00EB0728"/>
    <w:rsid w:val="00EB0F91"/>
    <w:rsid w:val="00EB105E"/>
    <w:rsid w:val="00EB165F"/>
    <w:rsid w:val="00EB19FA"/>
    <w:rsid w:val="00EB2176"/>
    <w:rsid w:val="00EB2F7E"/>
    <w:rsid w:val="00EB3411"/>
    <w:rsid w:val="00EB3D8C"/>
    <w:rsid w:val="00EB4598"/>
    <w:rsid w:val="00EB4731"/>
    <w:rsid w:val="00EB4BF8"/>
    <w:rsid w:val="00EB5329"/>
    <w:rsid w:val="00EB55CA"/>
    <w:rsid w:val="00EB5776"/>
    <w:rsid w:val="00EB5EB2"/>
    <w:rsid w:val="00EB636D"/>
    <w:rsid w:val="00EB692B"/>
    <w:rsid w:val="00EB6C42"/>
    <w:rsid w:val="00EB7138"/>
    <w:rsid w:val="00EB7363"/>
    <w:rsid w:val="00EC02A7"/>
    <w:rsid w:val="00EC0776"/>
    <w:rsid w:val="00EC127A"/>
    <w:rsid w:val="00EC131D"/>
    <w:rsid w:val="00EC2035"/>
    <w:rsid w:val="00EC2617"/>
    <w:rsid w:val="00EC2A03"/>
    <w:rsid w:val="00EC3014"/>
    <w:rsid w:val="00EC31EA"/>
    <w:rsid w:val="00EC37D2"/>
    <w:rsid w:val="00EC3883"/>
    <w:rsid w:val="00EC3AA6"/>
    <w:rsid w:val="00EC459B"/>
    <w:rsid w:val="00EC46B2"/>
    <w:rsid w:val="00EC4E92"/>
    <w:rsid w:val="00EC4FF5"/>
    <w:rsid w:val="00EC5C73"/>
    <w:rsid w:val="00EC66BE"/>
    <w:rsid w:val="00EC75A1"/>
    <w:rsid w:val="00ED0508"/>
    <w:rsid w:val="00ED3002"/>
    <w:rsid w:val="00ED3890"/>
    <w:rsid w:val="00ED39D0"/>
    <w:rsid w:val="00ED404B"/>
    <w:rsid w:val="00ED44BD"/>
    <w:rsid w:val="00ED462B"/>
    <w:rsid w:val="00ED496E"/>
    <w:rsid w:val="00ED502C"/>
    <w:rsid w:val="00ED54DF"/>
    <w:rsid w:val="00ED5899"/>
    <w:rsid w:val="00ED5BDC"/>
    <w:rsid w:val="00ED6890"/>
    <w:rsid w:val="00ED79E2"/>
    <w:rsid w:val="00EE0086"/>
    <w:rsid w:val="00EE01F0"/>
    <w:rsid w:val="00EE0372"/>
    <w:rsid w:val="00EE03C6"/>
    <w:rsid w:val="00EE09B3"/>
    <w:rsid w:val="00EE10DF"/>
    <w:rsid w:val="00EE290B"/>
    <w:rsid w:val="00EE2A99"/>
    <w:rsid w:val="00EE2B3F"/>
    <w:rsid w:val="00EE378D"/>
    <w:rsid w:val="00EE3950"/>
    <w:rsid w:val="00EE3BE0"/>
    <w:rsid w:val="00EE3C0E"/>
    <w:rsid w:val="00EE4782"/>
    <w:rsid w:val="00EE5204"/>
    <w:rsid w:val="00EE521D"/>
    <w:rsid w:val="00EE5BEA"/>
    <w:rsid w:val="00EE6159"/>
    <w:rsid w:val="00EE64B4"/>
    <w:rsid w:val="00EE6792"/>
    <w:rsid w:val="00EE67CF"/>
    <w:rsid w:val="00EE7459"/>
    <w:rsid w:val="00EF0326"/>
    <w:rsid w:val="00EF05EC"/>
    <w:rsid w:val="00EF092F"/>
    <w:rsid w:val="00EF0B2A"/>
    <w:rsid w:val="00EF1051"/>
    <w:rsid w:val="00EF226C"/>
    <w:rsid w:val="00EF2D6C"/>
    <w:rsid w:val="00EF2F78"/>
    <w:rsid w:val="00EF3C24"/>
    <w:rsid w:val="00EF4BF8"/>
    <w:rsid w:val="00EF4F8F"/>
    <w:rsid w:val="00EF7080"/>
    <w:rsid w:val="00EF7A0F"/>
    <w:rsid w:val="00EF7CAC"/>
    <w:rsid w:val="00EF7F52"/>
    <w:rsid w:val="00F000F4"/>
    <w:rsid w:val="00F0021A"/>
    <w:rsid w:val="00F005AC"/>
    <w:rsid w:val="00F00BD6"/>
    <w:rsid w:val="00F0147A"/>
    <w:rsid w:val="00F02034"/>
    <w:rsid w:val="00F02168"/>
    <w:rsid w:val="00F023A6"/>
    <w:rsid w:val="00F02A0C"/>
    <w:rsid w:val="00F03051"/>
    <w:rsid w:val="00F0310E"/>
    <w:rsid w:val="00F0380A"/>
    <w:rsid w:val="00F04218"/>
    <w:rsid w:val="00F044E9"/>
    <w:rsid w:val="00F06600"/>
    <w:rsid w:val="00F06EBF"/>
    <w:rsid w:val="00F07276"/>
    <w:rsid w:val="00F073C2"/>
    <w:rsid w:val="00F10166"/>
    <w:rsid w:val="00F1043A"/>
    <w:rsid w:val="00F10E9B"/>
    <w:rsid w:val="00F11088"/>
    <w:rsid w:val="00F11A92"/>
    <w:rsid w:val="00F11AC3"/>
    <w:rsid w:val="00F11EDE"/>
    <w:rsid w:val="00F12006"/>
    <w:rsid w:val="00F12233"/>
    <w:rsid w:val="00F12531"/>
    <w:rsid w:val="00F12A56"/>
    <w:rsid w:val="00F1334C"/>
    <w:rsid w:val="00F13473"/>
    <w:rsid w:val="00F1478E"/>
    <w:rsid w:val="00F147B2"/>
    <w:rsid w:val="00F15048"/>
    <w:rsid w:val="00F1535D"/>
    <w:rsid w:val="00F1583D"/>
    <w:rsid w:val="00F15B9B"/>
    <w:rsid w:val="00F15DE7"/>
    <w:rsid w:val="00F1676E"/>
    <w:rsid w:val="00F168F0"/>
    <w:rsid w:val="00F173CB"/>
    <w:rsid w:val="00F176F9"/>
    <w:rsid w:val="00F177D7"/>
    <w:rsid w:val="00F1798B"/>
    <w:rsid w:val="00F20455"/>
    <w:rsid w:val="00F20A6E"/>
    <w:rsid w:val="00F20D67"/>
    <w:rsid w:val="00F20EF7"/>
    <w:rsid w:val="00F20FC3"/>
    <w:rsid w:val="00F213F3"/>
    <w:rsid w:val="00F22EE0"/>
    <w:rsid w:val="00F2358D"/>
    <w:rsid w:val="00F235C4"/>
    <w:rsid w:val="00F2387F"/>
    <w:rsid w:val="00F25033"/>
    <w:rsid w:val="00F26B37"/>
    <w:rsid w:val="00F26DB9"/>
    <w:rsid w:val="00F27784"/>
    <w:rsid w:val="00F27BBA"/>
    <w:rsid w:val="00F30FC1"/>
    <w:rsid w:val="00F31EF0"/>
    <w:rsid w:val="00F32DF1"/>
    <w:rsid w:val="00F33665"/>
    <w:rsid w:val="00F3389A"/>
    <w:rsid w:val="00F33B53"/>
    <w:rsid w:val="00F33BF3"/>
    <w:rsid w:val="00F33FE5"/>
    <w:rsid w:val="00F34139"/>
    <w:rsid w:val="00F3445B"/>
    <w:rsid w:val="00F346C7"/>
    <w:rsid w:val="00F346FF"/>
    <w:rsid w:val="00F34BA7"/>
    <w:rsid w:val="00F36A2D"/>
    <w:rsid w:val="00F37134"/>
    <w:rsid w:val="00F37758"/>
    <w:rsid w:val="00F37FE7"/>
    <w:rsid w:val="00F406D1"/>
    <w:rsid w:val="00F410BE"/>
    <w:rsid w:val="00F42ACE"/>
    <w:rsid w:val="00F42B32"/>
    <w:rsid w:val="00F42F8E"/>
    <w:rsid w:val="00F438FC"/>
    <w:rsid w:val="00F444B5"/>
    <w:rsid w:val="00F452E2"/>
    <w:rsid w:val="00F4663E"/>
    <w:rsid w:val="00F46E6A"/>
    <w:rsid w:val="00F47C4A"/>
    <w:rsid w:val="00F512D7"/>
    <w:rsid w:val="00F5131B"/>
    <w:rsid w:val="00F519F4"/>
    <w:rsid w:val="00F52892"/>
    <w:rsid w:val="00F52AB7"/>
    <w:rsid w:val="00F52AD8"/>
    <w:rsid w:val="00F52DE6"/>
    <w:rsid w:val="00F530C4"/>
    <w:rsid w:val="00F54845"/>
    <w:rsid w:val="00F556A0"/>
    <w:rsid w:val="00F560F2"/>
    <w:rsid w:val="00F567F5"/>
    <w:rsid w:val="00F57700"/>
    <w:rsid w:val="00F57CF2"/>
    <w:rsid w:val="00F61A5E"/>
    <w:rsid w:val="00F61F05"/>
    <w:rsid w:val="00F6235C"/>
    <w:rsid w:val="00F63E40"/>
    <w:rsid w:val="00F649FC"/>
    <w:rsid w:val="00F64E89"/>
    <w:rsid w:val="00F64ECE"/>
    <w:rsid w:val="00F6527F"/>
    <w:rsid w:val="00F65980"/>
    <w:rsid w:val="00F66262"/>
    <w:rsid w:val="00F663F5"/>
    <w:rsid w:val="00F66ED0"/>
    <w:rsid w:val="00F70572"/>
    <w:rsid w:val="00F715C9"/>
    <w:rsid w:val="00F7168E"/>
    <w:rsid w:val="00F72FB2"/>
    <w:rsid w:val="00F731DC"/>
    <w:rsid w:val="00F73930"/>
    <w:rsid w:val="00F74496"/>
    <w:rsid w:val="00F750CA"/>
    <w:rsid w:val="00F75521"/>
    <w:rsid w:val="00F755FA"/>
    <w:rsid w:val="00F755FE"/>
    <w:rsid w:val="00F757C5"/>
    <w:rsid w:val="00F7599A"/>
    <w:rsid w:val="00F771A2"/>
    <w:rsid w:val="00F77465"/>
    <w:rsid w:val="00F77548"/>
    <w:rsid w:val="00F80C4E"/>
    <w:rsid w:val="00F80E6E"/>
    <w:rsid w:val="00F82E62"/>
    <w:rsid w:val="00F833DC"/>
    <w:rsid w:val="00F835D9"/>
    <w:rsid w:val="00F83686"/>
    <w:rsid w:val="00F83F92"/>
    <w:rsid w:val="00F8446C"/>
    <w:rsid w:val="00F845BF"/>
    <w:rsid w:val="00F84BF5"/>
    <w:rsid w:val="00F84EC2"/>
    <w:rsid w:val="00F85621"/>
    <w:rsid w:val="00F86488"/>
    <w:rsid w:val="00F87F79"/>
    <w:rsid w:val="00F9000D"/>
    <w:rsid w:val="00F9022E"/>
    <w:rsid w:val="00F90C49"/>
    <w:rsid w:val="00F90E78"/>
    <w:rsid w:val="00F912C8"/>
    <w:rsid w:val="00F914AF"/>
    <w:rsid w:val="00F922BC"/>
    <w:rsid w:val="00F923FD"/>
    <w:rsid w:val="00F93250"/>
    <w:rsid w:val="00F93FB1"/>
    <w:rsid w:val="00F94493"/>
    <w:rsid w:val="00F9457B"/>
    <w:rsid w:val="00F95583"/>
    <w:rsid w:val="00F9690B"/>
    <w:rsid w:val="00F97042"/>
    <w:rsid w:val="00F9720F"/>
    <w:rsid w:val="00F97AD2"/>
    <w:rsid w:val="00FA017E"/>
    <w:rsid w:val="00FA035C"/>
    <w:rsid w:val="00FA07EB"/>
    <w:rsid w:val="00FA0D2B"/>
    <w:rsid w:val="00FA1084"/>
    <w:rsid w:val="00FA1ADE"/>
    <w:rsid w:val="00FA1AE2"/>
    <w:rsid w:val="00FA28E9"/>
    <w:rsid w:val="00FA2F3A"/>
    <w:rsid w:val="00FA3C59"/>
    <w:rsid w:val="00FA46A6"/>
    <w:rsid w:val="00FA49CB"/>
    <w:rsid w:val="00FA57D1"/>
    <w:rsid w:val="00FA5C53"/>
    <w:rsid w:val="00FA5EAD"/>
    <w:rsid w:val="00FA6944"/>
    <w:rsid w:val="00FB0CEF"/>
    <w:rsid w:val="00FB0DBD"/>
    <w:rsid w:val="00FB0DD4"/>
    <w:rsid w:val="00FB12DE"/>
    <w:rsid w:val="00FB1468"/>
    <w:rsid w:val="00FB2D67"/>
    <w:rsid w:val="00FB2FD9"/>
    <w:rsid w:val="00FB31E8"/>
    <w:rsid w:val="00FB3E07"/>
    <w:rsid w:val="00FB436A"/>
    <w:rsid w:val="00FB4804"/>
    <w:rsid w:val="00FB4880"/>
    <w:rsid w:val="00FB57E8"/>
    <w:rsid w:val="00FB6A46"/>
    <w:rsid w:val="00FB6A84"/>
    <w:rsid w:val="00FB6D4E"/>
    <w:rsid w:val="00FB6EBB"/>
    <w:rsid w:val="00FB7426"/>
    <w:rsid w:val="00FB7CF4"/>
    <w:rsid w:val="00FB7EE9"/>
    <w:rsid w:val="00FC0247"/>
    <w:rsid w:val="00FC07AF"/>
    <w:rsid w:val="00FC0A3B"/>
    <w:rsid w:val="00FC10AF"/>
    <w:rsid w:val="00FC11D3"/>
    <w:rsid w:val="00FC1AC5"/>
    <w:rsid w:val="00FC1BB4"/>
    <w:rsid w:val="00FC27AC"/>
    <w:rsid w:val="00FC28D1"/>
    <w:rsid w:val="00FC2C1E"/>
    <w:rsid w:val="00FC3034"/>
    <w:rsid w:val="00FC5750"/>
    <w:rsid w:val="00FC5796"/>
    <w:rsid w:val="00FC5867"/>
    <w:rsid w:val="00FC5CE1"/>
    <w:rsid w:val="00FC610B"/>
    <w:rsid w:val="00FC6B96"/>
    <w:rsid w:val="00FC70E1"/>
    <w:rsid w:val="00FC731E"/>
    <w:rsid w:val="00FC7395"/>
    <w:rsid w:val="00FC749F"/>
    <w:rsid w:val="00FC7C7A"/>
    <w:rsid w:val="00FD01E2"/>
    <w:rsid w:val="00FD2893"/>
    <w:rsid w:val="00FD2FDA"/>
    <w:rsid w:val="00FD3025"/>
    <w:rsid w:val="00FD3070"/>
    <w:rsid w:val="00FD348F"/>
    <w:rsid w:val="00FD45EC"/>
    <w:rsid w:val="00FD4E65"/>
    <w:rsid w:val="00FD5CF3"/>
    <w:rsid w:val="00FD6251"/>
    <w:rsid w:val="00FD63F1"/>
    <w:rsid w:val="00FD6D7E"/>
    <w:rsid w:val="00FD6FBA"/>
    <w:rsid w:val="00FD7409"/>
    <w:rsid w:val="00FD7FA8"/>
    <w:rsid w:val="00FE08EA"/>
    <w:rsid w:val="00FE21C0"/>
    <w:rsid w:val="00FE2B48"/>
    <w:rsid w:val="00FE2D00"/>
    <w:rsid w:val="00FE3201"/>
    <w:rsid w:val="00FE3501"/>
    <w:rsid w:val="00FE375A"/>
    <w:rsid w:val="00FE5875"/>
    <w:rsid w:val="00FE606E"/>
    <w:rsid w:val="00FE6F8D"/>
    <w:rsid w:val="00FE727F"/>
    <w:rsid w:val="00FE7A08"/>
    <w:rsid w:val="00FE7BCB"/>
    <w:rsid w:val="00FF0225"/>
    <w:rsid w:val="00FF028E"/>
    <w:rsid w:val="00FF0972"/>
    <w:rsid w:val="00FF0995"/>
    <w:rsid w:val="00FF0FED"/>
    <w:rsid w:val="00FF12DA"/>
    <w:rsid w:val="00FF24AA"/>
    <w:rsid w:val="00FF2D10"/>
    <w:rsid w:val="00FF2D13"/>
    <w:rsid w:val="00FF3808"/>
    <w:rsid w:val="00FF4007"/>
    <w:rsid w:val="00FF5196"/>
    <w:rsid w:val="00FF6AF1"/>
    <w:rsid w:val="00FF77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ゴシック" w:hAnsi="Arial" w:cs="Times New Roman"/>
        <w:lang w:val="en-US" w:eastAsia="ja-JP"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A84F3A"/>
    <w:pPr>
      <w:contextualSpacing/>
    </w:pPr>
    <w:rPr>
      <w:sz w:val="16"/>
      <w:szCs w:val="22"/>
      <w:lang w:eastAsia="en-US"/>
    </w:rPr>
  </w:style>
  <w:style w:type="paragraph" w:styleId="1">
    <w:name w:val="heading 1"/>
    <w:basedOn w:val="a"/>
    <w:next w:val="a"/>
    <w:link w:val="10"/>
    <w:autoRedefine/>
    <w:uiPriority w:val="99"/>
    <w:qFormat/>
    <w:rsid w:val="009564A0"/>
    <w:pPr>
      <w:numPr>
        <w:numId w:val="2"/>
      </w:numPr>
      <w:pBdr>
        <w:bottom w:val="thinThickSmallGap" w:sz="12" w:space="1" w:color="808080"/>
      </w:pBdr>
      <w:spacing w:beforeLines="50" w:afterLines="50"/>
      <w:outlineLvl w:val="0"/>
    </w:pPr>
    <w:rPr>
      <w:rFonts w:ascii="ＭＳ ゴシック" w:hAnsi="ＭＳ ゴシック"/>
      <w:b/>
      <w:spacing w:val="20"/>
      <w:sz w:val="24"/>
      <w:szCs w:val="28"/>
      <w:lang w:eastAsia="ja-JP"/>
    </w:rPr>
  </w:style>
  <w:style w:type="paragraph" w:styleId="2">
    <w:name w:val="heading 2"/>
    <w:basedOn w:val="a"/>
    <w:next w:val="a"/>
    <w:link w:val="20"/>
    <w:uiPriority w:val="99"/>
    <w:qFormat/>
    <w:rsid w:val="007122E4"/>
    <w:pPr>
      <w:pBdr>
        <w:bottom w:val="single" w:sz="4" w:space="1" w:color="808080"/>
      </w:pBdr>
      <w:spacing w:before="300" w:afterLines="50"/>
      <w:outlineLvl w:val="1"/>
    </w:pPr>
    <w:rPr>
      <w:b/>
      <w:spacing w:val="15"/>
      <w:sz w:val="18"/>
      <w:szCs w:val="24"/>
      <w:lang w:eastAsia="ja-JP"/>
    </w:rPr>
  </w:style>
  <w:style w:type="paragraph" w:styleId="3">
    <w:name w:val="heading 3"/>
    <w:basedOn w:val="a"/>
    <w:next w:val="a"/>
    <w:link w:val="30"/>
    <w:uiPriority w:val="99"/>
    <w:qFormat/>
    <w:rsid w:val="00AB31C3"/>
    <w:pPr>
      <w:pBdr>
        <w:bottom w:val="dotted" w:sz="4" w:space="1" w:color="808080"/>
      </w:pBdr>
      <w:spacing w:before="300" w:afterLines="50"/>
      <w:outlineLvl w:val="2"/>
    </w:pPr>
    <w:rPr>
      <w:b/>
      <w:sz w:val="18"/>
      <w:szCs w:val="24"/>
      <w:lang w:eastAsia="ja-JP"/>
    </w:rPr>
  </w:style>
  <w:style w:type="paragraph" w:styleId="4">
    <w:name w:val="heading 4"/>
    <w:basedOn w:val="a"/>
    <w:next w:val="a"/>
    <w:link w:val="40"/>
    <w:uiPriority w:val="99"/>
    <w:qFormat/>
    <w:rsid w:val="00F83F92"/>
    <w:pPr>
      <w:numPr>
        <w:numId w:val="1"/>
      </w:numPr>
      <w:spacing w:beforeLines="50"/>
      <w:ind w:left="284" w:hanging="284"/>
      <w:outlineLvl w:val="3"/>
    </w:pPr>
    <w:rPr>
      <w:b/>
      <w:spacing w:val="10"/>
      <w:sz w:val="18"/>
      <w:szCs w:val="20"/>
      <w:lang w:eastAsia="ja-JP"/>
    </w:rPr>
  </w:style>
  <w:style w:type="paragraph" w:styleId="5">
    <w:name w:val="heading 5"/>
    <w:basedOn w:val="a"/>
    <w:next w:val="a"/>
    <w:link w:val="50"/>
    <w:uiPriority w:val="99"/>
    <w:qFormat/>
    <w:rsid w:val="00F6235C"/>
    <w:pPr>
      <w:pBdr>
        <w:bottom w:val="dotted" w:sz="4" w:space="1" w:color="BFBFBF"/>
      </w:pBdr>
      <w:spacing w:before="320" w:after="120"/>
      <w:outlineLvl w:val="4"/>
    </w:pPr>
    <w:rPr>
      <w:spacing w:val="10"/>
      <w:sz w:val="18"/>
      <w:szCs w:val="20"/>
      <w:lang w:eastAsia="ja-JP"/>
    </w:rPr>
  </w:style>
  <w:style w:type="paragraph" w:styleId="6">
    <w:name w:val="heading 6"/>
    <w:basedOn w:val="a"/>
    <w:next w:val="a"/>
    <w:link w:val="60"/>
    <w:uiPriority w:val="99"/>
    <w:qFormat/>
    <w:rsid w:val="008615E4"/>
    <w:pPr>
      <w:spacing w:after="120"/>
      <w:outlineLvl w:val="5"/>
    </w:pPr>
    <w:rPr>
      <w:spacing w:val="10"/>
      <w:sz w:val="20"/>
      <w:szCs w:val="20"/>
      <w:lang w:eastAsia="ja-JP"/>
    </w:rPr>
  </w:style>
  <w:style w:type="paragraph" w:styleId="7">
    <w:name w:val="heading 7"/>
    <w:basedOn w:val="a"/>
    <w:next w:val="a"/>
    <w:link w:val="70"/>
    <w:uiPriority w:val="99"/>
    <w:qFormat/>
    <w:rsid w:val="008615E4"/>
    <w:pPr>
      <w:spacing w:after="120"/>
      <w:jc w:val="center"/>
      <w:outlineLvl w:val="6"/>
    </w:pPr>
    <w:rPr>
      <w:i/>
      <w:iCs/>
      <w:color w:val="943634"/>
      <w:spacing w:val="10"/>
      <w:sz w:val="20"/>
      <w:szCs w:val="20"/>
      <w:lang w:eastAsia="ja-JP"/>
    </w:rPr>
  </w:style>
  <w:style w:type="paragraph" w:styleId="8">
    <w:name w:val="heading 8"/>
    <w:basedOn w:val="a"/>
    <w:next w:val="a"/>
    <w:link w:val="80"/>
    <w:uiPriority w:val="99"/>
    <w:qFormat/>
    <w:rsid w:val="001E5776"/>
    <w:pPr>
      <w:spacing w:after="120"/>
      <w:jc w:val="center"/>
      <w:outlineLvl w:val="7"/>
    </w:pPr>
    <w:rPr>
      <w:caps/>
      <w:spacing w:val="10"/>
      <w:sz w:val="20"/>
      <w:szCs w:val="20"/>
      <w:lang w:eastAsia="ja-JP"/>
    </w:rPr>
  </w:style>
  <w:style w:type="paragraph" w:styleId="9">
    <w:name w:val="heading 9"/>
    <w:basedOn w:val="a"/>
    <w:next w:val="a"/>
    <w:link w:val="90"/>
    <w:uiPriority w:val="99"/>
    <w:qFormat/>
    <w:rsid w:val="001E5776"/>
    <w:pPr>
      <w:spacing w:after="120"/>
      <w:jc w:val="center"/>
      <w:outlineLvl w:val="8"/>
    </w:pPr>
    <w:rPr>
      <w:i/>
      <w:iCs/>
      <w:caps/>
      <w:spacing w:val="10"/>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9"/>
    <w:locked/>
    <w:rsid w:val="009564A0"/>
    <w:rPr>
      <w:rFonts w:ascii="ＭＳ ゴシック" w:eastAsia="ＭＳ ゴシック" w:cs="Times New Roman"/>
      <w:b/>
      <w:spacing w:val="20"/>
      <w:sz w:val="28"/>
    </w:rPr>
  </w:style>
  <w:style w:type="character" w:customStyle="1" w:styleId="20">
    <w:name w:val="見出し 2 (文字)"/>
    <w:basedOn w:val="a0"/>
    <w:link w:val="2"/>
    <w:uiPriority w:val="99"/>
    <w:locked/>
    <w:rsid w:val="007122E4"/>
    <w:rPr>
      <w:rFonts w:cs="Times New Roman"/>
      <w:b/>
      <w:spacing w:val="15"/>
      <w:sz w:val="24"/>
    </w:rPr>
  </w:style>
  <w:style w:type="character" w:customStyle="1" w:styleId="30">
    <w:name w:val="見出し 3 (文字)"/>
    <w:basedOn w:val="a0"/>
    <w:link w:val="3"/>
    <w:uiPriority w:val="99"/>
    <w:locked/>
    <w:rsid w:val="00AB31C3"/>
    <w:rPr>
      <w:rFonts w:cs="Times New Roman"/>
      <w:b/>
      <w:sz w:val="24"/>
    </w:rPr>
  </w:style>
  <w:style w:type="character" w:customStyle="1" w:styleId="40">
    <w:name w:val="見出し 4 (文字)"/>
    <w:basedOn w:val="a0"/>
    <w:link w:val="4"/>
    <w:uiPriority w:val="99"/>
    <w:locked/>
    <w:rsid w:val="00F83F92"/>
    <w:rPr>
      <w:rFonts w:cs="Times New Roman"/>
      <w:b/>
      <w:spacing w:val="10"/>
      <w:sz w:val="18"/>
    </w:rPr>
  </w:style>
  <w:style w:type="character" w:customStyle="1" w:styleId="50">
    <w:name w:val="見出し 5 (文字)"/>
    <w:basedOn w:val="a0"/>
    <w:link w:val="5"/>
    <w:uiPriority w:val="99"/>
    <w:locked/>
    <w:rsid w:val="00F6235C"/>
    <w:rPr>
      <w:rFonts w:cs="Times New Roman"/>
      <w:spacing w:val="10"/>
      <w:sz w:val="18"/>
    </w:rPr>
  </w:style>
  <w:style w:type="character" w:customStyle="1" w:styleId="60">
    <w:name w:val="見出し 6 (文字)"/>
    <w:basedOn w:val="a0"/>
    <w:link w:val="6"/>
    <w:uiPriority w:val="99"/>
    <w:locked/>
    <w:rsid w:val="008615E4"/>
    <w:rPr>
      <w:rFonts w:cs="Times New Roman"/>
      <w:spacing w:val="10"/>
    </w:rPr>
  </w:style>
  <w:style w:type="character" w:customStyle="1" w:styleId="70">
    <w:name w:val="見出し 7 (文字)"/>
    <w:basedOn w:val="a0"/>
    <w:link w:val="7"/>
    <w:uiPriority w:val="99"/>
    <w:semiHidden/>
    <w:locked/>
    <w:rsid w:val="008615E4"/>
    <w:rPr>
      <w:rFonts w:cs="Times New Roman"/>
      <w:i/>
      <w:color w:val="943634"/>
      <w:spacing w:val="10"/>
    </w:rPr>
  </w:style>
  <w:style w:type="character" w:customStyle="1" w:styleId="80">
    <w:name w:val="見出し 8 (文字)"/>
    <w:basedOn w:val="a0"/>
    <w:link w:val="8"/>
    <w:uiPriority w:val="99"/>
    <w:semiHidden/>
    <w:locked/>
    <w:rsid w:val="001E5776"/>
    <w:rPr>
      <w:rFonts w:eastAsia="ＭＳ ゴシック" w:cs="Times New Roman"/>
      <w:caps/>
      <w:spacing w:val="10"/>
      <w:sz w:val="20"/>
    </w:rPr>
  </w:style>
  <w:style w:type="character" w:customStyle="1" w:styleId="90">
    <w:name w:val="見出し 9 (文字)"/>
    <w:basedOn w:val="a0"/>
    <w:link w:val="9"/>
    <w:uiPriority w:val="99"/>
    <w:semiHidden/>
    <w:locked/>
    <w:rsid w:val="001E5776"/>
    <w:rPr>
      <w:rFonts w:eastAsia="ＭＳ ゴシック" w:cs="Times New Roman"/>
      <w:i/>
      <w:caps/>
      <w:spacing w:val="10"/>
      <w:sz w:val="20"/>
    </w:rPr>
  </w:style>
  <w:style w:type="paragraph" w:styleId="a3">
    <w:name w:val="caption"/>
    <w:basedOn w:val="a"/>
    <w:next w:val="a"/>
    <w:uiPriority w:val="99"/>
    <w:qFormat/>
    <w:rsid w:val="001E5776"/>
    <w:rPr>
      <w:caps/>
      <w:spacing w:val="10"/>
      <w:szCs w:val="18"/>
    </w:rPr>
  </w:style>
  <w:style w:type="paragraph" w:styleId="a4">
    <w:name w:val="Title"/>
    <w:basedOn w:val="a"/>
    <w:next w:val="a"/>
    <w:link w:val="a5"/>
    <w:uiPriority w:val="99"/>
    <w:qFormat/>
    <w:rsid w:val="00F519F4"/>
    <w:pPr>
      <w:pBdr>
        <w:top w:val="single" w:sz="4" w:space="1" w:color="BFBFBF"/>
        <w:bottom w:val="single" w:sz="4" w:space="6" w:color="BFBFBF"/>
      </w:pBdr>
      <w:shd w:val="clear" w:color="auto" w:fill="F2F2F2"/>
      <w:spacing w:before="100" w:beforeAutospacing="1" w:after="300"/>
      <w:jc w:val="center"/>
    </w:pPr>
    <w:rPr>
      <w:b/>
      <w:color w:val="632423"/>
      <w:spacing w:val="50"/>
      <w:sz w:val="32"/>
      <w:szCs w:val="44"/>
      <w:lang w:eastAsia="ja-JP"/>
    </w:rPr>
  </w:style>
  <w:style w:type="character" w:customStyle="1" w:styleId="a5">
    <w:name w:val="表題 (文字)"/>
    <w:basedOn w:val="a0"/>
    <w:link w:val="a4"/>
    <w:uiPriority w:val="99"/>
    <w:locked/>
    <w:rsid w:val="00F519F4"/>
    <w:rPr>
      <w:rFonts w:cs="Times New Roman"/>
      <w:b/>
      <w:color w:val="632423"/>
      <w:spacing w:val="50"/>
      <w:sz w:val="44"/>
      <w:shd w:val="clear" w:color="auto" w:fill="F2F2F2"/>
    </w:rPr>
  </w:style>
  <w:style w:type="paragraph" w:styleId="a6">
    <w:name w:val="Subtitle"/>
    <w:basedOn w:val="a"/>
    <w:next w:val="a"/>
    <w:link w:val="a7"/>
    <w:uiPriority w:val="99"/>
    <w:qFormat/>
    <w:rsid w:val="008615E4"/>
    <w:pPr>
      <w:spacing w:after="560"/>
      <w:jc w:val="center"/>
    </w:pPr>
    <w:rPr>
      <w:color w:val="262626"/>
      <w:spacing w:val="20"/>
      <w:sz w:val="18"/>
      <w:szCs w:val="18"/>
      <w:lang w:eastAsia="ja-JP"/>
    </w:rPr>
  </w:style>
  <w:style w:type="character" w:customStyle="1" w:styleId="a7">
    <w:name w:val="副題 (文字)"/>
    <w:basedOn w:val="a0"/>
    <w:link w:val="a6"/>
    <w:uiPriority w:val="99"/>
    <w:locked/>
    <w:rsid w:val="008615E4"/>
    <w:rPr>
      <w:rFonts w:cs="Times New Roman"/>
      <w:color w:val="262626"/>
      <w:spacing w:val="20"/>
      <w:sz w:val="18"/>
    </w:rPr>
  </w:style>
  <w:style w:type="character" w:styleId="a8">
    <w:name w:val="Strong"/>
    <w:basedOn w:val="a0"/>
    <w:uiPriority w:val="99"/>
    <w:qFormat/>
    <w:rsid w:val="001E5776"/>
    <w:rPr>
      <w:rFonts w:cs="Times New Roman"/>
      <w:b/>
      <w:color w:val="943634"/>
      <w:spacing w:val="5"/>
    </w:rPr>
  </w:style>
  <w:style w:type="character" w:styleId="a9">
    <w:name w:val="Emphasis"/>
    <w:basedOn w:val="a0"/>
    <w:uiPriority w:val="99"/>
    <w:qFormat/>
    <w:rsid w:val="001E5776"/>
    <w:rPr>
      <w:rFonts w:cs="Times New Roman"/>
      <w:caps/>
      <w:spacing w:val="5"/>
      <w:sz w:val="20"/>
    </w:rPr>
  </w:style>
  <w:style w:type="paragraph" w:styleId="aa">
    <w:name w:val="No Spacing"/>
    <w:basedOn w:val="a"/>
    <w:link w:val="ab"/>
    <w:uiPriority w:val="99"/>
    <w:qFormat/>
    <w:rsid w:val="001E5776"/>
  </w:style>
  <w:style w:type="character" w:customStyle="1" w:styleId="ab">
    <w:name w:val="行間詰め (文字)"/>
    <w:basedOn w:val="a0"/>
    <w:link w:val="aa"/>
    <w:uiPriority w:val="99"/>
    <w:locked/>
    <w:rsid w:val="001E5776"/>
    <w:rPr>
      <w:rFonts w:cs="Times New Roman"/>
    </w:rPr>
  </w:style>
  <w:style w:type="paragraph" w:styleId="ac">
    <w:name w:val="List Paragraph"/>
    <w:basedOn w:val="a"/>
    <w:uiPriority w:val="99"/>
    <w:qFormat/>
    <w:rsid w:val="001E5776"/>
    <w:pPr>
      <w:ind w:left="720"/>
    </w:pPr>
  </w:style>
  <w:style w:type="paragraph" w:styleId="ad">
    <w:name w:val="Quote"/>
    <w:basedOn w:val="a"/>
    <w:next w:val="a"/>
    <w:link w:val="ae"/>
    <w:uiPriority w:val="99"/>
    <w:qFormat/>
    <w:rsid w:val="002B2BEC"/>
    <w:pPr>
      <w:shd w:val="clear" w:color="auto" w:fill="DEEAF6"/>
    </w:pPr>
    <w:rPr>
      <w:i/>
      <w:iCs/>
      <w:szCs w:val="20"/>
      <w:lang w:eastAsia="ja-JP"/>
    </w:rPr>
  </w:style>
  <w:style w:type="character" w:customStyle="1" w:styleId="ae">
    <w:name w:val="引用文 (文字)"/>
    <w:basedOn w:val="a0"/>
    <w:link w:val="ad"/>
    <w:uiPriority w:val="99"/>
    <w:locked/>
    <w:rsid w:val="002B2BEC"/>
    <w:rPr>
      <w:rFonts w:cs="Times New Roman"/>
      <w:i/>
      <w:sz w:val="16"/>
      <w:shd w:val="clear" w:color="auto" w:fill="DEEAF6"/>
    </w:rPr>
  </w:style>
  <w:style w:type="paragraph" w:styleId="21">
    <w:name w:val="Intense Quote"/>
    <w:basedOn w:val="a"/>
    <w:next w:val="a"/>
    <w:link w:val="22"/>
    <w:uiPriority w:val="99"/>
    <w:qFormat/>
    <w:rsid w:val="001E5776"/>
    <w:pPr>
      <w:pBdr>
        <w:top w:val="dotted" w:sz="2" w:space="10" w:color="632423"/>
        <w:bottom w:val="dotted" w:sz="2" w:space="4" w:color="632423"/>
      </w:pBdr>
      <w:spacing w:before="160" w:line="300" w:lineRule="auto"/>
      <w:ind w:left="1440" w:right="1440"/>
    </w:pPr>
    <w:rPr>
      <w:caps/>
      <w:color w:val="622423"/>
      <w:spacing w:val="5"/>
      <w:sz w:val="20"/>
      <w:szCs w:val="20"/>
      <w:lang w:eastAsia="ja-JP"/>
    </w:rPr>
  </w:style>
  <w:style w:type="character" w:customStyle="1" w:styleId="22">
    <w:name w:val="引用文 2 (文字)"/>
    <w:basedOn w:val="a0"/>
    <w:link w:val="21"/>
    <w:uiPriority w:val="99"/>
    <w:locked/>
    <w:rsid w:val="001E5776"/>
    <w:rPr>
      <w:rFonts w:eastAsia="ＭＳ ゴシック" w:cs="Times New Roman"/>
      <w:caps/>
      <w:color w:val="622423"/>
      <w:spacing w:val="5"/>
      <w:sz w:val="20"/>
    </w:rPr>
  </w:style>
  <w:style w:type="character" w:styleId="af">
    <w:name w:val="Subtle Emphasis"/>
    <w:basedOn w:val="a0"/>
    <w:uiPriority w:val="99"/>
    <w:qFormat/>
    <w:rsid w:val="001E5776"/>
    <w:rPr>
      <w:rFonts w:cs="Times New Roman"/>
      <w:i/>
    </w:rPr>
  </w:style>
  <w:style w:type="character" w:styleId="23">
    <w:name w:val="Intense Emphasis"/>
    <w:basedOn w:val="a0"/>
    <w:uiPriority w:val="99"/>
    <w:qFormat/>
    <w:rsid w:val="001E5776"/>
    <w:rPr>
      <w:rFonts w:cs="Times New Roman"/>
      <w:i/>
      <w:caps/>
      <w:spacing w:val="10"/>
      <w:sz w:val="20"/>
    </w:rPr>
  </w:style>
  <w:style w:type="character" w:styleId="af0">
    <w:name w:val="Subtle Reference"/>
    <w:basedOn w:val="a0"/>
    <w:uiPriority w:val="99"/>
    <w:qFormat/>
    <w:rsid w:val="001E5776"/>
    <w:rPr>
      <w:rFonts w:ascii="Century" w:eastAsia="ＭＳ 明朝" w:hAnsi="Century" w:cs="Times New Roman"/>
      <w:i/>
      <w:color w:val="622423"/>
    </w:rPr>
  </w:style>
  <w:style w:type="character" w:styleId="24">
    <w:name w:val="Intense Reference"/>
    <w:basedOn w:val="a0"/>
    <w:uiPriority w:val="99"/>
    <w:qFormat/>
    <w:rsid w:val="001E5776"/>
    <w:rPr>
      <w:rFonts w:ascii="Century" w:eastAsia="ＭＳ 明朝" w:hAnsi="Century" w:cs="Times New Roman"/>
      <w:b/>
      <w:i/>
      <w:color w:val="622423"/>
    </w:rPr>
  </w:style>
  <w:style w:type="character" w:styleId="af1">
    <w:name w:val="Book Title"/>
    <w:basedOn w:val="a0"/>
    <w:uiPriority w:val="99"/>
    <w:qFormat/>
    <w:rsid w:val="001E5776"/>
    <w:rPr>
      <w:rFonts w:cs="Times New Roman"/>
      <w:caps/>
      <w:color w:val="622423"/>
      <w:spacing w:val="5"/>
      <w:u w:color="622423"/>
    </w:rPr>
  </w:style>
  <w:style w:type="paragraph" w:styleId="af2">
    <w:name w:val="TOC Heading"/>
    <w:basedOn w:val="1"/>
    <w:next w:val="a"/>
    <w:uiPriority w:val="99"/>
    <w:qFormat/>
    <w:rsid w:val="001E5776"/>
    <w:pPr>
      <w:outlineLvl w:val="9"/>
    </w:pPr>
  </w:style>
  <w:style w:type="paragraph" w:styleId="af3">
    <w:name w:val="header"/>
    <w:basedOn w:val="a"/>
    <w:link w:val="af4"/>
    <w:uiPriority w:val="99"/>
    <w:rsid w:val="00FB3E07"/>
    <w:pPr>
      <w:tabs>
        <w:tab w:val="center" w:pos="4252"/>
      </w:tabs>
      <w:snapToGrid w:val="0"/>
    </w:pPr>
    <w:rPr>
      <w:color w:val="262626"/>
      <w:sz w:val="20"/>
      <w:szCs w:val="20"/>
      <w:lang w:eastAsia="ja-JP"/>
    </w:rPr>
  </w:style>
  <w:style w:type="character" w:customStyle="1" w:styleId="af4">
    <w:name w:val="ヘッダー (文字)"/>
    <w:basedOn w:val="a0"/>
    <w:link w:val="af3"/>
    <w:uiPriority w:val="99"/>
    <w:locked/>
    <w:rsid w:val="00FB3E07"/>
    <w:rPr>
      <w:rFonts w:cs="Times New Roman"/>
      <w:color w:val="262626"/>
      <w:lang w:eastAsia="ja-JP"/>
    </w:rPr>
  </w:style>
  <w:style w:type="paragraph" w:styleId="af5">
    <w:name w:val="footer"/>
    <w:basedOn w:val="a"/>
    <w:link w:val="af6"/>
    <w:uiPriority w:val="99"/>
    <w:rsid w:val="001E5776"/>
    <w:pPr>
      <w:tabs>
        <w:tab w:val="center" w:pos="4252"/>
        <w:tab w:val="right" w:pos="8504"/>
      </w:tabs>
      <w:snapToGrid w:val="0"/>
    </w:pPr>
  </w:style>
  <w:style w:type="character" w:customStyle="1" w:styleId="af6">
    <w:name w:val="フッター (文字)"/>
    <w:basedOn w:val="a0"/>
    <w:link w:val="af5"/>
    <w:uiPriority w:val="99"/>
    <w:locked/>
    <w:rsid w:val="001E5776"/>
    <w:rPr>
      <w:rFonts w:cs="Times New Roman"/>
    </w:rPr>
  </w:style>
  <w:style w:type="paragraph" w:styleId="af7">
    <w:name w:val="Balloon Text"/>
    <w:basedOn w:val="a"/>
    <w:link w:val="af8"/>
    <w:uiPriority w:val="99"/>
    <w:semiHidden/>
    <w:rsid w:val="001E5776"/>
    <w:rPr>
      <w:sz w:val="18"/>
      <w:szCs w:val="18"/>
      <w:lang w:eastAsia="ja-JP"/>
    </w:rPr>
  </w:style>
  <w:style w:type="character" w:customStyle="1" w:styleId="af8">
    <w:name w:val="吹き出し (文字)"/>
    <w:basedOn w:val="a0"/>
    <w:link w:val="af7"/>
    <w:uiPriority w:val="99"/>
    <w:semiHidden/>
    <w:locked/>
    <w:rsid w:val="001E5776"/>
    <w:rPr>
      <w:rFonts w:cs="Times New Roman"/>
      <w:sz w:val="18"/>
    </w:rPr>
  </w:style>
  <w:style w:type="paragraph" w:styleId="11">
    <w:name w:val="toc 1"/>
    <w:basedOn w:val="a"/>
    <w:next w:val="a"/>
    <w:autoRedefine/>
    <w:uiPriority w:val="99"/>
    <w:rsid w:val="00D87B54"/>
    <w:pPr>
      <w:tabs>
        <w:tab w:val="left" w:pos="440"/>
        <w:tab w:val="right" w:leader="dot" w:pos="8494"/>
      </w:tabs>
    </w:pPr>
  </w:style>
  <w:style w:type="paragraph" w:styleId="25">
    <w:name w:val="toc 2"/>
    <w:basedOn w:val="a"/>
    <w:next w:val="a"/>
    <w:autoRedefine/>
    <w:uiPriority w:val="99"/>
    <w:rsid w:val="001E2EDE"/>
    <w:pPr>
      <w:ind w:leftChars="100" w:left="220"/>
    </w:pPr>
  </w:style>
  <w:style w:type="paragraph" w:styleId="31">
    <w:name w:val="toc 3"/>
    <w:basedOn w:val="a"/>
    <w:next w:val="a"/>
    <w:autoRedefine/>
    <w:uiPriority w:val="99"/>
    <w:rsid w:val="004B56A3"/>
    <w:pPr>
      <w:ind w:leftChars="200" w:left="320"/>
    </w:pPr>
    <w:rPr>
      <w:lang w:eastAsia="ja-JP"/>
    </w:rPr>
  </w:style>
  <w:style w:type="character" w:styleId="af9">
    <w:name w:val="Hyperlink"/>
    <w:basedOn w:val="a0"/>
    <w:uiPriority w:val="99"/>
    <w:rsid w:val="001E2EDE"/>
    <w:rPr>
      <w:rFonts w:cs="Times New Roman"/>
      <w:color w:val="0000FF"/>
      <w:u w:val="single"/>
    </w:rPr>
  </w:style>
  <w:style w:type="character" w:styleId="afa">
    <w:name w:val="Placeholder Text"/>
    <w:basedOn w:val="a0"/>
    <w:uiPriority w:val="99"/>
    <w:semiHidden/>
    <w:rsid w:val="00F073C2"/>
    <w:rPr>
      <w:rFonts w:cs="Times New Roman"/>
      <w:color w:val="808080"/>
    </w:rPr>
  </w:style>
  <w:style w:type="table" w:styleId="afb">
    <w:name w:val="Table Grid"/>
    <w:basedOn w:val="a1"/>
    <w:uiPriority w:val="99"/>
    <w:rsid w:val="005D68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2">
    <w:name w:val="Light Grid Accent 3"/>
    <w:basedOn w:val="a1"/>
    <w:uiPriority w:val="99"/>
    <w:rsid w:val="005D680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Arial" w:eastAsia="ＭＳ ゴシック" w:hAnsi="Aria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Arial" w:eastAsia="ＭＳ ゴシック" w:hAnsi="Aria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ＭＳ ゴシック" w:hAnsi="Arial" w:cs="Times New Roman"/>
        <w:b/>
        <w:bCs/>
      </w:rPr>
    </w:tblStylePr>
    <w:tblStylePr w:type="lastCol">
      <w:rPr>
        <w:rFonts w:ascii="Arial" w:eastAsia="ＭＳ ゴシック" w:hAnsi="Aria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2">
    <w:name w:val="Light Shading Accent 6"/>
    <w:basedOn w:val="a1"/>
    <w:uiPriority w:val="99"/>
    <w:rsid w:val="005D680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13">
    <w:name w:val="Light Shading Accent 3"/>
    <w:basedOn w:val="a1"/>
    <w:uiPriority w:val="99"/>
    <w:rsid w:val="005D680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customStyle="1" w:styleId="73FCB15ECFFD4658BAE67662F485B8B1">
    <w:name w:val="73FCB15ECFFD4658BAE67662F485B8B1"/>
    <w:uiPriority w:val="99"/>
    <w:rsid w:val="008615E4"/>
    <w:pPr>
      <w:spacing w:after="200" w:line="276" w:lineRule="auto"/>
    </w:pPr>
    <w:rPr>
      <w:rFonts w:ascii="Century" w:eastAsia="ＭＳ 明朝" w:hAnsi="Century"/>
      <w:sz w:val="22"/>
      <w:szCs w:val="22"/>
      <w:lang w:eastAsia="en-US"/>
    </w:rPr>
  </w:style>
  <w:style w:type="paragraph" w:customStyle="1" w:styleId="afc">
    <w:name w:val="カスタムフッター"/>
    <w:basedOn w:val="af5"/>
    <w:link w:val="afd"/>
    <w:uiPriority w:val="99"/>
    <w:rsid w:val="00FB3E07"/>
    <w:pPr>
      <w:jc w:val="right"/>
    </w:pPr>
    <w:rPr>
      <w:color w:val="808080"/>
      <w:sz w:val="20"/>
      <w:szCs w:val="20"/>
      <w:lang/>
    </w:rPr>
  </w:style>
  <w:style w:type="character" w:customStyle="1" w:styleId="afd">
    <w:name w:val="カスタムフッター (文字)"/>
    <w:link w:val="afc"/>
    <w:uiPriority w:val="99"/>
    <w:locked/>
    <w:rsid w:val="00FB3E07"/>
    <w:rPr>
      <w:color w:val="808080"/>
    </w:rPr>
  </w:style>
  <w:style w:type="table" w:styleId="26">
    <w:name w:val="Light List Accent 2"/>
    <w:aliases w:val="ベース表"/>
    <w:basedOn w:val="a1"/>
    <w:uiPriority w:val="99"/>
    <w:rsid w:val="0086497C"/>
    <w:rPr>
      <w:sz w:val="18"/>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spacing w:before="0" w:after="0"/>
      </w:pPr>
      <w:rPr>
        <w:rFonts w:eastAsia="ＭＳ ゴシック" w:cs="Times New Roman"/>
        <w:b/>
        <w:bCs/>
        <w:color w:val="auto"/>
        <w:sz w:val="18"/>
      </w:rPr>
      <w:tblPr/>
      <w:tcPr>
        <w:shd w:val="clear" w:color="auto" w:fill="F2F2F2"/>
      </w:tcPr>
    </w:tblStylePr>
    <w:tblStylePr w:type="lastRow">
      <w:pPr>
        <w:spacing w:before="0" w:after="0"/>
      </w:pPr>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firstCol">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lastCol">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Vert">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Vert">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Horz">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Horz">
      <w:rPr>
        <w:rFonts w:eastAsia="ＭＳ ゴシック" w:cs="Times New Roman"/>
        <w:b w:val="0"/>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e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w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e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w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style>
  <w:style w:type="paragraph" w:styleId="41">
    <w:name w:val="toc 4"/>
    <w:basedOn w:val="a"/>
    <w:next w:val="a"/>
    <w:autoRedefine/>
    <w:uiPriority w:val="99"/>
    <w:rsid w:val="001C456D"/>
    <w:pPr>
      <w:widowControl w:val="0"/>
      <w:ind w:leftChars="300" w:left="630"/>
      <w:jc w:val="both"/>
    </w:pPr>
    <w:rPr>
      <w:rFonts w:ascii="Century" w:eastAsia="ＭＳ 明朝" w:hAnsi="Century"/>
      <w:kern w:val="2"/>
      <w:sz w:val="21"/>
      <w:lang w:eastAsia="ja-JP"/>
    </w:rPr>
  </w:style>
  <w:style w:type="paragraph" w:styleId="51">
    <w:name w:val="toc 5"/>
    <w:basedOn w:val="a"/>
    <w:next w:val="a"/>
    <w:autoRedefine/>
    <w:uiPriority w:val="99"/>
    <w:rsid w:val="001C456D"/>
    <w:pPr>
      <w:widowControl w:val="0"/>
      <w:ind w:leftChars="400" w:left="840"/>
      <w:jc w:val="both"/>
    </w:pPr>
    <w:rPr>
      <w:rFonts w:ascii="Century" w:eastAsia="ＭＳ 明朝" w:hAnsi="Century"/>
      <w:kern w:val="2"/>
      <w:sz w:val="21"/>
      <w:lang w:eastAsia="ja-JP"/>
    </w:rPr>
  </w:style>
  <w:style w:type="paragraph" w:styleId="61">
    <w:name w:val="toc 6"/>
    <w:basedOn w:val="a"/>
    <w:next w:val="a"/>
    <w:autoRedefine/>
    <w:uiPriority w:val="99"/>
    <w:rsid w:val="001C456D"/>
    <w:pPr>
      <w:widowControl w:val="0"/>
      <w:ind w:leftChars="500" w:left="1050"/>
      <w:jc w:val="both"/>
    </w:pPr>
    <w:rPr>
      <w:rFonts w:ascii="Century" w:eastAsia="ＭＳ 明朝" w:hAnsi="Century"/>
      <w:kern w:val="2"/>
      <w:sz w:val="21"/>
      <w:lang w:eastAsia="ja-JP"/>
    </w:rPr>
  </w:style>
  <w:style w:type="paragraph" w:styleId="71">
    <w:name w:val="toc 7"/>
    <w:basedOn w:val="a"/>
    <w:next w:val="a"/>
    <w:autoRedefine/>
    <w:uiPriority w:val="99"/>
    <w:rsid w:val="001C456D"/>
    <w:pPr>
      <w:widowControl w:val="0"/>
      <w:ind w:leftChars="600" w:left="1260"/>
      <w:jc w:val="both"/>
    </w:pPr>
    <w:rPr>
      <w:rFonts w:ascii="Century" w:eastAsia="ＭＳ 明朝" w:hAnsi="Century"/>
      <w:kern w:val="2"/>
      <w:sz w:val="21"/>
      <w:lang w:eastAsia="ja-JP"/>
    </w:rPr>
  </w:style>
  <w:style w:type="paragraph" w:styleId="81">
    <w:name w:val="toc 8"/>
    <w:basedOn w:val="a"/>
    <w:next w:val="a"/>
    <w:autoRedefine/>
    <w:uiPriority w:val="99"/>
    <w:rsid w:val="001C456D"/>
    <w:pPr>
      <w:widowControl w:val="0"/>
      <w:ind w:leftChars="700" w:left="1470"/>
      <w:jc w:val="both"/>
    </w:pPr>
    <w:rPr>
      <w:rFonts w:ascii="Century" w:eastAsia="ＭＳ 明朝" w:hAnsi="Century"/>
      <w:kern w:val="2"/>
      <w:sz w:val="21"/>
      <w:lang w:eastAsia="ja-JP"/>
    </w:rPr>
  </w:style>
  <w:style w:type="paragraph" w:styleId="91">
    <w:name w:val="toc 9"/>
    <w:basedOn w:val="a"/>
    <w:next w:val="a"/>
    <w:autoRedefine/>
    <w:uiPriority w:val="99"/>
    <w:rsid w:val="001C456D"/>
    <w:pPr>
      <w:widowControl w:val="0"/>
      <w:ind w:leftChars="800" w:left="1680"/>
      <w:jc w:val="both"/>
    </w:pPr>
    <w:rPr>
      <w:rFonts w:ascii="Century" w:eastAsia="ＭＳ 明朝" w:hAnsi="Century"/>
      <w:kern w:val="2"/>
      <w:sz w:val="21"/>
      <w:lang w:eastAsia="ja-JP"/>
    </w:rPr>
  </w:style>
  <w:style w:type="character" w:styleId="afe">
    <w:name w:val="FollowedHyperlink"/>
    <w:basedOn w:val="a0"/>
    <w:uiPriority w:val="99"/>
    <w:semiHidden/>
    <w:rsid w:val="00BD21F1"/>
    <w:rPr>
      <w:rFonts w:cs="Times New Roman"/>
      <w:color w:val="800080"/>
      <w:u w:val="single"/>
    </w:rPr>
  </w:style>
  <w:style w:type="paragraph" w:customStyle="1" w:styleId="font5">
    <w:name w:val="font5"/>
    <w:basedOn w:val="a"/>
    <w:uiPriority w:val="99"/>
    <w:rsid w:val="00F61A5E"/>
    <w:pPr>
      <w:spacing w:before="100" w:beforeAutospacing="1" w:after="100" w:afterAutospacing="1"/>
    </w:pPr>
    <w:rPr>
      <w:rFonts w:ascii="ＭＳ Ｐゴシック" w:eastAsia="ＭＳ Ｐゴシック" w:hAnsi="ＭＳ Ｐゴシック" w:cs="ＭＳ Ｐゴシック"/>
      <w:sz w:val="12"/>
      <w:szCs w:val="12"/>
      <w:lang w:eastAsia="ja-JP"/>
    </w:rPr>
  </w:style>
  <w:style w:type="paragraph" w:customStyle="1" w:styleId="xl66">
    <w:name w:val="xl66"/>
    <w:basedOn w:val="a"/>
    <w:uiPriority w:val="99"/>
    <w:rsid w:val="00F61A5E"/>
    <w:pP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67">
    <w:name w:val="xl67"/>
    <w:basedOn w:val="a"/>
    <w:uiPriority w:val="99"/>
    <w:rsid w:val="00F61A5E"/>
    <w:pPr>
      <w:spacing w:before="100" w:beforeAutospacing="1" w:after="100" w:afterAutospacing="1"/>
    </w:pPr>
    <w:rPr>
      <w:rFonts w:ascii="ＭＳ Ｐゴシック" w:eastAsia="ＭＳ Ｐゴシック" w:hAnsi="ＭＳ Ｐゴシック" w:cs="ＭＳ Ｐゴシック"/>
      <w:b/>
      <w:bCs/>
      <w:sz w:val="18"/>
      <w:szCs w:val="18"/>
      <w:lang w:eastAsia="ja-JP"/>
    </w:rPr>
  </w:style>
  <w:style w:type="paragraph" w:customStyle="1" w:styleId="xl68">
    <w:name w:val="xl68"/>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69">
    <w:name w:val="xl69"/>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0">
    <w:name w:val="xl70"/>
    <w:basedOn w:val="a"/>
    <w:uiPriority w:val="99"/>
    <w:rsid w:val="00F61A5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1">
    <w:name w:val="xl71"/>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2">
    <w:name w:val="xl72"/>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3">
    <w:name w:val="xl73"/>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4">
    <w:name w:val="xl74"/>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5">
    <w:name w:val="xl75"/>
    <w:basedOn w:val="a"/>
    <w:uiPriority w:val="99"/>
    <w:rsid w:val="00F61A5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6">
    <w:name w:val="xl76"/>
    <w:basedOn w:val="a"/>
    <w:uiPriority w:val="99"/>
    <w:rsid w:val="00F61A5E"/>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7">
    <w:name w:val="xl77"/>
    <w:basedOn w:val="a"/>
    <w:uiPriority w:val="99"/>
    <w:rsid w:val="00F61A5E"/>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8">
    <w:name w:val="xl78"/>
    <w:basedOn w:val="a"/>
    <w:uiPriority w:val="99"/>
    <w:rsid w:val="00F61A5E"/>
    <w:pPr>
      <w:pBdr>
        <w:top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9">
    <w:name w:val="xl79"/>
    <w:basedOn w:val="a"/>
    <w:uiPriority w:val="99"/>
    <w:rsid w:val="00F61A5E"/>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styleId="Web">
    <w:name w:val="Normal (Web)"/>
    <w:basedOn w:val="a"/>
    <w:uiPriority w:val="99"/>
    <w:rsid w:val="00CB676E"/>
    <w:pPr>
      <w:spacing w:before="100" w:beforeAutospacing="1" w:after="100" w:afterAutospacing="1"/>
    </w:pPr>
    <w:rPr>
      <w:rFonts w:ascii="ＭＳ Ｐゴシック" w:eastAsia="ＭＳ Ｐゴシック" w:hAnsi="ＭＳ Ｐゴシック" w:cs="ＭＳ Ｐゴシック"/>
      <w:sz w:val="24"/>
      <w:szCs w:val="24"/>
      <w:lang w:eastAsia="ja-JP"/>
    </w:rPr>
  </w:style>
  <w:style w:type="paragraph" w:styleId="aff">
    <w:name w:val="Document Map"/>
    <w:basedOn w:val="a"/>
    <w:link w:val="aff0"/>
    <w:uiPriority w:val="99"/>
    <w:semiHidden/>
    <w:rsid w:val="00C200A7"/>
    <w:rPr>
      <w:rFonts w:ascii="MS UI Gothic" w:eastAsia="MS UI Gothic"/>
      <w:sz w:val="18"/>
      <w:szCs w:val="18"/>
    </w:rPr>
  </w:style>
  <w:style w:type="character" w:customStyle="1" w:styleId="aff0">
    <w:name w:val="見出しマップ (文字)"/>
    <w:basedOn w:val="a0"/>
    <w:link w:val="aff"/>
    <w:uiPriority w:val="99"/>
    <w:semiHidden/>
    <w:locked/>
    <w:rsid w:val="00C200A7"/>
    <w:rPr>
      <w:rFonts w:ascii="MS UI Gothic" w:eastAsia="MS UI Gothic" w:cs="Times New Roman"/>
      <w:sz w:val="18"/>
      <w:lang w:eastAsia="en-US"/>
    </w:rPr>
  </w:style>
  <w:style w:type="table" w:customStyle="1" w:styleId="3-51">
    <w:name w:val="一覧 (表) 3 - アクセント 51"/>
    <w:uiPriority w:val="99"/>
    <w:rsid w:val="003D03FD"/>
    <w:pPr>
      <w:ind w:firstLine="360"/>
    </w:pPr>
    <w:rPr>
      <w:rFonts w:ascii="Century" w:eastAsia="ＭＳ 明朝" w:hAnsi="Century"/>
      <w:sz w:val="22"/>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paragraph" w:styleId="HTML">
    <w:name w:val="HTML Preformatted"/>
    <w:basedOn w:val="a"/>
    <w:link w:val="HTML0"/>
    <w:uiPriority w:val="99"/>
    <w:semiHidden/>
    <w:rsid w:val="00E571FB"/>
    <w:pPr>
      <w:pBdr>
        <w:top w:val="single" w:sz="6" w:space="6" w:color="DDDDEE"/>
        <w:left w:val="single" w:sz="6" w:space="6" w:color="DDDDEE"/>
        <w:bottom w:val="single" w:sz="6" w:space="6" w:color="888899"/>
        <w:right w:val="single" w:sz="6" w:space="6" w:color="888899"/>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240" w:right="480"/>
      <w:contextualSpacing w:val="0"/>
    </w:pPr>
    <w:rPr>
      <w:rFonts w:ascii="ＭＳ ゴシック" w:hAnsi="ＭＳ ゴシック" w:cs="ＭＳ ゴシック"/>
      <w:color w:val="000000"/>
      <w:sz w:val="24"/>
      <w:szCs w:val="24"/>
      <w:lang w:eastAsia="ja-JP"/>
    </w:rPr>
  </w:style>
  <w:style w:type="character" w:customStyle="1" w:styleId="HTML0">
    <w:name w:val="HTML 書式付き (文字)"/>
    <w:basedOn w:val="a0"/>
    <w:link w:val="HTML"/>
    <w:uiPriority w:val="99"/>
    <w:semiHidden/>
    <w:locked/>
    <w:rsid w:val="00E571FB"/>
    <w:rPr>
      <w:rFonts w:ascii="ＭＳ ゴシック" w:eastAsia="ＭＳ ゴシック" w:cs="ＭＳ ゴシック"/>
      <w:color w:val="000000"/>
      <w:sz w:val="24"/>
      <w:szCs w:val="24"/>
      <w:shd w:val="clear" w:color="auto" w:fill="F0F8FF"/>
    </w:rPr>
  </w:style>
  <w:style w:type="paragraph" w:customStyle="1" w:styleId="quotation">
    <w:name w:val="quotation"/>
    <w:basedOn w:val="a"/>
    <w:uiPriority w:val="99"/>
    <w:rsid w:val="00E571FB"/>
    <w:pPr>
      <w:spacing w:before="120" w:after="120" w:line="312" w:lineRule="auto"/>
      <w:contextualSpacing w:val="0"/>
    </w:pPr>
    <w:rPr>
      <w:rFonts w:ascii="ＭＳ Ｐゴシック" w:eastAsia="ＭＳ Ｐゴシック" w:hAnsi="ＭＳ Ｐゴシック" w:cs="ＭＳ Ｐゴシック"/>
      <w:sz w:val="24"/>
      <w:szCs w:val="24"/>
      <w:lang w:eastAsia="ja-JP"/>
    </w:rPr>
  </w:style>
  <w:style w:type="character" w:customStyle="1" w:styleId="co11">
    <w:name w:val="co11"/>
    <w:basedOn w:val="a0"/>
    <w:uiPriority w:val="99"/>
    <w:rsid w:val="00E571FB"/>
    <w:rPr>
      <w:rFonts w:cs="Times New Roman"/>
      <w:color w:val="FF8000"/>
    </w:rPr>
  </w:style>
  <w:style w:type="character" w:customStyle="1" w:styleId="kw41">
    <w:name w:val="kw41"/>
    <w:basedOn w:val="a0"/>
    <w:uiPriority w:val="99"/>
    <w:rsid w:val="00E571FB"/>
    <w:rPr>
      <w:rFonts w:cs="Times New Roman"/>
      <w:color w:val="0000BB"/>
    </w:rPr>
  </w:style>
  <w:style w:type="character" w:customStyle="1" w:styleId="kw11">
    <w:name w:val="kw11"/>
    <w:basedOn w:val="a0"/>
    <w:uiPriority w:val="99"/>
    <w:rsid w:val="00E571FB"/>
    <w:rPr>
      <w:rFonts w:cs="Times New Roman"/>
      <w:color w:val="0000BB"/>
    </w:rPr>
  </w:style>
  <w:style w:type="character" w:customStyle="1" w:styleId="kw61">
    <w:name w:val="kw61"/>
    <w:basedOn w:val="a0"/>
    <w:uiPriority w:val="99"/>
    <w:rsid w:val="00E571FB"/>
    <w:rPr>
      <w:rFonts w:cs="Times New Roman"/>
      <w:color w:val="0000BB"/>
    </w:rPr>
  </w:style>
  <w:style w:type="character" w:customStyle="1" w:styleId="st01">
    <w:name w:val="st01"/>
    <w:basedOn w:val="a0"/>
    <w:uiPriority w:val="99"/>
    <w:rsid w:val="00E571FB"/>
    <w:rPr>
      <w:rFonts w:cs="Times New Roman"/>
      <w:color w:val="000000"/>
    </w:rPr>
  </w:style>
</w:styles>
</file>

<file path=word/webSettings.xml><?xml version="1.0" encoding="utf-8"?>
<w:webSettings xmlns:r="http://schemas.openxmlformats.org/officeDocument/2006/relationships" xmlns:w="http://schemas.openxmlformats.org/wordprocessingml/2006/main">
  <w:divs>
    <w:div w:id="195772541">
      <w:marLeft w:val="0"/>
      <w:marRight w:val="0"/>
      <w:marTop w:val="0"/>
      <w:marBottom w:val="0"/>
      <w:divBdr>
        <w:top w:val="none" w:sz="0" w:space="0" w:color="auto"/>
        <w:left w:val="none" w:sz="0" w:space="0" w:color="auto"/>
        <w:bottom w:val="none" w:sz="0" w:space="0" w:color="auto"/>
        <w:right w:val="none" w:sz="0" w:space="0" w:color="auto"/>
      </w:divBdr>
    </w:div>
    <w:div w:id="195772542">
      <w:marLeft w:val="0"/>
      <w:marRight w:val="0"/>
      <w:marTop w:val="0"/>
      <w:marBottom w:val="0"/>
      <w:divBdr>
        <w:top w:val="none" w:sz="0" w:space="0" w:color="auto"/>
        <w:left w:val="none" w:sz="0" w:space="0" w:color="auto"/>
        <w:bottom w:val="none" w:sz="0" w:space="0" w:color="auto"/>
        <w:right w:val="none" w:sz="0" w:space="0" w:color="auto"/>
      </w:divBdr>
    </w:div>
    <w:div w:id="195772543">
      <w:marLeft w:val="0"/>
      <w:marRight w:val="0"/>
      <w:marTop w:val="0"/>
      <w:marBottom w:val="0"/>
      <w:divBdr>
        <w:top w:val="none" w:sz="0" w:space="0" w:color="auto"/>
        <w:left w:val="none" w:sz="0" w:space="0" w:color="auto"/>
        <w:bottom w:val="none" w:sz="0" w:space="0" w:color="auto"/>
        <w:right w:val="none" w:sz="0" w:space="0" w:color="auto"/>
      </w:divBdr>
    </w:div>
    <w:div w:id="195772544">
      <w:marLeft w:val="0"/>
      <w:marRight w:val="0"/>
      <w:marTop w:val="0"/>
      <w:marBottom w:val="0"/>
      <w:divBdr>
        <w:top w:val="none" w:sz="0" w:space="0" w:color="auto"/>
        <w:left w:val="none" w:sz="0" w:space="0" w:color="auto"/>
        <w:bottom w:val="none" w:sz="0" w:space="0" w:color="auto"/>
        <w:right w:val="none" w:sz="0" w:space="0" w:color="auto"/>
      </w:divBdr>
    </w:div>
    <w:div w:id="195772545">
      <w:marLeft w:val="0"/>
      <w:marRight w:val="0"/>
      <w:marTop w:val="0"/>
      <w:marBottom w:val="0"/>
      <w:divBdr>
        <w:top w:val="none" w:sz="0" w:space="0" w:color="auto"/>
        <w:left w:val="none" w:sz="0" w:space="0" w:color="auto"/>
        <w:bottom w:val="none" w:sz="0" w:space="0" w:color="auto"/>
        <w:right w:val="none" w:sz="0" w:space="0" w:color="auto"/>
      </w:divBdr>
    </w:div>
    <w:div w:id="195772547">
      <w:marLeft w:val="0"/>
      <w:marRight w:val="0"/>
      <w:marTop w:val="0"/>
      <w:marBottom w:val="0"/>
      <w:divBdr>
        <w:top w:val="none" w:sz="0" w:space="0" w:color="auto"/>
        <w:left w:val="none" w:sz="0" w:space="0" w:color="auto"/>
        <w:bottom w:val="none" w:sz="0" w:space="0" w:color="auto"/>
        <w:right w:val="none" w:sz="0" w:space="0" w:color="auto"/>
      </w:divBdr>
    </w:div>
    <w:div w:id="195772548">
      <w:marLeft w:val="0"/>
      <w:marRight w:val="0"/>
      <w:marTop w:val="0"/>
      <w:marBottom w:val="0"/>
      <w:divBdr>
        <w:top w:val="none" w:sz="0" w:space="0" w:color="auto"/>
        <w:left w:val="none" w:sz="0" w:space="0" w:color="auto"/>
        <w:bottom w:val="none" w:sz="0" w:space="0" w:color="auto"/>
        <w:right w:val="none" w:sz="0" w:space="0" w:color="auto"/>
      </w:divBdr>
    </w:div>
    <w:div w:id="195772549">
      <w:marLeft w:val="0"/>
      <w:marRight w:val="0"/>
      <w:marTop w:val="0"/>
      <w:marBottom w:val="0"/>
      <w:divBdr>
        <w:top w:val="none" w:sz="0" w:space="0" w:color="auto"/>
        <w:left w:val="none" w:sz="0" w:space="0" w:color="auto"/>
        <w:bottom w:val="none" w:sz="0" w:space="0" w:color="auto"/>
        <w:right w:val="none" w:sz="0" w:space="0" w:color="auto"/>
      </w:divBdr>
    </w:div>
    <w:div w:id="195772550">
      <w:marLeft w:val="0"/>
      <w:marRight w:val="0"/>
      <w:marTop w:val="0"/>
      <w:marBottom w:val="0"/>
      <w:divBdr>
        <w:top w:val="none" w:sz="0" w:space="0" w:color="auto"/>
        <w:left w:val="none" w:sz="0" w:space="0" w:color="auto"/>
        <w:bottom w:val="none" w:sz="0" w:space="0" w:color="auto"/>
        <w:right w:val="none" w:sz="0" w:space="0" w:color="auto"/>
      </w:divBdr>
    </w:div>
    <w:div w:id="195772551">
      <w:marLeft w:val="0"/>
      <w:marRight w:val="0"/>
      <w:marTop w:val="0"/>
      <w:marBottom w:val="0"/>
      <w:divBdr>
        <w:top w:val="none" w:sz="0" w:space="0" w:color="auto"/>
        <w:left w:val="none" w:sz="0" w:space="0" w:color="auto"/>
        <w:bottom w:val="none" w:sz="0" w:space="0" w:color="auto"/>
        <w:right w:val="none" w:sz="0" w:space="0" w:color="auto"/>
      </w:divBdr>
    </w:div>
    <w:div w:id="195772552">
      <w:marLeft w:val="0"/>
      <w:marRight w:val="0"/>
      <w:marTop w:val="0"/>
      <w:marBottom w:val="0"/>
      <w:divBdr>
        <w:top w:val="none" w:sz="0" w:space="0" w:color="auto"/>
        <w:left w:val="none" w:sz="0" w:space="0" w:color="auto"/>
        <w:bottom w:val="none" w:sz="0" w:space="0" w:color="auto"/>
        <w:right w:val="none" w:sz="0" w:space="0" w:color="auto"/>
      </w:divBdr>
    </w:div>
    <w:div w:id="195772553">
      <w:marLeft w:val="0"/>
      <w:marRight w:val="0"/>
      <w:marTop w:val="0"/>
      <w:marBottom w:val="0"/>
      <w:divBdr>
        <w:top w:val="none" w:sz="0" w:space="0" w:color="auto"/>
        <w:left w:val="none" w:sz="0" w:space="0" w:color="auto"/>
        <w:bottom w:val="none" w:sz="0" w:space="0" w:color="auto"/>
        <w:right w:val="none" w:sz="0" w:space="0" w:color="auto"/>
      </w:divBdr>
    </w:div>
    <w:div w:id="195772554">
      <w:marLeft w:val="0"/>
      <w:marRight w:val="0"/>
      <w:marTop w:val="0"/>
      <w:marBottom w:val="0"/>
      <w:divBdr>
        <w:top w:val="none" w:sz="0" w:space="0" w:color="auto"/>
        <w:left w:val="none" w:sz="0" w:space="0" w:color="auto"/>
        <w:bottom w:val="none" w:sz="0" w:space="0" w:color="auto"/>
        <w:right w:val="none" w:sz="0" w:space="0" w:color="auto"/>
      </w:divBdr>
    </w:div>
    <w:div w:id="195772556">
      <w:marLeft w:val="0"/>
      <w:marRight w:val="0"/>
      <w:marTop w:val="0"/>
      <w:marBottom w:val="0"/>
      <w:divBdr>
        <w:top w:val="none" w:sz="0" w:space="0" w:color="auto"/>
        <w:left w:val="none" w:sz="0" w:space="0" w:color="auto"/>
        <w:bottom w:val="none" w:sz="0" w:space="0" w:color="auto"/>
        <w:right w:val="none" w:sz="0" w:space="0" w:color="auto"/>
      </w:divBdr>
    </w:div>
    <w:div w:id="195772558">
      <w:marLeft w:val="0"/>
      <w:marRight w:val="0"/>
      <w:marTop w:val="0"/>
      <w:marBottom w:val="0"/>
      <w:divBdr>
        <w:top w:val="none" w:sz="0" w:space="0" w:color="auto"/>
        <w:left w:val="none" w:sz="0" w:space="0" w:color="auto"/>
        <w:bottom w:val="none" w:sz="0" w:space="0" w:color="auto"/>
        <w:right w:val="none" w:sz="0" w:space="0" w:color="auto"/>
      </w:divBdr>
    </w:div>
    <w:div w:id="195772559">
      <w:marLeft w:val="0"/>
      <w:marRight w:val="0"/>
      <w:marTop w:val="0"/>
      <w:marBottom w:val="0"/>
      <w:divBdr>
        <w:top w:val="none" w:sz="0" w:space="0" w:color="auto"/>
        <w:left w:val="none" w:sz="0" w:space="0" w:color="auto"/>
        <w:bottom w:val="none" w:sz="0" w:space="0" w:color="auto"/>
        <w:right w:val="none" w:sz="0" w:space="0" w:color="auto"/>
      </w:divBdr>
    </w:div>
    <w:div w:id="195772560">
      <w:marLeft w:val="30"/>
      <w:marRight w:val="30"/>
      <w:marTop w:val="0"/>
      <w:marBottom w:val="0"/>
      <w:divBdr>
        <w:top w:val="none" w:sz="0" w:space="0" w:color="auto"/>
        <w:left w:val="none" w:sz="0" w:space="0" w:color="auto"/>
        <w:bottom w:val="none" w:sz="0" w:space="0" w:color="auto"/>
        <w:right w:val="none" w:sz="0" w:space="0" w:color="auto"/>
      </w:divBdr>
      <w:divsChild>
        <w:div w:id="195772557">
          <w:marLeft w:val="120"/>
          <w:marRight w:val="0"/>
          <w:marTop w:val="0"/>
          <w:marBottom w:val="0"/>
          <w:divBdr>
            <w:top w:val="none" w:sz="0" w:space="0" w:color="auto"/>
            <w:left w:val="none" w:sz="0" w:space="0" w:color="auto"/>
            <w:bottom w:val="none" w:sz="0" w:space="0" w:color="auto"/>
            <w:right w:val="none" w:sz="0" w:space="0" w:color="auto"/>
          </w:divBdr>
          <w:divsChild>
            <w:div w:id="195772546">
              <w:marLeft w:val="330"/>
              <w:marRight w:val="720"/>
              <w:marTop w:val="120"/>
              <w:marBottom w:val="120"/>
              <w:divBdr>
                <w:top w:val="none" w:sz="0" w:space="0" w:color="auto"/>
                <w:left w:val="none" w:sz="0" w:space="0" w:color="auto"/>
                <w:bottom w:val="none" w:sz="0" w:space="0" w:color="auto"/>
                <w:right w:val="none" w:sz="0" w:space="0" w:color="auto"/>
              </w:divBdr>
            </w:div>
            <w:div w:id="195772555">
              <w:marLeft w:val="330"/>
              <w:marRight w:val="720"/>
              <w:marTop w:val="120"/>
              <w:marBottom w:val="120"/>
              <w:divBdr>
                <w:top w:val="none" w:sz="0" w:space="0" w:color="auto"/>
                <w:left w:val="none" w:sz="0" w:space="0" w:color="auto"/>
                <w:bottom w:val="none" w:sz="0" w:space="0" w:color="auto"/>
                <w:right w:val="none" w:sz="0" w:space="0" w:color="auto"/>
              </w:divBdr>
            </w:div>
          </w:divsChild>
        </w:div>
      </w:divsChild>
    </w:div>
    <w:div w:id="195772561">
      <w:marLeft w:val="0"/>
      <w:marRight w:val="0"/>
      <w:marTop w:val="0"/>
      <w:marBottom w:val="0"/>
      <w:divBdr>
        <w:top w:val="none" w:sz="0" w:space="0" w:color="auto"/>
        <w:left w:val="none" w:sz="0" w:space="0" w:color="auto"/>
        <w:bottom w:val="none" w:sz="0" w:space="0" w:color="auto"/>
        <w:right w:val="none" w:sz="0" w:space="0" w:color="auto"/>
      </w:divBdr>
    </w:div>
    <w:div w:id="195772562">
      <w:marLeft w:val="0"/>
      <w:marRight w:val="0"/>
      <w:marTop w:val="0"/>
      <w:marBottom w:val="0"/>
      <w:divBdr>
        <w:top w:val="none" w:sz="0" w:space="0" w:color="auto"/>
        <w:left w:val="none" w:sz="0" w:space="0" w:color="auto"/>
        <w:bottom w:val="none" w:sz="0" w:space="0" w:color="auto"/>
        <w:right w:val="none" w:sz="0" w:space="0" w:color="auto"/>
      </w:divBdr>
    </w:div>
    <w:div w:id="195772563">
      <w:marLeft w:val="0"/>
      <w:marRight w:val="0"/>
      <w:marTop w:val="0"/>
      <w:marBottom w:val="0"/>
      <w:divBdr>
        <w:top w:val="none" w:sz="0" w:space="0" w:color="auto"/>
        <w:left w:val="none" w:sz="0" w:space="0" w:color="auto"/>
        <w:bottom w:val="none" w:sz="0" w:space="0" w:color="auto"/>
        <w:right w:val="none" w:sz="0" w:space="0" w:color="auto"/>
      </w:divBdr>
    </w:div>
    <w:div w:id="195772564">
      <w:marLeft w:val="0"/>
      <w:marRight w:val="0"/>
      <w:marTop w:val="0"/>
      <w:marBottom w:val="0"/>
      <w:divBdr>
        <w:top w:val="none" w:sz="0" w:space="0" w:color="auto"/>
        <w:left w:val="none" w:sz="0" w:space="0" w:color="auto"/>
        <w:bottom w:val="none" w:sz="0" w:space="0" w:color="auto"/>
        <w:right w:val="none" w:sz="0" w:space="0" w:color="auto"/>
      </w:divBdr>
    </w:div>
    <w:div w:id="195772565">
      <w:marLeft w:val="0"/>
      <w:marRight w:val="0"/>
      <w:marTop w:val="0"/>
      <w:marBottom w:val="0"/>
      <w:divBdr>
        <w:top w:val="none" w:sz="0" w:space="0" w:color="auto"/>
        <w:left w:val="none" w:sz="0" w:space="0" w:color="auto"/>
        <w:bottom w:val="none" w:sz="0" w:space="0" w:color="auto"/>
        <w:right w:val="none" w:sz="0" w:space="0" w:color="auto"/>
      </w:divBdr>
    </w:div>
    <w:div w:id="195772566">
      <w:marLeft w:val="0"/>
      <w:marRight w:val="0"/>
      <w:marTop w:val="0"/>
      <w:marBottom w:val="0"/>
      <w:divBdr>
        <w:top w:val="none" w:sz="0" w:space="0" w:color="auto"/>
        <w:left w:val="none" w:sz="0" w:space="0" w:color="auto"/>
        <w:bottom w:val="none" w:sz="0" w:space="0" w:color="auto"/>
        <w:right w:val="none" w:sz="0" w:space="0" w:color="auto"/>
      </w:divBdr>
    </w:div>
    <w:div w:id="195772567">
      <w:marLeft w:val="0"/>
      <w:marRight w:val="0"/>
      <w:marTop w:val="0"/>
      <w:marBottom w:val="0"/>
      <w:divBdr>
        <w:top w:val="none" w:sz="0" w:space="0" w:color="auto"/>
        <w:left w:val="none" w:sz="0" w:space="0" w:color="auto"/>
        <w:bottom w:val="none" w:sz="0" w:space="0" w:color="auto"/>
        <w:right w:val="none" w:sz="0" w:space="0" w:color="auto"/>
      </w:divBdr>
    </w:div>
    <w:div w:id="195772568">
      <w:marLeft w:val="0"/>
      <w:marRight w:val="0"/>
      <w:marTop w:val="0"/>
      <w:marBottom w:val="0"/>
      <w:divBdr>
        <w:top w:val="none" w:sz="0" w:space="0" w:color="auto"/>
        <w:left w:val="none" w:sz="0" w:space="0" w:color="auto"/>
        <w:bottom w:val="none" w:sz="0" w:space="0" w:color="auto"/>
        <w:right w:val="none" w:sz="0" w:space="0" w:color="auto"/>
      </w:divBdr>
    </w:div>
    <w:div w:id="195772569">
      <w:marLeft w:val="0"/>
      <w:marRight w:val="0"/>
      <w:marTop w:val="0"/>
      <w:marBottom w:val="0"/>
      <w:divBdr>
        <w:top w:val="none" w:sz="0" w:space="0" w:color="auto"/>
        <w:left w:val="none" w:sz="0" w:space="0" w:color="auto"/>
        <w:bottom w:val="none" w:sz="0" w:space="0" w:color="auto"/>
        <w:right w:val="none" w:sz="0" w:space="0" w:color="auto"/>
      </w:divBdr>
    </w:div>
    <w:div w:id="195772570">
      <w:marLeft w:val="0"/>
      <w:marRight w:val="0"/>
      <w:marTop w:val="0"/>
      <w:marBottom w:val="0"/>
      <w:divBdr>
        <w:top w:val="none" w:sz="0" w:space="0" w:color="auto"/>
        <w:left w:val="none" w:sz="0" w:space="0" w:color="auto"/>
        <w:bottom w:val="none" w:sz="0" w:space="0" w:color="auto"/>
        <w:right w:val="none" w:sz="0" w:space="0" w:color="auto"/>
      </w:divBdr>
    </w:div>
    <w:div w:id="195772571">
      <w:marLeft w:val="0"/>
      <w:marRight w:val="0"/>
      <w:marTop w:val="0"/>
      <w:marBottom w:val="0"/>
      <w:divBdr>
        <w:top w:val="none" w:sz="0" w:space="0" w:color="auto"/>
        <w:left w:val="none" w:sz="0" w:space="0" w:color="auto"/>
        <w:bottom w:val="none" w:sz="0" w:space="0" w:color="auto"/>
        <w:right w:val="none" w:sz="0" w:space="0" w:color="auto"/>
      </w:divBdr>
    </w:div>
    <w:div w:id="195772572">
      <w:marLeft w:val="0"/>
      <w:marRight w:val="0"/>
      <w:marTop w:val="0"/>
      <w:marBottom w:val="0"/>
      <w:divBdr>
        <w:top w:val="none" w:sz="0" w:space="0" w:color="auto"/>
        <w:left w:val="none" w:sz="0" w:space="0" w:color="auto"/>
        <w:bottom w:val="none" w:sz="0" w:space="0" w:color="auto"/>
        <w:right w:val="none" w:sz="0" w:space="0" w:color="auto"/>
      </w:divBdr>
    </w:div>
    <w:div w:id="195772573">
      <w:marLeft w:val="0"/>
      <w:marRight w:val="0"/>
      <w:marTop w:val="0"/>
      <w:marBottom w:val="0"/>
      <w:divBdr>
        <w:top w:val="none" w:sz="0" w:space="0" w:color="auto"/>
        <w:left w:val="none" w:sz="0" w:space="0" w:color="auto"/>
        <w:bottom w:val="none" w:sz="0" w:space="0" w:color="auto"/>
        <w:right w:val="none" w:sz="0" w:space="0" w:color="auto"/>
      </w:divBdr>
    </w:div>
    <w:div w:id="195772574">
      <w:marLeft w:val="0"/>
      <w:marRight w:val="0"/>
      <w:marTop w:val="0"/>
      <w:marBottom w:val="0"/>
      <w:divBdr>
        <w:top w:val="none" w:sz="0" w:space="0" w:color="auto"/>
        <w:left w:val="none" w:sz="0" w:space="0" w:color="auto"/>
        <w:bottom w:val="none" w:sz="0" w:space="0" w:color="auto"/>
        <w:right w:val="none" w:sz="0" w:space="0" w:color="auto"/>
      </w:divBdr>
    </w:div>
    <w:div w:id="195772575">
      <w:marLeft w:val="0"/>
      <w:marRight w:val="0"/>
      <w:marTop w:val="0"/>
      <w:marBottom w:val="0"/>
      <w:divBdr>
        <w:top w:val="none" w:sz="0" w:space="0" w:color="auto"/>
        <w:left w:val="none" w:sz="0" w:space="0" w:color="auto"/>
        <w:bottom w:val="none" w:sz="0" w:space="0" w:color="auto"/>
        <w:right w:val="none" w:sz="0" w:space="0" w:color="auto"/>
      </w:divBdr>
    </w:div>
    <w:div w:id="195772576">
      <w:marLeft w:val="0"/>
      <w:marRight w:val="0"/>
      <w:marTop w:val="0"/>
      <w:marBottom w:val="0"/>
      <w:divBdr>
        <w:top w:val="none" w:sz="0" w:space="0" w:color="auto"/>
        <w:left w:val="none" w:sz="0" w:space="0" w:color="auto"/>
        <w:bottom w:val="none" w:sz="0" w:space="0" w:color="auto"/>
        <w:right w:val="none" w:sz="0" w:space="0" w:color="auto"/>
      </w:divBdr>
    </w:div>
    <w:div w:id="195772577">
      <w:marLeft w:val="0"/>
      <w:marRight w:val="0"/>
      <w:marTop w:val="0"/>
      <w:marBottom w:val="0"/>
      <w:divBdr>
        <w:top w:val="none" w:sz="0" w:space="0" w:color="auto"/>
        <w:left w:val="none" w:sz="0" w:space="0" w:color="auto"/>
        <w:bottom w:val="none" w:sz="0" w:space="0" w:color="auto"/>
        <w:right w:val="none" w:sz="0" w:space="0" w:color="auto"/>
      </w:divBdr>
    </w:div>
    <w:div w:id="195772578">
      <w:marLeft w:val="0"/>
      <w:marRight w:val="0"/>
      <w:marTop w:val="0"/>
      <w:marBottom w:val="0"/>
      <w:divBdr>
        <w:top w:val="none" w:sz="0" w:space="0" w:color="auto"/>
        <w:left w:val="none" w:sz="0" w:space="0" w:color="auto"/>
        <w:bottom w:val="none" w:sz="0" w:space="0" w:color="auto"/>
        <w:right w:val="none" w:sz="0" w:space="0" w:color="auto"/>
      </w:divBdr>
    </w:div>
    <w:div w:id="195772579">
      <w:marLeft w:val="0"/>
      <w:marRight w:val="0"/>
      <w:marTop w:val="0"/>
      <w:marBottom w:val="0"/>
      <w:divBdr>
        <w:top w:val="none" w:sz="0" w:space="0" w:color="auto"/>
        <w:left w:val="none" w:sz="0" w:space="0" w:color="auto"/>
        <w:bottom w:val="none" w:sz="0" w:space="0" w:color="auto"/>
        <w:right w:val="none" w:sz="0" w:space="0" w:color="auto"/>
      </w:divBdr>
    </w:div>
    <w:div w:id="195772580">
      <w:marLeft w:val="0"/>
      <w:marRight w:val="0"/>
      <w:marTop w:val="0"/>
      <w:marBottom w:val="0"/>
      <w:divBdr>
        <w:top w:val="none" w:sz="0" w:space="0" w:color="auto"/>
        <w:left w:val="none" w:sz="0" w:space="0" w:color="auto"/>
        <w:bottom w:val="none" w:sz="0" w:space="0" w:color="auto"/>
        <w:right w:val="none" w:sz="0" w:space="0" w:color="auto"/>
      </w:divBdr>
    </w:div>
    <w:div w:id="195772581">
      <w:marLeft w:val="300"/>
      <w:marRight w:val="300"/>
      <w:marTop w:val="3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6868</TotalTime>
  <Pages>20</Pages>
  <Words>1682</Words>
  <Characters>9588</Characters>
  <Application>Microsoft Office Word</Application>
  <DocSecurity>0</DocSecurity>
  <Lines>79</Lines>
  <Paragraphs>22</Paragraphs>
  <ScaleCrop>false</ScaleCrop>
  <Company>株式会社システムエグゼ</Company>
  <LinksUpToDate>false</LinksUpToDate>
  <CharactersWithSpaces>11248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開発計画表システム刷新</dc:subject>
  <dc:creator>株式会社システムエグゼ</dc:creator>
  <cp:keywords>富士重工業株式会社</cp:keywords>
  <dc:description/>
  <cp:lastModifiedBy>高木義尚</cp:lastModifiedBy>
  <cp:revision>798</cp:revision>
  <cp:lastPrinted>2016-12-19T06:53:00Z</cp:lastPrinted>
  <dcterms:created xsi:type="dcterms:W3CDTF">2015-02-24T06:36:00Z</dcterms:created>
  <dcterms:modified xsi:type="dcterms:W3CDTF">2017-02-07T10:15:00Z</dcterms:modified>
  <cp:category>機能要件</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プロジェクト">
    <vt:lpwstr>3</vt:lpwstr>
  </property>
  <property fmtid="{D5CDD505-2E9C-101B-9397-08002B2CF9AE}" pid="3" name="工程">
    <vt:lpwstr/>
  </property>
</Properties>
</file>