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5DA" w:rsidRDefault="000215DA" w:rsidP="00957BAC">
      <w:pPr>
        <w:pStyle w:val="a4"/>
      </w:pPr>
      <w:bookmarkStart w:id="0" w:name="_Toc443142529"/>
      <w:bookmarkStart w:id="1" w:name="_Toc443983063"/>
      <w:r>
        <w:rPr>
          <w:rFonts w:hint="eastAsia"/>
        </w:rPr>
        <w:t>移行要件</w:t>
      </w:r>
    </w:p>
    <w:bookmarkEnd w:id="0"/>
    <w:bookmarkEnd w:id="1"/>
    <w:p w:rsidR="000215DA" w:rsidRDefault="000215DA" w:rsidP="00201D9C">
      <w:pPr>
        <w:pStyle w:val="1"/>
        <w:spacing w:before="180" w:after="180"/>
      </w:pPr>
      <w:r>
        <w:rPr>
          <w:rFonts w:hint="eastAsia"/>
        </w:rPr>
        <w:t>システム移行</w:t>
      </w:r>
    </w:p>
    <w:p w:rsidR="000215DA" w:rsidRDefault="000215DA" w:rsidP="00167F7C">
      <w:pPr>
        <w:pStyle w:val="2"/>
        <w:spacing w:after="180"/>
      </w:pPr>
      <w:r>
        <w:rPr>
          <w:rFonts w:hint="eastAsia"/>
        </w:rPr>
        <w:t>基本原則</w:t>
      </w:r>
    </w:p>
    <w:p w:rsidR="000215DA" w:rsidRDefault="000215DA" w:rsidP="00EE616F">
      <w:pPr>
        <w:rPr>
          <w:lang w:eastAsia="ja-JP"/>
        </w:rPr>
      </w:pPr>
      <w:r>
        <w:rPr>
          <w:rFonts w:hint="eastAsia"/>
          <w:lang w:eastAsia="ja-JP"/>
        </w:rPr>
        <w:t>新システムは</w:t>
      </w:r>
      <w:r>
        <w:rPr>
          <w:lang w:eastAsia="ja-JP"/>
        </w:rPr>
        <w:t>2017</w:t>
      </w:r>
      <w:r>
        <w:rPr>
          <w:rFonts w:hint="eastAsia"/>
          <w:lang w:eastAsia="ja-JP"/>
        </w:rPr>
        <w:t>年</w:t>
      </w:r>
      <w:r>
        <w:rPr>
          <w:lang w:eastAsia="ja-JP"/>
        </w:rPr>
        <w:t>9</w:t>
      </w:r>
      <w:r>
        <w:rPr>
          <w:rFonts w:hint="eastAsia"/>
          <w:lang w:eastAsia="ja-JP"/>
        </w:rPr>
        <w:t>月から稼働し、それまで運用してきた既存システムはこの日を持ってサービス提供を停止することを基本原則とする。但し、業務上の理由やシステム稼働の確実を図るために一部の業務システムについては、切り替え時期を基本原則とは異なる時期に置くことも、運用に支障がないことを条件に差し支えないものとする。</w:t>
      </w:r>
    </w:p>
    <w:p w:rsidR="000215DA" w:rsidRDefault="000215DA" w:rsidP="00364241">
      <w:pPr>
        <w:pStyle w:val="2"/>
        <w:spacing w:after="180"/>
      </w:pPr>
      <w:r>
        <w:rPr>
          <w:rFonts w:hint="eastAsia"/>
        </w:rPr>
        <w:t>システム移行リハーサル</w:t>
      </w:r>
    </w:p>
    <w:p w:rsidR="000215DA" w:rsidRPr="00364241" w:rsidRDefault="000215DA" w:rsidP="00364241">
      <w:pPr>
        <w:rPr>
          <w:lang w:eastAsia="ja-JP"/>
        </w:rPr>
      </w:pPr>
      <w:r>
        <w:rPr>
          <w:rFonts w:hint="eastAsia"/>
          <w:lang w:eastAsia="ja-JP"/>
        </w:rPr>
        <w:t>本番環境に導入する前に、テスト環境での通しリハーサルを行い、現行システムのアンインストール、新システムのインストール、自動バージョンアップの動作を検証すること。</w:t>
      </w:r>
    </w:p>
    <w:p w:rsidR="000215DA" w:rsidRDefault="000215DA" w:rsidP="00201D9C">
      <w:pPr>
        <w:pStyle w:val="1"/>
        <w:spacing w:before="180" w:after="180"/>
      </w:pPr>
      <w:r>
        <w:rPr>
          <w:rFonts w:hint="eastAsia"/>
        </w:rPr>
        <w:t>データ移行</w:t>
      </w:r>
    </w:p>
    <w:p w:rsidR="000215DA" w:rsidRDefault="000215DA" w:rsidP="00EE616F">
      <w:pPr>
        <w:pStyle w:val="2"/>
        <w:spacing w:after="180"/>
      </w:pPr>
      <w:r>
        <w:rPr>
          <w:rFonts w:hint="eastAsia"/>
        </w:rPr>
        <w:t>基本原則</w:t>
      </w:r>
    </w:p>
    <w:p w:rsidR="000215DA" w:rsidRPr="00EE616F" w:rsidRDefault="000215DA" w:rsidP="00EE616F">
      <w:pPr>
        <w:rPr>
          <w:lang w:eastAsia="ja-JP"/>
        </w:rPr>
      </w:pPr>
      <w:r w:rsidRPr="00EE616F">
        <w:rPr>
          <w:rFonts w:hint="eastAsia"/>
          <w:lang w:eastAsia="ja-JP"/>
        </w:rPr>
        <w:t>既存システムのデータを最大限活用することで移行に伴う作業負荷を低く抑え、また、人的な作業を可能な限り排除することで</w:t>
      </w:r>
      <w:del w:id="2" w:author="GKH154NFA tsuka 塚越  健一 GJ1 G" w:date="2017-01-31T08:17:00Z">
        <w:r w:rsidRPr="00EE616F" w:rsidDel="00651ABD">
          <w:rPr>
            <w:rFonts w:hint="eastAsia"/>
            <w:lang w:eastAsia="ja-JP"/>
          </w:rPr>
          <w:delText>制度</w:delText>
        </w:r>
      </w:del>
      <w:ins w:id="3" w:author="GKH154NFA tsuka 塚越  健一 GJ1 G" w:date="2017-01-31T08:17:00Z">
        <w:r>
          <w:rPr>
            <w:rFonts w:hint="eastAsia"/>
            <w:lang w:eastAsia="ja-JP"/>
          </w:rPr>
          <w:t>精度</w:t>
        </w:r>
      </w:ins>
      <w:r w:rsidRPr="00EE616F">
        <w:rPr>
          <w:rFonts w:hint="eastAsia"/>
          <w:lang w:eastAsia="ja-JP"/>
        </w:rPr>
        <w:t>の高いデータ移行を実施する。</w:t>
      </w:r>
    </w:p>
    <w:p w:rsidR="000215DA" w:rsidRDefault="000215DA" w:rsidP="00167F7C">
      <w:pPr>
        <w:pStyle w:val="2"/>
        <w:spacing w:after="180"/>
      </w:pPr>
      <w:r>
        <w:rPr>
          <w:rFonts w:hint="eastAsia"/>
        </w:rPr>
        <w:t>移行対象データ</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2835"/>
        <w:gridCol w:w="2835"/>
        <w:gridCol w:w="8504"/>
      </w:tblGrid>
      <w:tr w:rsidR="000215DA" w:rsidTr="008B605F">
        <w:tc>
          <w:tcPr>
            <w:tcW w:w="1000" w:type="pct"/>
            <w:shd w:val="clear" w:color="auto" w:fill="F2F2F2"/>
          </w:tcPr>
          <w:p w:rsidR="000215DA" w:rsidRPr="008B605F" w:rsidRDefault="000215DA" w:rsidP="00167F7C">
            <w:pPr>
              <w:rPr>
                <w:b/>
                <w:bCs/>
                <w:lang w:eastAsia="ja-JP"/>
              </w:rPr>
            </w:pPr>
            <w:r w:rsidRPr="008B605F">
              <w:rPr>
                <w:rFonts w:hint="eastAsia"/>
                <w:b/>
                <w:bCs/>
                <w:lang w:eastAsia="ja-JP"/>
              </w:rPr>
              <w:t>データ名</w:t>
            </w:r>
          </w:p>
        </w:tc>
        <w:tc>
          <w:tcPr>
            <w:tcW w:w="1000" w:type="pct"/>
            <w:shd w:val="clear" w:color="auto" w:fill="F2F2F2"/>
          </w:tcPr>
          <w:p w:rsidR="000215DA" w:rsidRPr="008B605F" w:rsidRDefault="000215DA" w:rsidP="00167F7C">
            <w:pPr>
              <w:rPr>
                <w:b/>
                <w:bCs/>
                <w:lang w:eastAsia="ja-JP"/>
              </w:rPr>
            </w:pPr>
            <w:r w:rsidRPr="008B605F">
              <w:rPr>
                <w:rFonts w:hint="eastAsia"/>
                <w:b/>
                <w:bCs/>
                <w:lang w:eastAsia="ja-JP"/>
              </w:rPr>
              <w:t>データ件数</w:t>
            </w:r>
          </w:p>
        </w:tc>
        <w:tc>
          <w:tcPr>
            <w:tcW w:w="3000" w:type="pct"/>
            <w:shd w:val="clear" w:color="auto" w:fill="F2F2F2"/>
          </w:tcPr>
          <w:p w:rsidR="000215DA" w:rsidRPr="008B605F" w:rsidRDefault="000215DA" w:rsidP="00167F7C">
            <w:pPr>
              <w:rPr>
                <w:b/>
                <w:bCs/>
                <w:lang w:eastAsia="ja-JP"/>
              </w:rPr>
            </w:pPr>
            <w:r w:rsidRPr="008B605F">
              <w:rPr>
                <w:rFonts w:hint="eastAsia"/>
                <w:b/>
                <w:bCs/>
                <w:lang w:eastAsia="ja-JP"/>
              </w:rPr>
              <w:t>データの説明</w:t>
            </w:r>
          </w:p>
        </w:tc>
      </w:tr>
      <w:tr w:rsidR="000215DA" w:rsidTr="008B605F">
        <w:tc>
          <w:tcPr>
            <w:tcW w:w="1000" w:type="pct"/>
          </w:tcPr>
          <w:p w:rsidR="000215DA" w:rsidRPr="008B605F" w:rsidRDefault="000215DA" w:rsidP="00167F7C">
            <w:pPr>
              <w:rPr>
                <w:bCs/>
                <w:lang w:eastAsia="ja-JP"/>
              </w:rPr>
            </w:pPr>
          </w:p>
        </w:tc>
        <w:tc>
          <w:tcPr>
            <w:tcW w:w="1000" w:type="pct"/>
          </w:tcPr>
          <w:p w:rsidR="000215DA" w:rsidRDefault="000215DA" w:rsidP="00167F7C">
            <w:pPr>
              <w:rPr>
                <w:lang w:eastAsia="ja-JP"/>
              </w:rPr>
            </w:pPr>
          </w:p>
        </w:tc>
        <w:tc>
          <w:tcPr>
            <w:tcW w:w="3000" w:type="pct"/>
          </w:tcPr>
          <w:p w:rsidR="000215DA" w:rsidRDefault="000215DA" w:rsidP="00167F7C">
            <w:pPr>
              <w:rPr>
                <w:lang w:eastAsia="ja-JP"/>
              </w:rPr>
            </w:pPr>
          </w:p>
        </w:tc>
      </w:tr>
    </w:tbl>
    <w:p w:rsidR="000215DA" w:rsidRDefault="000215DA" w:rsidP="00BE6E5A">
      <w:pPr>
        <w:rPr>
          <w:lang w:eastAsia="ja-JP"/>
        </w:rPr>
      </w:pPr>
      <w:r w:rsidRPr="00EE6755">
        <w:rPr>
          <w:rFonts w:hint="eastAsia"/>
          <w:lang w:eastAsia="ja-JP"/>
        </w:rPr>
        <w:t>※要件定義工程での移行対象データ定義はなし</w:t>
      </w:r>
    </w:p>
    <w:p w:rsidR="000215DA" w:rsidRDefault="000215DA">
      <w:pPr>
        <w:contextualSpacing w:val="0"/>
        <w:rPr>
          <w:b/>
          <w:spacing w:val="15"/>
          <w:sz w:val="18"/>
          <w:szCs w:val="24"/>
          <w:lang w:eastAsia="ja-JP"/>
        </w:rPr>
      </w:pPr>
      <w:r>
        <w:rPr>
          <w:lang w:eastAsia="ja-JP"/>
        </w:rPr>
        <w:br w:type="page"/>
      </w:r>
    </w:p>
    <w:p w:rsidR="000215DA" w:rsidRPr="00167F7C" w:rsidRDefault="000215DA" w:rsidP="00167F7C">
      <w:pPr>
        <w:pStyle w:val="2"/>
        <w:spacing w:after="180"/>
      </w:pPr>
      <w:r>
        <w:rPr>
          <w:rFonts w:hint="eastAsia"/>
        </w:rPr>
        <w:t>その他</w:t>
      </w:r>
    </w:p>
    <w:p w:rsidR="000215DA" w:rsidRDefault="000215DA" w:rsidP="00695196">
      <w:pPr>
        <w:rPr>
          <w:lang w:eastAsia="ja-JP"/>
        </w:rPr>
      </w:pPr>
      <w:r w:rsidRPr="00EE616F">
        <w:rPr>
          <w:rFonts w:hint="eastAsia"/>
          <w:lang w:eastAsia="ja-JP"/>
        </w:rPr>
        <w:t>新業務の開始にあたって新規にデータの作成や項目の追加が必要とされるものについても、データ整備に向けて必要な支援を行う。</w:t>
      </w:r>
    </w:p>
    <w:p w:rsidR="000215DA" w:rsidRDefault="000215DA" w:rsidP="00695196">
      <w:pPr>
        <w:rPr>
          <w:lang w:eastAsia="ja-JP"/>
        </w:rPr>
      </w:pPr>
      <w:r w:rsidRPr="00EE6755">
        <w:rPr>
          <w:rFonts w:hint="eastAsia"/>
          <w:lang w:eastAsia="ja-JP"/>
        </w:rPr>
        <w:t>新システムと共有する現行関連システムのデータについては移行後の構成を含めて検討する。</w:t>
      </w:r>
    </w:p>
    <w:p w:rsidR="000215DA" w:rsidRDefault="000215DA" w:rsidP="00201D9C">
      <w:pPr>
        <w:pStyle w:val="1"/>
        <w:spacing w:before="180" w:after="180"/>
      </w:pPr>
      <w:r>
        <w:rPr>
          <w:rFonts w:hint="eastAsia"/>
        </w:rPr>
        <w:t>移行スケジュール</w:t>
      </w:r>
    </w:p>
    <w:p w:rsidR="000215DA" w:rsidRDefault="000215DA" w:rsidP="00DC5B5C">
      <w:pPr>
        <w:rPr>
          <w:lang w:eastAsia="ja-JP"/>
        </w:rPr>
      </w:pPr>
      <w:r>
        <w:rPr>
          <w:rFonts w:hint="eastAsia"/>
          <w:lang w:eastAsia="ja-JP"/>
        </w:rPr>
        <w:t>リリーススケジュールは、</w:t>
      </w:r>
      <w:r>
        <w:rPr>
          <w:lang w:eastAsia="ja-JP"/>
        </w:rPr>
        <w:t>2017</w:t>
      </w:r>
      <w:r>
        <w:rPr>
          <w:rFonts w:hint="eastAsia"/>
          <w:lang w:eastAsia="ja-JP"/>
        </w:rPr>
        <w:t>年</w:t>
      </w:r>
      <w:r>
        <w:rPr>
          <w:lang w:eastAsia="ja-JP"/>
        </w:rPr>
        <w:t>9</w:t>
      </w:r>
      <w:r>
        <w:rPr>
          <w:rFonts w:hint="eastAsia"/>
          <w:lang w:eastAsia="ja-JP"/>
        </w:rPr>
        <w:t>月、</w:t>
      </w:r>
      <w:r>
        <w:rPr>
          <w:lang w:eastAsia="ja-JP"/>
        </w:rPr>
        <w:t>2018</w:t>
      </w:r>
      <w:r>
        <w:rPr>
          <w:rFonts w:hint="eastAsia"/>
          <w:lang w:eastAsia="ja-JP"/>
        </w:rPr>
        <w:t>年</w:t>
      </w:r>
      <w:r>
        <w:rPr>
          <w:lang w:eastAsia="ja-JP"/>
        </w:rPr>
        <w:t>3</w:t>
      </w:r>
      <w:r>
        <w:rPr>
          <w:rFonts w:hint="eastAsia"/>
          <w:lang w:eastAsia="ja-JP"/>
        </w:rPr>
        <w:t>月、</w:t>
      </w:r>
      <w:r>
        <w:rPr>
          <w:lang w:eastAsia="ja-JP"/>
        </w:rPr>
        <w:t>9</w:t>
      </w:r>
      <w:r>
        <w:rPr>
          <w:rFonts w:hint="eastAsia"/>
          <w:lang w:eastAsia="ja-JP"/>
        </w:rPr>
        <w:t>月を予定する。</w:t>
      </w:r>
    </w:p>
    <w:p w:rsidR="000215DA" w:rsidRDefault="000215DA" w:rsidP="00DC5B5C">
      <w:pPr>
        <w:rPr>
          <w:lang w:eastAsia="ja-JP"/>
        </w:rPr>
      </w:pPr>
      <w:r>
        <w:rPr>
          <w:lang w:eastAsia="ja-JP"/>
        </w:rPr>
        <w:t>2017</w:t>
      </w:r>
      <w:r>
        <w:rPr>
          <w:rFonts w:hint="eastAsia"/>
          <w:lang w:eastAsia="ja-JP"/>
        </w:rPr>
        <w:t>年</w:t>
      </w:r>
      <w:r>
        <w:rPr>
          <w:lang w:eastAsia="ja-JP"/>
        </w:rPr>
        <w:t>9</w:t>
      </w:r>
      <w:r>
        <w:rPr>
          <w:rFonts w:hint="eastAsia"/>
          <w:lang w:eastAsia="ja-JP"/>
        </w:rPr>
        <w:t>月：</w:t>
      </w:r>
      <w:r>
        <w:rPr>
          <w:lang w:eastAsia="ja-JP"/>
        </w:rPr>
        <w:t>1</w:t>
      </w:r>
      <w:r>
        <w:rPr>
          <w:rFonts w:hint="eastAsia"/>
          <w:lang w:eastAsia="ja-JP"/>
        </w:rPr>
        <w:t>次フェーズ分（現行機能の強化）</w:t>
      </w:r>
    </w:p>
    <w:p w:rsidR="000215DA" w:rsidRDefault="000215DA" w:rsidP="00DC5B5C">
      <w:pPr>
        <w:rPr>
          <w:lang w:eastAsia="ja-JP"/>
        </w:rPr>
      </w:pPr>
      <w:r>
        <w:rPr>
          <w:lang w:eastAsia="ja-JP"/>
        </w:rPr>
        <w:t>2018</w:t>
      </w:r>
      <w:r>
        <w:rPr>
          <w:rFonts w:hint="eastAsia"/>
          <w:lang w:eastAsia="ja-JP"/>
        </w:rPr>
        <w:t>年</w:t>
      </w:r>
      <w:r>
        <w:rPr>
          <w:lang w:eastAsia="ja-JP"/>
        </w:rPr>
        <w:t>3</w:t>
      </w:r>
      <w:r>
        <w:rPr>
          <w:rFonts w:hint="eastAsia"/>
          <w:lang w:eastAsia="ja-JP"/>
        </w:rPr>
        <w:t>月：</w:t>
      </w:r>
      <w:r>
        <w:rPr>
          <w:lang w:eastAsia="ja-JP"/>
        </w:rPr>
        <w:t>2</w:t>
      </w:r>
      <w:r>
        <w:rPr>
          <w:rFonts w:hint="eastAsia"/>
          <w:lang w:eastAsia="ja-JP"/>
        </w:rPr>
        <w:t>次フェーズ分（情報流通の加速）</w:t>
      </w:r>
    </w:p>
    <w:p w:rsidR="000215DA" w:rsidRPr="00DC5B5C" w:rsidRDefault="000215DA" w:rsidP="00DC5B5C">
      <w:pPr>
        <w:rPr>
          <w:lang w:eastAsia="ja-JP"/>
        </w:rPr>
      </w:pPr>
      <w:r>
        <w:rPr>
          <w:lang w:eastAsia="ja-JP"/>
        </w:rPr>
        <w:t>2018</w:t>
      </w:r>
      <w:r>
        <w:rPr>
          <w:rFonts w:hint="eastAsia"/>
          <w:lang w:eastAsia="ja-JP"/>
        </w:rPr>
        <w:t>年</w:t>
      </w:r>
      <w:r>
        <w:rPr>
          <w:lang w:eastAsia="ja-JP"/>
        </w:rPr>
        <w:t>9</w:t>
      </w:r>
      <w:r>
        <w:rPr>
          <w:rFonts w:hint="eastAsia"/>
          <w:lang w:eastAsia="ja-JP"/>
        </w:rPr>
        <w:t>月：</w:t>
      </w:r>
      <w:r>
        <w:rPr>
          <w:lang w:eastAsia="ja-JP"/>
        </w:rPr>
        <w:t>3</w:t>
      </w:r>
      <w:r>
        <w:rPr>
          <w:rFonts w:hint="eastAsia"/>
          <w:lang w:eastAsia="ja-JP"/>
        </w:rPr>
        <w:t>次フェーズ分（多様性対応</w:t>
      </w:r>
      <w:bookmarkStart w:id="4" w:name="_GoBack"/>
      <w:bookmarkEnd w:id="4"/>
      <w:r>
        <w:rPr>
          <w:rFonts w:hint="eastAsia"/>
          <w:lang w:eastAsia="ja-JP"/>
        </w:rPr>
        <w:t>）</w:t>
      </w:r>
    </w:p>
    <w:sectPr w:rsidR="000215DA" w:rsidRPr="00DC5B5C" w:rsidSect="00201D9C">
      <w:headerReference w:type="default" r:id="rId7"/>
      <w:footerReference w:type="default" r:id="rId8"/>
      <w:headerReference w:type="first" r:id="rId9"/>
      <w:pgSz w:w="16838" w:h="11906" w:orient="landscape"/>
      <w:pgMar w:top="1080" w:right="1440" w:bottom="1080" w:left="1440" w:header="709" w:footer="0" w:gutter="0"/>
      <w:pgNumType w:start="0"/>
      <w:cols w:space="425"/>
      <w:rtlGutter/>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F70" w:rsidRDefault="00ED3F70" w:rsidP="001E5776">
      <w:r>
        <w:separator/>
      </w:r>
    </w:p>
    <w:p w:rsidR="00ED3F70" w:rsidRDefault="00ED3F70"/>
  </w:endnote>
  <w:endnote w:type="continuationSeparator" w:id="0">
    <w:p w:rsidR="00ED3F70" w:rsidRDefault="00ED3F70" w:rsidP="001E5776">
      <w:r>
        <w:continuationSeparator/>
      </w:r>
    </w:p>
    <w:p w:rsidR="00ED3F70" w:rsidRDefault="00ED3F70"/>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BFBFBF"/>
      </w:tblBorders>
      <w:tblLook w:val="00A0"/>
    </w:tblPr>
    <w:tblGrid>
      <w:gridCol w:w="9922"/>
      <w:gridCol w:w="4252"/>
    </w:tblGrid>
    <w:tr w:rsidR="000215DA" w:rsidRPr="00462D60" w:rsidTr="00462D60">
      <w:trPr>
        <w:trHeight w:val="567"/>
      </w:trPr>
      <w:tc>
        <w:tcPr>
          <w:tcW w:w="3500" w:type="pct"/>
          <w:tcBorders>
            <w:top w:val="single" w:sz="4" w:space="0" w:color="BFBFBF"/>
          </w:tcBorders>
          <w:vAlign w:val="center"/>
        </w:tcPr>
        <w:p w:rsidR="000215DA" w:rsidRPr="00ED3F70" w:rsidRDefault="000215DA" w:rsidP="007C5346">
          <w:pPr>
            <w:pStyle w:val="afc"/>
            <w:jc w:val="both"/>
            <w:rPr>
              <w:sz w:val="16"/>
              <w:szCs w:val="22"/>
              <w:lang w:val="en-US" w:eastAsia="en-US"/>
            </w:rPr>
          </w:pPr>
        </w:p>
      </w:tc>
      <w:tc>
        <w:tcPr>
          <w:tcW w:w="1500" w:type="pct"/>
          <w:tcBorders>
            <w:top w:val="single" w:sz="4" w:space="0" w:color="BFBFBF"/>
          </w:tcBorders>
          <w:vAlign w:val="center"/>
        </w:tcPr>
        <w:p w:rsidR="000215DA" w:rsidRPr="00ED3F70" w:rsidRDefault="00176EBC" w:rsidP="005729D2">
          <w:pPr>
            <w:pStyle w:val="afc"/>
            <w:wordWrap w:val="0"/>
            <w:ind w:right="80"/>
            <w:rPr>
              <w:sz w:val="16"/>
              <w:szCs w:val="22"/>
              <w:lang w:val="en-US" w:eastAsia="en-US"/>
            </w:rPr>
          </w:pPr>
          <w:r w:rsidRPr="00ED3F70">
            <w:rPr>
              <w:sz w:val="16"/>
              <w:szCs w:val="22"/>
              <w:lang w:val="en-US" w:eastAsia="en-US"/>
            </w:rPr>
            <w:fldChar w:fldCharType="begin"/>
          </w:r>
          <w:r w:rsidR="000215DA" w:rsidRPr="00ED3F70">
            <w:rPr>
              <w:sz w:val="16"/>
              <w:szCs w:val="22"/>
              <w:lang w:val="en-US" w:eastAsia="en-US"/>
            </w:rPr>
            <w:instrText xml:space="preserve"> PAGE    \* MERGEFORMAT </w:instrText>
          </w:r>
          <w:r w:rsidRPr="00ED3F70">
            <w:rPr>
              <w:sz w:val="16"/>
              <w:szCs w:val="22"/>
              <w:lang w:val="en-US" w:eastAsia="en-US"/>
            </w:rPr>
            <w:fldChar w:fldCharType="separate"/>
          </w:r>
          <w:r w:rsidR="00C53D09" w:rsidRPr="00C53D09">
            <w:rPr>
              <w:noProof/>
              <w:sz w:val="16"/>
              <w:szCs w:val="22"/>
              <w:lang w:val="ja-JP" w:eastAsia="en-US"/>
            </w:rPr>
            <w:t>1</w:t>
          </w:r>
          <w:r w:rsidRPr="00ED3F70">
            <w:rPr>
              <w:sz w:val="16"/>
              <w:szCs w:val="22"/>
              <w:lang w:val="en-US" w:eastAsia="en-US"/>
            </w:rPr>
            <w:fldChar w:fldCharType="end"/>
          </w:r>
        </w:p>
      </w:tc>
    </w:tr>
  </w:tbl>
  <w:p w:rsidR="000215DA" w:rsidRPr="003D1AD9" w:rsidRDefault="000215DA" w:rsidP="003D1AD9">
    <w:pPr>
      <w:pStyle w:val="af5"/>
      <w:rPr>
        <w:szCs w:val="16"/>
        <w:lang w:eastAsia="ja-JP"/>
      </w:rPr>
    </w:pPr>
  </w:p>
  <w:p w:rsidR="000215DA" w:rsidRDefault="000215D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F70" w:rsidRDefault="00ED3F70" w:rsidP="001E5776">
      <w:r>
        <w:separator/>
      </w:r>
    </w:p>
    <w:p w:rsidR="00ED3F70" w:rsidRDefault="00ED3F70"/>
  </w:footnote>
  <w:footnote w:type="continuationSeparator" w:id="0">
    <w:p w:rsidR="00ED3F70" w:rsidRDefault="00ED3F70" w:rsidP="001E5776">
      <w:r>
        <w:continuationSeparator/>
      </w:r>
    </w:p>
    <w:p w:rsidR="00ED3F70" w:rsidRDefault="00ED3F7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80"/>
    </w:tblPr>
    <w:tblGrid>
      <w:gridCol w:w="9230"/>
      <w:gridCol w:w="4944"/>
    </w:tblGrid>
    <w:tr w:rsidR="000215DA" w:rsidTr="00E63F7A">
      <w:trPr>
        <w:trHeight w:val="284"/>
      </w:trPr>
      <w:tc>
        <w:tcPr>
          <w:tcW w:w="3256" w:type="pct"/>
        </w:tcPr>
        <w:p w:rsidR="000215DA" w:rsidRDefault="000215DA" w:rsidP="00201D9C">
          <w:pPr>
            <w:pStyle w:val="aa"/>
            <w:rPr>
              <w:lang w:eastAsia="ja-JP"/>
            </w:rPr>
          </w:pPr>
          <w:r>
            <w:rPr>
              <w:rFonts w:hint="eastAsia"/>
              <w:lang w:eastAsia="ja-JP"/>
            </w:rPr>
            <w:t>開発計画表システム刷新</w:t>
          </w:r>
        </w:p>
      </w:tc>
      <w:tc>
        <w:tcPr>
          <w:tcW w:w="1744" w:type="pct"/>
        </w:tcPr>
        <w:p w:rsidR="000215DA" w:rsidRDefault="000215DA" w:rsidP="0056161A">
          <w:pPr>
            <w:pStyle w:val="aa"/>
            <w:wordWrap w:val="0"/>
            <w:jc w:val="right"/>
            <w:rPr>
              <w:lang w:eastAsia="ja-JP"/>
            </w:rPr>
          </w:pPr>
          <w:r>
            <w:rPr>
              <w:rFonts w:hint="eastAsia"/>
              <w:lang w:eastAsia="ja-JP"/>
            </w:rPr>
            <w:t>移行要件</w:t>
          </w:r>
          <w:r>
            <w:rPr>
              <w:lang w:eastAsia="ja-JP"/>
            </w:rPr>
            <w:t xml:space="preserve"> </w:t>
          </w:r>
          <w:r>
            <w:rPr>
              <w:rFonts w:hint="eastAsia"/>
              <w:lang w:eastAsia="ja-JP"/>
            </w:rPr>
            <w:t>要件定義書</w:t>
          </w:r>
          <w:r>
            <w:rPr>
              <w:lang w:eastAsia="ja-JP"/>
            </w:rPr>
            <w:t xml:space="preserve"> </w:t>
          </w:r>
          <w:r>
            <w:rPr>
              <w:rFonts w:hint="eastAsia"/>
              <w:lang w:eastAsia="ja-JP"/>
            </w:rPr>
            <w:t>第</w:t>
          </w:r>
          <w:r>
            <w:rPr>
              <w:lang w:eastAsia="ja-JP"/>
            </w:rPr>
            <w:t xml:space="preserve"> 1.0 </w:t>
          </w:r>
          <w:r>
            <w:rPr>
              <w:rFonts w:hint="eastAsia"/>
              <w:lang w:eastAsia="ja-JP"/>
            </w:rPr>
            <w:t>版</w:t>
          </w:r>
        </w:p>
      </w:tc>
    </w:tr>
  </w:tbl>
  <w:p w:rsidR="000215DA" w:rsidRPr="005729D2" w:rsidRDefault="000215DA" w:rsidP="005729D2">
    <w:pPr>
      <w:pStyle w:val="af3"/>
    </w:pPr>
  </w:p>
  <w:p w:rsidR="000215DA" w:rsidRDefault="000215DA">
    <w:pPr>
      <w:rPr>
        <w:lang w:eastAsia="ja-JP"/>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80"/>
    </w:tblPr>
    <w:tblGrid>
      <w:gridCol w:w="9230"/>
      <w:gridCol w:w="4944"/>
    </w:tblGrid>
    <w:tr w:rsidR="000215DA" w:rsidTr="00142399">
      <w:trPr>
        <w:trHeight w:val="284"/>
      </w:trPr>
      <w:tc>
        <w:tcPr>
          <w:tcW w:w="3256" w:type="pct"/>
        </w:tcPr>
        <w:p w:rsidR="000215DA" w:rsidRDefault="000215DA" w:rsidP="00D3442C">
          <w:pPr>
            <w:pStyle w:val="aa"/>
            <w:rPr>
              <w:lang w:eastAsia="ja-JP"/>
            </w:rPr>
          </w:pPr>
          <w:r>
            <w:rPr>
              <w:rFonts w:hint="eastAsia"/>
              <w:lang w:eastAsia="ja-JP"/>
            </w:rPr>
            <w:t>富士重工業株式会社様向け</w:t>
          </w:r>
          <w:r>
            <w:rPr>
              <w:lang w:eastAsia="ja-JP"/>
            </w:rPr>
            <w:t xml:space="preserve"> </w:t>
          </w:r>
          <w:r>
            <w:rPr>
              <w:rFonts w:hint="eastAsia"/>
              <w:lang w:eastAsia="ja-JP"/>
            </w:rPr>
            <w:t>開発計画表システム刷新</w:t>
          </w:r>
        </w:p>
      </w:tc>
      <w:tc>
        <w:tcPr>
          <w:tcW w:w="1744" w:type="pct"/>
        </w:tcPr>
        <w:p w:rsidR="000215DA" w:rsidRDefault="000215DA" w:rsidP="00761CAC">
          <w:pPr>
            <w:pStyle w:val="aa"/>
            <w:wordWrap w:val="0"/>
            <w:jc w:val="right"/>
            <w:rPr>
              <w:lang w:eastAsia="ja-JP"/>
            </w:rPr>
          </w:pPr>
          <w:r>
            <w:rPr>
              <w:rFonts w:hint="eastAsia"/>
              <w:lang w:eastAsia="ja-JP"/>
            </w:rPr>
            <w:t>要件定義書</w:t>
          </w:r>
          <w:r>
            <w:rPr>
              <w:lang w:eastAsia="ja-JP"/>
            </w:rPr>
            <w:t xml:space="preserve"> </w:t>
          </w:r>
          <w:r>
            <w:rPr>
              <w:rFonts w:hint="eastAsia"/>
              <w:lang w:eastAsia="ja-JP"/>
            </w:rPr>
            <w:t>移行要件</w:t>
          </w:r>
          <w:r>
            <w:rPr>
              <w:lang w:eastAsia="ja-JP"/>
            </w:rPr>
            <w:t xml:space="preserve"> </w:t>
          </w:r>
          <w:r>
            <w:rPr>
              <w:rFonts w:hint="eastAsia"/>
              <w:lang w:eastAsia="ja-JP"/>
            </w:rPr>
            <w:t>第</w:t>
          </w:r>
          <w:r>
            <w:rPr>
              <w:lang w:eastAsia="ja-JP"/>
            </w:rPr>
            <w:t xml:space="preserve"> 1.0 </w:t>
          </w:r>
          <w:r>
            <w:rPr>
              <w:rFonts w:hint="eastAsia"/>
              <w:lang w:eastAsia="ja-JP"/>
            </w:rPr>
            <w:t>版</w:t>
          </w:r>
        </w:p>
      </w:tc>
    </w:tr>
  </w:tbl>
  <w:p w:rsidR="000215DA" w:rsidRPr="00761CAC" w:rsidRDefault="000215DA">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051"/>
    <w:multiLevelType w:val="hybridMultilevel"/>
    <w:tmpl w:val="2EFE2C54"/>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CC50C49"/>
    <w:multiLevelType w:val="hybridMultilevel"/>
    <w:tmpl w:val="DED8941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5FF05B3"/>
    <w:multiLevelType w:val="hybridMultilevel"/>
    <w:tmpl w:val="85F695C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2D1FC3"/>
    <w:multiLevelType w:val="hybridMultilevel"/>
    <w:tmpl w:val="63BC86DC"/>
    <w:lvl w:ilvl="0" w:tplc="0338EBA8">
      <w:start w:val="1"/>
      <w:numFmt w:val="bullet"/>
      <w:pStyle w:val="4"/>
      <w:lvlText w:val=""/>
      <w:lvlJc w:val="left"/>
      <w:pPr>
        <w:ind w:left="5382" w:hanging="420"/>
      </w:pPr>
      <w:rPr>
        <w:rFonts w:ascii="Wingdings" w:hAnsi="Wingdings" w:hint="default"/>
      </w:rPr>
    </w:lvl>
    <w:lvl w:ilvl="1" w:tplc="0409000B">
      <w:start w:val="1"/>
      <w:numFmt w:val="bullet"/>
      <w:lvlText w:val=""/>
      <w:lvlJc w:val="left"/>
      <w:pPr>
        <w:ind w:left="4592" w:hanging="420"/>
      </w:pPr>
      <w:rPr>
        <w:rFonts w:ascii="Wingdings" w:hAnsi="Wingdings" w:hint="default"/>
      </w:rPr>
    </w:lvl>
    <w:lvl w:ilvl="2" w:tplc="3F1A46D4">
      <w:numFmt w:val="bullet"/>
      <w:lvlText w:val="※"/>
      <w:lvlJc w:val="left"/>
      <w:pPr>
        <w:ind w:left="4952" w:hanging="360"/>
      </w:pPr>
      <w:rPr>
        <w:rFonts w:ascii="ＭＳ ゴシック" w:eastAsia="ＭＳ ゴシック" w:hAnsi="ＭＳ ゴシック" w:hint="eastAsia"/>
      </w:rPr>
    </w:lvl>
    <w:lvl w:ilvl="3" w:tplc="04090001">
      <w:start w:val="1"/>
      <w:numFmt w:val="bullet"/>
      <w:lvlText w:val=""/>
      <w:lvlJc w:val="left"/>
      <w:pPr>
        <w:ind w:left="5432" w:hanging="420"/>
      </w:pPr>
      <w:rPr>
        <w:rFonts w:ascii="Wingdings" w:hAnsi="Wingdings" w:hint="default"/>
      </w:rPr>
    </w:lvl>
    <w:lvl w:ilvl="4" w:tplc="0409000B">
      <w:start w:val="1"/>
      <w:numFmt w:val="bullet"/>
      <w:lvlText w:val=""/>
      <w:lvlJc w:val="left"/>
      <w:pPr>
        <w:ind w:left="5852" w:hanging="420"/>
      </w:pPr>
      <w:rPr>
        <w:rFonts w:ascii="Wingdings" w:hAnsi="Wingdings" w:hint="default"/>
      </w:rPr>
    </w:lvl>
    <w:lvl w:ilvl="5" w:tplc="0409000D" w:tentative="1">
      <w:start w:val="1"/>
      <w:numFmt w:val="bullet"/>
      <w:lvlText w:val=""/>
      <w:lvlJc w:val="left"/>
      <w:pPr>
        <w:ind w:left="6272" w:hanging="420"/>
      </w:pPr>
      <w:rPr>
        <w:rFonts w:ascii="Wingdings" w:hAnsi="Wingdings" w:hint="default"/>
      </w:rPr>
    </w:lvl>
    <w:lvl w:ilvl="6" w:tplc="04090001" w:tentative="1">
      <w:start w:val="1"/>
      <w:numFmt w:val="bullet"/>
      <w:lvlText w:val=""/>
      <w:lvlJc w:val="left"/>
      <w:pPr>
        <w:ind w:left="6692" w:hanging="420"/>
      </w:pPr>
      <w:rPr>
        <w:rFonts w:ascii="Wingdings" w:hAnsi="Wingdings" w:hint="default"/>
      </w:rPr>
    </w:lvl>
    <w:lvl w:ilvl="7" w:tplc="0409000B" w:tentative="1">
      <w:start w:val="1"/>
      <w:numFmt w:val="bullet"/>
      <w:lvlText w:val=""/>
      <w:lvlJc w:val="left"/>
      <w:pPr>
        <w:ind w:left="7112" w:hanging="420"/>
      </w:pPr>
      <w:rPr>
        <w:rFonts w:ascii="Wingdings" w:hAnsi="Wingdings" w:hint="default"/>
      </w:rPr>
    </w:lvl>
    <w:lvl w:ilvl="8" w:tplc="0409000D" w:tentative="1">
      <w:start w:val="1"/>
      <w:numFmt w:val="bullet"/>
      <w:lvlText w:val=""/>
      <w:lvlJc w:val="left"/>
      <w:pPr>
        <w:ind w:left="7532" w:hanging="420"/>
      </w:pPr>
      <w:rPr>
        <w:rFonts w:ascii="Wingdings" w:hAnsi="Wingdings" w:hint="default"/>
      </w:rPr>
    </w:lvl>
  </w:abstractNum>
  <w:abstractNum w:abstractNumId="4">
    <w:nsid w:val="1E0970E5"/>
    <w:multiLevelType w:val="hybridMultilevel"/>
    <w:tmpl w:val="9C20EE80"/>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71D74A6"/>
    <w:multiLevelType w:val="hybridMultilevel"/>
    <w:tmpl w:val="88E65C2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5864AE6"/>
    <w:multiLevelType w:val="multilevel"/>
    <w:tmpl w:val="F208C6E2"/>
    <w:lvl w:ilvl="0">
      <w:start w:val="1"/>
      <w:numFmt w:val="decimal"/>
      <w:pStyle w:val="1"/>
      <w:lvlText w:val="%1."/>
      <w:lvlJc w:val="left"/>
      <w:pPr>
        <w:ind w:left="420" w:hanging="420"/>
      </w:pPr>
      <w:rPr>
        <w:rFonts w:cs="Times New Roman" w:hint="eastAsia"/>
      </w:rPr>
    </w:lvl>
    <w:lvl w:ilvl="1">
      <w:start w:val="1"/>
      <w:numFmt w:val="decimal"/>
      <w:lvlText w:val="%1.%2."/>
      <w:lvlJc w:val="left"/>
      <w:pPr>
        <w:ind w:left="1927" w:hanging="567"/>
      </w:pPr>
      <w:rPr>
        <w:rFonts w:cs="Times New Roman" w:hint="eastAsia"/>
      </w:rPr>
    </w:lvl>
    <w:lvl w:ilvl="2">
      <w:start w:val="1"/>
      <w:numFmt w:val="decimal"/>
      <w:lvlText w:val="%1.%2.%3."/>
      <w:lvlJc w:val="left"/>
      <w:pPr>
        <w:ind w:left="2069" w:hanging="709"/>
      </w:pPr>
      <w:rPr>
        <w:rFonts w:cs="Times New Roman" w:hint="eastAsia"/>
      </w:rPr>
    </w:lvl>
    <w:lvl w:ilvl="3">
      <w:start w:val="1"/>
      <w:numFmt w:val="decimal"/>
      <w:lvlText w:val="%1.%2.%3.%4."/>
      <w:lvlJc w:val="left"/>
      <w:pPr>
        <w:ind w:left="2211" w:hanging="851"/>
      </w:pPr>
      <w:rPr>
        <w:rFonts w:cs="Times New Roman" w:hint="eastAsia"/>
      </w:rPr>
    </w:lvl>
    <w:lvl w:ilvl="4">
      <w:start w:val="1"/>
      <w:numFmt w:val="decimal"/>
      <w:lvlText w:val="%1.%2.%3.%4.%5."/>
      <w:lvlJc w:val="left"/>
      <w:pPr>
        <w:ind w:left="2352" w:hanging="992"/>
      </w:pPr>
      <w:rPr>
        <w:rFonts w:cs="Times New Roman" w:hint="eastAsia"/>
      </w:rPr>
    </w:lvl>
    <w:lvl w:ilvl="5">
      <w:start w:val="1"/>
      <w:numFmt w:val="decimal"/>
      <w:lvlText w:val="%1.%2.%3.%4.%5.%6."/>
      <w:lvlJc w:val="left"/>
      <w:pPr>
        <w:ind w:left="2494" w:hanging="1134"/>
      </w:pPr>
      <w:rPr>
        <w:rFonts w:cs="Times New Roman" w:hint="eastAsia"/>
      </w:rPr>
    </w:lvl>
    <w:lvl w:ilvl="6">
      <w:start w:val="1"/>
      <w:numFmt w:val="decimal"/>
      <w:lvlText w:val="%1.%2.%3.%4.%5.%6.%7."/>
      <w:lvlJc w:val="left"/>
      <w:pPr>
        <w:ind w:left="2636" w:hanging="1276"/>
      </w:pPr>
      <w:rPr>
        <w:rFonts w:cs="Times New Roman" w:hint="eastAsia"/>
      </w:rPr>
    </w:lvl>
    <w:lvl w:ilvl="7">
      <w:start w:val="1"/>
      <w:numFmt w:val="decimal"/>
      <w:lvlText w:val="%1.%2.%3.%4.%5.%6.%7.%8."/>
      <w:lvlJc w:val="left"/>
      <w:pPr>
        <w:ind w:left="2778" w:hanging="1418"/>
      </w:pPr>
      <w:rPr>
        <w:rFonts w:cs="Times New Roman" w:hint="eastAsia"/>
      </w:rPr>
    </w:lvl>
    <w:lvl w:ilvl="8">
      <w:start w:val="1"/>
      <w:numFmt w:val="decimal"/>
      <w:lvlText w:val="%1.%2.%3.%4.%5.%6.%7.%8.%9."/>
      <w:lvlJc w:val="left"/>
      <w:pPr>
        <w:ind w:left="2919" w:hanging="1559"/>
      </w:pPr>
      <w:rPr>
        <w:rFonts w:cs="Times New Roman" w:hint="eastAsia"/>
      </w:rPr>
    </w:lvl>
  </w:abstractNum>
  <w:abstractNum w:abstractNumId="7">
    <w:nsid w:val="591D776F"/>
    <w:multiLevelType w:val="hybridMultilevel"/>
    <w:tmpl w:val="5C76A3AA"/>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C9F16E1"/>
    <w:multiLevelType w:val="hybridMultilevel"/>
    <w:tmpl w:val="CF76827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E214FB2"/>
    <w:multiLevelType w:val="hybridMultilevel"/>
    <w:tmpl w:val="2A80EB0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67BA1DD7"/>
    <w:multiLevelType w:val="hybridMultilevel"/>
    <w:tmpl w:val="0A72107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72306DEC"/>
    <w:multiLevelType w:val="hybridMultilevel"/>
    <w:tmpl w:val="AE9E7A30"/>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7DB60EE4"/>
    <w:multiLevelType w:val="hybridMultilevel"/>
    <w:tmpl w:val="DA2C456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EFD74FA"/>
    <w:multiLevelType w:val="hybridMultilevel"/>
    <w:tmpl w:val="FD20570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9"/>
  </w:num>
  <w:num w:numId="4">
    <w:abstractNumId w:val="4"/>
  </w:num>
  <w:num w:numId="5">
    <w:abstractNumId w:val="13"/>
  </w:num>
  <w:num w:numId="6">
    <w:abstractNumId w:val="11"/>
  </w:num>
  <w:num w:numId="7">
    <w:abstractNumId w:val="7"/>
  </w:num>
  <w:num w:numId="8">
    <w:abstractNumId w:val="10"/>
  </w:num>
  <w:num w:numId="9">
    <w:abstractNumId w:val="1"/>
  </w:num>
  <w:num w:numId="10">
    <w:abstractNumId w:val="0"/>
  </w:num>
  <w:num w:numId="11">
    <w:abstractNumId w:val="12"/>
  </w:num>
  <w:num w:numId="12">
    <w:abstractNumId w:val="8"/>
  </w:num>
  <w:num w:numId="13">
    <w:abstractNumId w:val="2"/>
  </w:num>
  <w:num w:numId="14">
    <w:abstractNumId w:val="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revisionView w:markup="0" w:inkAnnotations="0"/>
  <w:doNotTrackMoves/>
  <w:defaultTabStop w:val="840"/>
  <w:defaultTableStyle w:val="26"/>
  <w:drawingGridHorizontalSpacing w:val="8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5776"/>
    <w:rsid w:val="0000026C"/>
    <w:rsid w:val="00000730"/>
    <w:rsid w:val="000009F5"/>
    <w:rsid w:val="00001087"/>
    <w:rsid w:val="0000156C"/>
    <w:rsid w:val="00002249"/>
    <w:rsid w:val="00002F58"/>
    <w:rsid w:val="0000362B"/>
    <w:rsid w:val="00003D32"/>
    <w:rsid w:val="00003D49"/>
    <w:rsid w:val="00006127"/>
    <w:rsid w:val="00006D3A"/>
    <w:rsid w:val="00007597"/>
    <w:rsid w:val="00007904"/>
    <w:rsid w:val="00007B2F"/>
    <w:rsid w:val="00007D4D"/>
    <w:rsid w:val="00007F23"/>
    <w:rsid w:val="00010595"/>
    <w:rsid w:val="00011992"/>
    <w:rsid w:val="00011B74"/>
    <w:rsid w:val="0001317A"/>
    <w:rsid w:val="00013294"/>
    <w:rsid w:val="000142F9"/>
    <w:rsid w:val="00014BE9"/>
    <w:rsid w:val="00015104"/>
    <w:rsid w:val="0001530B"/>
    <w:rsid w:val="0001596F"/>
    <w:rsid w:val="00015C0A"/>
    <w:rsid w:val="00015EA7"/>
    <w:rsid w:val="000214CF"/>
    <w:rsid w:val="000215DA"/>
    <w:rsid w:val="00021892"/>
    <w:rsid w:val="00023528"/>
    <w:rsid w:val="00025205"/>
    <w:rsid w:val="00025449"/>
    <w:rsid w:val="00025C2F"/>
    <w:rsid w:val="00025E4C"/>
    <w:rsid w:val="000261D5"/>
    <w:rsid w:val="0002791F"/>
    <w:rsid w:val="00027F03"/>
    <w:rsid w:val="00030124"/>
    <w:rsid w:val="0003016A"/>
    <w:rsid w:val="0003040F"/>
    <w:rsid w:val="00030665"/>
    <w:rsid w:val="00031341"/>
    <w:rsid w:val="0003144D"/>
    <w:rsid w:val="00031677"/>
    <w:rsid w:val="000318AD"/>
    <w:rsid w:val="00031ADC"/>
    <w:rsid w:val="000327F0"/>
    <w:rsid w:val="00032C24"/>
    <w:rsid w:val="00033092"/>
    <w:rsid w:val="00034130"/>
    <w:rsid w:val="000347F9"/>
    <w:rsid w:val="00034BAA"/>
    <w:rsid w:val="000351DF"/>
    <w:rsid w:val="00035994"/>
    <w:rsid w:val="00035EA2"/>
    <w:rsid w:val="00036551"/>
    <w:rsid w:val="00036785"/>
    <w:rsid w:val="00036DB3"/>
    <w:rsid w:val="00036E2E"/>
    <w:rsid w:val="00036E6A"/>
    <w:rsid w:val="00037819"/>
    <w:rsid w:val="0004037A"/>
    <w:rsid w:val="000413B4"/>
    <w:rsid w:val="00041C84"/>
    <w:rsid w:val="00042FCC"/>
    <w:rsid w:val="00043040"/>
    <w:rsid w:val="000431DD"/>
    <w:rsid w:val="0004363A"/>
    <w:rsid w:val="00043892"/>
    <w:rsid w:val="00044453"/>
    <w:rsid w:val="000449BB"/>
    <w:rsid w:val="00044C4C"/>
    <w:rsid w:val="00045111"/>
    <w:rsid w:val="00045426"/>
    <w:rsid w:val="000454AC"/>
    <w:rsid w:val="00045BBA"/>
    <w:rsid w:val="0004664D"/>
    <w:rsid w:val="00047FAC"/>
    <w:rsid w:val="00050322"/>
    <w:rsid w:val="00050EBB"/>
    <w:rsid w:val="0005116F"/>
    <w:rsid w:val="0005127B"/>
    <w:rsid w:val="00051D7E"/>
    <w:rsid w:val="00052C71"/>
    <w:rsid w:val="00052F25"/>
    <w:rsid w:val="000548D0"/>
    <w:rsid w:val="00054A7A"/>
    <w:rsid w:val="00054D5B"/>
    <w:rsid w:val="00054FD7"/>
    <w:rsid w:val="00055534"/>
    <w:rsid w:val="00055794"/>
    <w:rsid w:val="00055A23"/>
    <w:rsid w:val="00055B9C"/>
    <w:rsid w:val="0005675F"/>
    <w:rsid w:val="00056D7C"/>
    <w:rsid w:val="000572E1"/>
    <w:rsid w:val="00060CF8"/>
    <w:rsid w:val="00061466"/>
    <w:rsid w:val="00061924"/>
    <w:rsid w:val="0006227E"/>
    <w:rsid w:val="00062977"/>
    <w:rsid w:val="00062B6F"/>
    <w:rsid w:val="000635ED"/>
    <w:rsid w:val="00063D84"/>
    <w:rsid w:val="00064CE4"/>
    <w:rsid w:val="000652F2"/>
    <w:rsid w:val="000656FC"/>
    <w:rsid w:val="00065EFE"/>
    <w:rsid w:val="0006684B"/>
    <w:rsid w:val="000703DD"/>
    <w:rsid w:val="000715BE"/>
    <w:rsid w:val="0007190E"/>
    <w:rsid w:val="00071956"/>
    <w:rsid w:val="00071C83"/>
    <w:rsid w:val="000728E9"/>
    <w:rsid w:val="00072A8F"/>
    <w:rsid w:val="00073EF8"/>
    <w:rsid w:val="00074ECE"/>
    <w:rsid w:val="00075535"/>
    <w:rsid w:val="00075567"/>
    <w:rsid w:val="000756B7"/>
    <w:rsid w:val="00075A1C"/>
    <w:rsid w:val="000760D2"/>
    <w:rsid w:val="00077140"/>
    <w:rsid w:val="00077177"/>
    <w:rsid w:val="00077FD9"/>
    <w:rsid w:val="00081505"/>
    <w:rsid w:val="00081DC3"/>
    <w:rsid w:val="00081EE1"/>
    <w:rsid w:val="0008223D"/>
    <w:rsid w:val="00082A80"/>
    <w:rsid w:val="000839CD"/>
    <w:rsid w:val="000845C2"/>
    <w:rsid w:val="00084B10"/>
    <w:rsid w:val="000850B1"/>
    <w:rsid w:val="00085410"/>
    <w:rsid w:val="000867F5"/>
    <w:rsid w:val="00086854"/>
    <w:rsid w:val="00086A30"/>
    <w:rsid w:val="000871E3"/>
    <w:rsid w:val="00087641"/>
    <w:rsid w:val="00090B8D"/>
    <w:rsid w:val="00090DCF"/>
    <w:rsid w:val="000911C0"/>
    <w:rsid w:val="000911F1"/>
    <w:rsid w:val="00093BE5"/>
    <w:rsid w:val="00093CF2"/>
    <w:rsid w:val="00093F5E"/>
    <w:rsid w:val="00095104"/>
    <w:rsid w:val="0009530A"/>
    <w:rsid w:val="00095F65"/>
    <w:rsid w:val="00096698"/>
    <w:rsid w:val="00096AA8"/>
    <w:rsid w:val="000A0AF2"/>
    <w:rsid w:val="000A0C66"/>
    <w:rsid w:val="000A0FD6"/>
    <w:rsid w:val="000A1FE0"/>
    <w:rsid w:val="000A22DD"/>
    <w:rsid w:val="000A23D6"/>
    <w:rsid w:val="000A3C11"/>
    <w:rsid w:val="000A3D97"/>
    <w:rsid w:val="000A4E16"/>
    <w:rsid w:val="000A514F"/>
    <w:rsid w:val="000A53E4"/>
    <w:rsid w:val="000A62BE"/>
    <w:rsid w:val="000A62EF"/>
    <w:rsid w:val="000A7439"/>
    <w:rsid w:val="000B0E0D"/>
    <w:rsid w:val="000B0F19"/>
    <w:rsid w:val="000B1FAB"/>
    <w:rsid w:val="000B1FC3"/>
    <w:rsid w:val="000B2C18"/>
    <w:rsid w:val="000B3270"/>
    <w:rsid w:val="000B3B51"/>
    <w:rsid w:val="000B3C60"/>
    <w:rsid w:val="000B3EB0"/>
    <w:rsid w:val="000B426D"/>
    <w:rsid w:val="000B44B6"/>
    <w:rsid w:val="000B6118"/>
    <w:rsid w:val="000B66C3"/>
    <w:rsid w:val="000B7256"/>
    <w:rsid w:val="000B791E"/>
    <w:rsid w:val="000B7FD8"/>
    <w:rsid w:val="000C0165"/>
    <w:rsid w:val="000C0321"/>
    <w:rsid w:val="000C13BF"/>
    <w:rsid w:val="000C2710"/>
    <w:rsid w:val="000C2B53"/>
    <w:rsid w:val="000C3900"/>
    <w:rsid w:val="000C453E"/>
    <w:rsid w:val="000C4867"/>
    <w:rsid w:val="000C5718"/>
    <w:rsid w:val="000C5B06"/>
    <w:rsid w:val="000C5FD4"/>
    <w:rsid w:val="000C6AA5"/>
    <w:rsid w:val="000C78B9"/>
    <w:rsid w:val="000D054B"/>
    <w:rsid w:val="000D09F1"/>
    <w:rsid w:val="000D0B96"/>
    <w:rsid w:val="000D1352"/>
    <w:rsid w:val="000D1749"/>
    <w:rsid w:val="000D1D6A"/>
    <w:rsid w:val="000D1E87"/>
    <w:rsid w:val="000D2224"/>
    <w:rsid w:val="000D2F4B"/>
    <w:rsid w:val="000D428C"/>
    <w:rsid w:val="000D4788"/>
    <w:rsid w:val="000D47DD"/>
    <w:rsid w:val="000D4BD8"/>
    <w:rsid w:val="000D5098"/>
    <w:rsid w:val="000D5C28"/>
    <w:rsid w:val="000D6E0E"/>
    <w:rsid w:val="000D71E0"/>
    <w:rsid w:val="000D7947"/>
    <w:rsid w:val="000D7D55"/>
    <w:rsid w:val="000E0423"/>
    <w:rsid w:val="000E1B80"/>
    <w:rsid w:val="000E408F"/>
    <w:rsid w:val="000E42D7"/>
    <w:rsid w:val="000E6369"/>
    <w:rsid w:val="000E6504"/>
    <w:rsid w:val="000E6A8B"/>
    <w:rsid w:val="000E7560"/>
    <w:rsid w:val="000F095D"/>
    <w:rsid w:val="000F1211"/>
    <w:rsid w:val="000F195F"/>
    <w:rsid w:val="000F2511"/>
    <w:rsid w:val="000F279F"/>
    <w:rsid w:val="000F28C4"/>
    <w:rsid w:val="000F2EB5"/>
    <w:rsid w:val="000F3122"/>
    <w:rsid w:val="000F319E"/>
    <w:rsid w:val="000F36F9"/>
    <w:rsid w:val="000F3730"/>
    <w:rsid w:val="000F417D"/>
    <w:rsid w:val="000F4B5E"/>
    <w:rsid w:val="000F6C9A"/>
    <w:rsid w:val="000F7255"/>
    <w:rsid w:val="000F7B51"/>
    <w:rsid w:val="00100443"/>
    <w:rsid w:val="00100831"/>
    <w:rsid w:val="00101892"/>
    <w:rsid w:val="001024BB"/>
    <w:rsid w:val="001036DD"/>
    <w:rsid w:val="00103842"/>
    <w:rsid w:val="00103C15"/>
    <w:rsid w:val="0010551B"/>
    <w:rsid w:val="00105AE1"/>
    <w:rsid w:val="00105B08"/>
    <w:rsid w:val="00105CBD"/>
    <w:rsid w:val="001060C7"/>
    <w:rsid w:val="001061AA"/>
    <w:rsid w:val="001068A3"/>
    <w:rsid w:val="00107553"/>
    <w:rsid w:val="00107D38"/>
    <w:rsid w:val="001103A5"/>
    <w:rsid w:val="00111A14"/>
    <w:rsid w:val="00112289"/>
    <w:rsid w:val="00112495"/>
    <w:rsid w:val="00114EEF"/>
    <w:rsid w:val="00115C4A"/>
    <w:rsid w:val="00117BC0"/>
    <w:rsid w:val="00120A2C"/>
    <w:rsid w:val="0012169F"/>
    <w:rsid w:val="0012212C"/>
    <w:rsid w:val="001221DE"/>
    <w:rsid w:val="00122EB8"/>
    <w:rsid w:val="00123498"/>
    <w:rsid w:val="0012388D"/>
    <w:rsid w:val="001238FE"/>
    <w:rsid w:val="00124190"/>
    <w:rsid w:val="0012466E"/>
    <w:rsid w:val="001246ED"/>
    <w:rsid w:val="001254DC"/>
    <w:rsid w:val="00126895"/>
    <w:rsid w:val="00126C0A"/>
    <w:rsid w:val="00127063"/>
    <w:rsid w:val="001272ED"/>
    <w:rsid w:val="00127503"/>
    <w:rsid w:val="00130F8D"/>
    <w:rsid w:val="00132BEA"/>
    <w:rsid w:val="00132C2C"/>
    <w:rsid w:val="0013407F"/>
    <w:rsid w:val="00134173"/>
    <w:rsid w:val="001342E7"/>
    <w:rsid w:val="0013461E"/>
    <w:rsid w:val="00134934"/>
    <w:rsid w:val="00134AD6"/>
    <w:rsid w:val="00134ED8"/>
    <w:rsid w:val="00136077"/>
    <w:rsid w:val="0013678F"/>
    <w:rsid w:val="0013736F"/>
    <w:rsid w:val="00137B3B"/>
    <w:rsid w:val="00140908"/>
    <w:rsid w:val="001409A4"/>
    <w:rsid w:val="001409DD"/>
    <w:rsid w:val="00140ADE"/>
    <w:rsid w:val="00141CE1"/>
    <w:rsid w:val="00141DE8"/>
    <w:rsid w:val="00142399"/>
    <w:rsid w:val="00142EC4"/>
    <w:rsid w:val="001457FF"/>
    <w:rsid w:val="0014662C"/>
    <w:rsid w:val="00146AFC"/>
    <w:rsid w:val="00147A01"/>
    <w:rsid w:val="00150943"/>
    <w:rsid w:val="00150AF1"/>
    <w:rsid w:val="00150EBC"/>
    <w:rsid w:val="00151135"/>
    <w:rsid w:val="001511B2"/>
    <w:rsid w:val="0015132F"/>
    <w:rsid w:val="0015134D"/>
    <w:rsid w:val="00151EDB"/>
    <w:rsid w:val="00151F44"/>
    <w:rsid w:val="00152EFA"/>
    <w:rsid w:val="00153425"/>
    <w:rsid w:val="00154507"/>
    <w:rsid w:val="00155C36"/>
    <w:rsid w:val="0015742E"/>
    <w:rsid w:val="001577E8"/>
    <w:rsid w:val="00157B60"/>
    <w:rsid w:val="00160411"/>
    <w:rsid w:val="00160D92"/>
    <w:rsid w:val="0016129E"/>
    <w:rsid w:val="001612E3"/>
    <w:rsid w:val="001613EA"/>
    <w:rsid w:val="00162341"/>
    <w:rsid w:val="00162C9A"/>
    <w:rsid w:val="0016431E"/>
    <w:rsid w:val="00164617"/>
    <w:rsid w:val="00164E56"/>
    <w:rsid w:val="00164FDA"/>
    <w:rsid w:val="00165A78"/>
    <w:rsid w:val="001665B3"/>
    <w:rsid w:val="00167249"/>
    <w:rsid w:val="001673A5"/>
    <w:rsid w:val="00167712"/>
    <w:rsid w:val="00167F7C"/>
    <w:rsid w:val="0017025B"/>
    <w:rsid w:val="00170818"/>
    <w:rsid w:val="00171416"/>
    <w:rsid w:val="00171544"/>
    <w:rsid w:val="00171E01"/>
    <w:rsid w:val="00171E08"/>
    <w:rsid w:val="001749F8"/>
    <w:rsid w:val="00174C99"/>
    <w:rsid w:val="00175298"/>
    <w:rsid w:val="00175F59"/>
    <w:rsid w:val="001761C1"/>
    <w:rsid w:val="00176D19"/>
    <w:rsid w:val="00176E3E"/>
    <w:rsid w:val="00176EBC"/>
    <w:rsid w:val="00177071"/>
    <w:rsid w:val="00177491"/>
    <w:rsid w:val="00180051"/>
    <w:rsid w:val="00180195"/>
    <w:rsid w:val="001809E6"/>
    <w:rsid w:val="00180EA8"/>
    <w:rsid w:val="0018102E"/>
    <w:rsid w:val="0018154E"/>
    <w:rsid w:val="001819A3"/>
    <w:rsid w:val="00181EBC"/>
    <w:rsid w:val="00182119"/>
    <w:rsid w:val="0018230F"/>
    <w:rsid w:val="00182483"/>
    <w:rsid w:val="001830C4"/>
    <w:rsid w:val="001836B4"/>
    <w:rsid w:val="00183E32"/>
    <w:rsid w:val="00184223"/>
    <w:rsid w:val="00184388"/>
    <w:rsid w:val="00184CC3"/>
    <w:rsid w:val="00185157"/>
    <w:rsid w:val="001854A2"/>
    <w:rsid w:val="0018607E"/>
    <w:rsid w:val="0018636F"/>
    <w:rsid w:val="00186A4D"/>
    <w:rsid w:val="001871D3"/>
    <w:rsid w:val="001871EA"/>
    <w:rsid w:val="0018726A"/>
    <w:rsid w:val="001875C0"/>
    <w:rsid w:val="0018794E"/>
    <w:rsid w:val="00187CDE"/>
    <w:rsid w:val="0019036C"/>
    <w:rsid w:val="00193B79"/>
    <w:rsid w:val="00194300"/>
    <w:rsid w:val="00194868"/>
    <w:rsid w:val="00194A95"/>
    <w:rsid w:val="00194CCF"/>
    <w:rsid w:val="00196447"/>
    <w:rsid w:val="00196EFD"/>
    <w:rsid w:val="001971E8"/>
    <w:rsid w:val="00197822"/>
    <w:rsid w:val="0019789A"/>
    <w:rsid w:val="00197BA7"/>
    <w:rsid w:val="001A0D3D"/>
    <w:rsid w:val="001A1019"/>
    <w:rsid w:val="001A1E99"/>
    <w:rsid w:val="001A2454"/>
    <w:rsid w:val="001A323A"/>
    <w:rsid w:val="001A3FE2"/>
    <w:rsid w:val="001A4133"/>
    <w:rsid w:val="001A4905"/>
    <w:rsid w:val="001A5546"/>
    <w:rsid w:val="001A58DD"/>
    <w:rsid w:val="001B130B"/>
    <w:rsid w:val="001B166C"/>
    <w:rsid w:val="001B181A"/>
    <w:rsid w:val="001B1966"/>
    <w:rsid w:val="001B1A3E"/>
    <w:rsid w:val="001B1D22"/>
    <w:rsid w:val="001B257B"/>
    <w:rsid w:val="001B2BC9"/>
    <w:rsid w:val="001B3357"/>
    <w:rsid w:val="001B4CEE"/>
    <w:rsid w:val="001B541C"/>
    <w:rsid w:val="001B55B6"/>
    <w:rsid w:val="001B5866"/>
    <w:rsid w:val="001B590A"/>
    <w:rsid w:val="001B5DDA"/>
    <w:rsid w:val="001B60E9"/>
    <w:rsid w:val="001B6649"/>
    <w:rsid w:val="001B719F"/>
    <w:rsid w:val="001C0D85"/>
    <w:rsid w:val="001C0FD4"/>
    <w:rsid w:val="001C1209"/>
    <w:rsid w:val="001C17D7"/>
    <w:rsid w:val="001C18A4"/>
    <w:rsid w:val="001C235C"/>
    <w:rsid w:val="001C2E68"/>
    <w:rsid w:val="001C32DD"/>
    <w:rsid w:val="001C3448"/>
    <w:rsid w:val="001C3C78"/>
    <w:rsid w:val="001C456D"/>
    <w:rsid w:val="001C4773"/>
    <w:rsid w:val="001C539A"/>
    <w:rsid w:val="001C5A15"/>
    <w:rsid w:val="001C7013"/>
    <w:rsid w:val="001D0657"/>
    <w:rsid w:val="001D0DF8"/>
    <w:rsid w:val="001D1C37"/>
    <w:rsid w:val="001D228C"/>
    <w:rsid w:val="001D2B84"/>
    <w:rsid w:val="001D2CCB"/>
    <w:rsid w:val="001D3830"/>
    <w:rsid w:val="001D554E"/>
    <w:rsid w:val="001D60F7"/>
    <w:rsid w:val="001D6439"/>
    <w:rsid w:val="001D6B3C"/>
    <w:rsid w:val="001D7877"/>
    <w:rsid w:val="001D78B4"/>
    <w:rsid w:val="001D7FEE"/>
    <w:rsid w:val="001E0010"/>
    <w:rsid w:val="001E1261"/>
    <w:rsid w:val="001E1401"/>
    <w:rsid w:val="001E1AC4"/>
    <w:rsid w:val="001E2171"/>
    <w:rsid w:val="001E2451"/>
    <w:rsid w:val="001E2983"/>
    <w:rsid w:val="001E2EDE"/>
    <w:rsid w:val="001E3068"/>
    <w:rsid w:val="001E3121"/>
    <w:rsid w:val="001E31C9"/>
    <w:rsid w:val="001E32B8"/>
    <w:rsid w:val="001E3927"/>
    <w:rsid w:val="001E497C"/>
    <w:rsid w:val="001E5776"/>
    <w:rsid w:val="001E62DE"/>
    <w:rsid w:val="001E68D1"/>
    <w:rsid w:val="001E6F31"/>
    <w:rsid w:val="001E7268"/>
    <w:rsid w:val="001E7D5F"/>
    <w:rsid w:val="001F0831"/>
    <w:rsid w:val="001F0CEE"/>
    <w:rsid w:val="001F1920"/>
    <w:rsid w:val="001F2961"/>
    <w:rsid w:val="001F3B8C"/>
    <w:rsid w:val="001F3B98"/>
    <w:rsid w:val="001F3C92"/>
    <w:rsid w:val="001F4177"/>
    <w:rsid w:val="001F4F49"/>
    <w:rsid w:val="001F52DF"/>
    <w:rsid w:val="001F58A7"/>
    <w:rsid w:val="001F58C1"/>
    <w:rsid w:val="001F58CD"/>
    <w:rsid w:val="001F58D8"/>
    <w:rsid w:val="001F5D93"/>
    <w:rsid w:val="001F6269"/>
    <w:rsid w:val="001F6A3D"/>
    <w:rsid w:val="001F7677"/>
    <w:rsid w:val="001F7F24"/>
    <w:rsid w:val="0020048F"/>
    <w:rsid w:val="00200562"/>
    <w:rsid w:val="00201023"/>
    <w:rsid w:val="002019EC"/>
    <w:rsid w:val="00201ADA"/>
    <w:rsid w:val="00201B4C"/>
    <w:rsid w:val="00201D9C"/>
    <w:rsid w:val="0020323A"/>
    <w:rsid w:val="00203351"/>
    <w:rsid w:val="002036A7"/>
    <w:rsid w:val="002036D6"/>
    <w:rsid w:val="00203B3E"/>
    <w:rsid w:val="00203CBF"/>
    <w:rsid w:val="00203DBF"/>
    <w:rsid w:val="002044D7"/>
    <w:rsid w:val="002049B6"/>
    <w:rsid w:val="00206300"/>
    <w:rsid w:val="0021121B"/>
    <w:rsid w:val="00212106"/>
    <w:rsid w:val="002129FD"/>
    <w:rsid w:val="00212B97"/>
    <w:rsid w:val="0021445B"/>
    <w:rsid w:val="0021470B"/>
    <w:rsid w:val="00214C9B"/>
    <w:rsid w:val="00215620"/>
    <w:rsid w:val="002159F5"/>
    <w:rsid w:val="00215D28"/>
    <w:rsid w:val="00215EEA"/>
    <w:rsid w:val="00215FBE"/>
    <w:rsid w:val="00216282"/>
    <w:rsid w:val="00216D06"/>
    <w:rsid w:val="002174A6"/>
    <w:rsid w:val="0021751F"/>
    <w:rsid w:val="0021785A"/>
    <w:rsid w:val="00217FC6"/>
    <w:rsid w:val="00220929"/>
    <w:rsid w:val="002213F9"/>
    <w:rsid w:val="00221E4C"/>
    <w:rsid w:val="00222125"/>
    <w:rsid w:val="002227F6"/>
    <w:rsid w:val="00222CD4"/>
    <w:rsid w:val="0022363C"/>
    <w:rsid w:val="00223CA0"/>
    <w:rsid w:val="00224250"/>
    <w:rsid w:val="002247FE"/>
    <w:rsid w:val="00224C87"/>
    <w:rsid w:val="002251F2"/>
    <w:rsid w:val="0022557F"/>
    <w:rsid w:val="00225F41"/>
    <w:rsid w:val="002261E4"/>
    <w:rsid w:val="002264E7"/>
    <w:rsid w:val="00226AB8"/>
    <w:rsid w:val="002270A6"/>
    <w:rsid w:val="00227C14"/>
    <w:rsid w:val="00230E98"/>
    <w:rsid w:val="0023251E"/>
    <w:rsid w:val="00232A84"/>
    <w:rsid w:val="00233D57"/>
    <w:rsid w:val="0023479D"/>
    <w:rsid w:val="00234A92"/>
    <w:rsid w:val="0023518D"/>
    <w:rsid w:val="002354A9"/>
    <w:rsid w:val="00235796"/>
    <w:rsid w:val="0023613D"/>
    <w:rsid w:val="00236DFE"/>
    <w:rsid w:val="00240457"/>
    <w:rsid w:val="00240755"/>
    <w:rsid w:val="002416B7"/>
    <w:rsid w:val="0024228B"/>
    <w:rsid w:val="00242FFA"/>
    <w:rsid w:val="00243521"/>
    <w:rsid w:val="0024461D"/>
    <w:rsid w:val="00245382"/>
    <w:rsid w:val="00245C17"/>
    <w:rsid w:val="002460E6"/>
    <w:rsid w:val="0024627F"/>
    <w:rsid w:val="002465D7"/>
    <w:rsid w:val="002467BE"/>
    <w:rsid w:val="00246EEC"/>
    <w:rsid w:val="002473CE"/>
    <w:rsid w:val="002508C1"/>
    <w:rsid w:val="002514BE"/>
    <w:rsid w:val="002515F3"/>
    <w:rsid w:val="00251926"/>
    <w:rsid w:val="00251958"/>
    <w:rsid w:val="002523BE"/>
    <w:rsid w:val="00252819"/>
    <w:rsid w:val="002530BD"/>
    <w:rsid w:val="0025366D"/>
    <w:rsid w:val="00253EEC"/>
    <w:rsid w:val="00255C51"/>
    <w:rsid w:val="00255CE7"/>
    <w:rsid w:val="00255D9D"/>
    <w:rsid w:val="00255F47"/>
    <w:rsid w:val="002561B4"/>
    <w:rsid w:val="0025668E"/>
    <w:rsid w:val="00256EA6"/>
    <w:rsid w:val="00257199"/>
    <w:rsid w:val="002600C9"/>
    <w:rsid w:val="0026017A"/>
    <w:rsid w:val="002607F5"/>
    <w:rsid w:val="002615DC"/>
    <w:rsid w:val="00261F26"/>
    <w:rsid w:val="00261F88"/>
    <w:rsid w:val="00264332"/>
    <w:rsid w:val="00265ADF"/>
    <w:rsid w:val="00266414"/>
    <w:rsid w:val="00267C10"/>
    <w:rsid w:val="00267FBB"/>
    <w:rsid w:val="002704E5"/>
    <w:rsid w:val="00270977"/>
    <w:rsid w:val="00270B6E"/>
    <w:rsid w:val="00270FAF"/>
    <w:rsid w:val="0027129D"/>
    <w:rsid w:val="00272224"/>
    <w:rsid w:val="00272247"/>
    <w:rsid w:val="00272CC0"/>
    <w:rsid w:val="00273ED3"/>
    <w:rsid w:val="0027404D"/>
    <w:rsid w:val="00274A42"/>
    <w:rsid w:val="0027645B"/>
    <w:rsid w:val="002775F6"/>
    <w:rsid w:val="00280415"/>
    <w:rsid w:val="0028078B"/>
    <w:rsid w:val="002807C9"/>
    <w:rsid w:val="00280A92"/>
    <w:rsid w:val="00281016"/>
    <w:rsid w:val="002813E5"/>
    <w:rsid w:val="00281528"/>
    <w:rsid w:val="00281EB4"/>
    <w:rsid w:val="00282E92"/>
    <w:rsid w:val="0028342C"/>
    <w:rsid w:val="002836C9"/>
    <w:rsid w:val="00284B56"/>
    <w:rsid w:val="0028540E"/>
    <w:rsid w:val="00285610"/>
    <w:rsid w:val="00285C3B"/>
    <w:rsid w:val="00285EB4"/>
    <w:rsid w:val="00287801"/>
    <w:rsid w:val="002878CA"/>
    <w:rsid w:val="00287D9E"/>
    <w:rsid w:val="002900AF"/>
    <w:rsid w:val="0029028A"/>
    <w:rsid w:val="00290E65"/>
    <w:rsid w:val="00291CBB"/>
    <w:rsid w:val="002922F7"/>
    <w:rsid w:val="00293262"/>
    <w:rsid w:val="00294655"/>
    <w:rsid w:val="00295453"/>
    <w:rsid w:val="00296938"/>
    <w:rsid w:val="00296D45"/>
    <w:rsid w:val="00297303"/>
    <w:rsid w:val="0029765C"/>
    <w:rsid w:val="00297B01"/>
    <w:rsid w:val="002A01B9"/>
    <w:rsid w:val="002A0D6A"/>
    <w:rsid w:val="002A1220"/>
    <w:rsid w:val="002A1C79"/>
    <w:rsid w:val="002A2981"/>
    <w:rsid w:val="002A2A44"/>
    <w:rsid w:val="002A388F"/>
    <w:rsid w:val="002A48D3"/>
    <w:rsid w:val="002A55F4"/>
    <w:rsid w:val="002A5742"/>
    <w:rsid w:val="002A57E1"/>
    <w:rsid w:val="002A6021"/>
    <w:rsid w:val="002A623E"/>
    <w:rsid w:val="002A71CF"/>
    <w:rsid w:val="002B0547"/>
    <w:rsid w:val="002B1B73"/>
    <w:rsid w:val="002B259A"/>
    <w:rsid w:val="002B2BEC"/>
    <w:rsid w:val="002B2C02"/>
    <w:rsid w:val="002B35D9"/>
    <w:rsid w:val="002B466D"/>
    <w:rsid w:val="002B49ED"/>
    <w:rsid w:val="002B4BC2"/>
    <w:rsid w:val="002B4D7D"/>
    <w:rsid w:val="002B502C"/>
    <w:rsid w:val="002B52CE"/>
    <w:rsid w:val="002B5B03"/>
    <w:rsid w:val="002B6971"/>
    <w:rsid w:val="002B746D"/>
    <w:rsid w:val="002B7705"/>
    <w:rsid w:val="002B7876"/>
    <w:rsid w:val="002B7AB3"/>
    <w:rsid w:val="002C0966"/>
    <w:rsid w:val="002C0CAA"/>
    <w:rsid w:val="002C0FEE"/>
    <w:rsid w:val="002C10E3"/>
    <w:rsid w:val="002C1A37"/>
    <w:rsid w:val="002C1E3B"/>
    <w:rsid w:val="002C20B9"/>
    <w:rsid w:val="002C3BDC"/>
    <w:rsid w:val="002C4560"/>
    <w:rsid w:val="002C48B5"/>
    <w:rsid w:val="002C48DF"/>
    <w:rsid w:val="002C66EA"/>
    <w:rsid w:val="002C68A5"/>
    <w:rsid w:val="002C6A02"/>
    <w:rsid w:val="002D073F"/>
    <w:rsid w:val="002D0998"/>
    <w:rsid w:val="002D0B80"/>
    <w:rsid w:val="002D0DC4"/>
    <w:rsid w:val="002D165E"/>
    <w:rsid w:val="002D177A"/>
    <w:rsid w:val="002D1F5A"/>
    <w:rsid w:val="002D21D2"/>
    <w:rsid w:val="002D4584"/>
    <w:rsid w:val="002D4AB5"/>
    <w:rsid w:val="002D4EA6"/>
    <w:rsid w:val="002D5823"/>
    <w:rsid w:val="002D599E"/>
    <w:rsid w:val="002D5F6C"/>
    <w:rsid w:val="002D66A9"/>
    <w:rsid w:val="002D6847"/>
    <w:rsid w:val="002D6AF5"/>
    <w:rsid w:val="002D79A5"/>
    <w:rsid w:val="002E0BED"/>
    <w:rsid w:val="002E13F3"/>
    <w:rsid w:val="002E1D41"/>
    <w:rsid w:val="002E20CA"/>
    <w:rsid w:val="002E2307"/>
    <w:rsid w:val="002E2B8E"/>
    <w:rsid w:val="002E3EA8"/>
    <w:rsid w:val="002E48C9"/>
    <w:rsid w:val="002E56DA"/>
    <w:rsid w:val="002E5D50"/>
    <w:rsid w:val="002E5F47"/>
    <w:rsid w:val="002E7779"/>
    <w:rsid w:val="002F0B1F"/>
    <w:rsid w:val="002F104E"/>
    <w:rsid w:val="002F1143"/>
    <w:rsid w:val="002F134D"/>
    <w:rsid w:val="002F163A"/>
    <w:rsid w:val="002F29DF"/>
    <w:rsid w:val="002F347E"/>
    <w:rsid w:val="002F3B69"/>
    <w:rsid w:val="002F41BD"/>
    <w:rsid w:val="002F44AD"/>
    <w:rsid w:val="002F5FF1"/>
    <w:rsid w:val="002F6538"/>
    <w:rsid w:val="002F68B6"/>
    <w:rsid w:val="002F6BC1"/>
    <w:rsid w:val="002F6CA3"/>
    <w:rsid w:val="003007FD"/>
    <w:rsid w:val="00300D24"/>
    <w:rsid w:val="00300E3A"/>
    <w:rsid w:val="00302A87"/>
    <w:rsid w:val="003031ED"/>
    <w:rsid w:val="00303A03"/>
    <w:rsid w:val="00303CEF"/>
    <w:rsid w:val="00304AFB"/>
    <w:rsid w:val="00304DDC"/>
    <w:rsid w:val="00306924"/>
    <w:rsid w:val="00306971"/>
    <w:rsid w:val="003076FB"/>
    <w:rsid w:val="0031003A"/>
    <w:rsid w:val="00310072"/>
    <w:rsid w:val="003105F9"/>
    <w:rsid w:val="0031149A"/>
    <w:rsid w:val="00311650"/>
    <w:rsid w:val="00311FC1"/>
    <w:rsid w:val="00311FED"/>
    <w:rsid w:val="003120CC"/>
    <w:rsid w:val="00312382"/>
    <w:rsid w:val="003124E5"/>
    <w:rsid w:val="0031262F"/>
    <w:rsid w:val="00313935"/>
    <w:rsid w:val="00313B34"/>
    <w:rsid w:val="0031416C"/>
    <w:rsid w:val="003149D1"/>
    <w:rsid w:val="00314C45"/>
    <w:rsid w:val="00315157"/>
    <w:rsid w:val="0031517A"/>
    <w:rsid w:val="003164F3"/>
    <w:rsid w:val="0031684E"/>
    <w:rsid w:val="00316B4F"/>
    <w:rsid w:val="00316DCD"/>
    <w:rsid w:val="00316DE7"/>
    <w:rsid w:val="003170A0"/>
    <w:rsid w:val="00317545"/>
    <w:rsid w:val="0031760A"/>
    <w:rsid w:val="003178B1"/>
    <w:rsid w:val="00317F4F"/>
    <w:rsid w:val="003206CB"/>
    <w:rsid w:val="00320CE7"/>
    <w:rsid w:val="00320EEF"/>
    <w:rsid w:val="003211A3"/>
    <w:rsid w:val="00322049"/>
    <w:rsid w:val="00323064"/>
    <w:rsid w:val="00323A23"/>
    <w:rsid w:val="00323DFE"/>
    <w:rsid w:val="00325C13"/>
    <w:rsid w:val="00326005"/>
    <w:rsid w:val="00326649"/>
    <w:rsid w:val="00327385"/>
    <w:rsid w:val="003276F8"/>
    <w:rsid w:val="00327799"/>
    <w:rsid w:val="00330263"/>
    <w:rsid w:val="00330296"/>
    <w:rsid w:val="00331145"/>
    <w:rsid w:val="0033134E"/>
    <w:rsid w:val="0033144A"/>
    <w:rsid w:val="00331A8A"/>
    <w:rsid w:val="00331D16"/>
    <w:rsid w:val="00331EE8"/>
    <w:rsid w:val="0033208F"/>
    <w:rsid w:val="00332497"/>
    <w:rsid w:val="00332956"/>
    <w:rsid w:val="00332A13"/>
    <w:rsid w:val="00332C72"/>
    <w:rsid w:val="00333083"/>
    <w:rsid w:val="0033342A"/>
    <w:rsid w:val="00333B38"/>
    <w:rsid w:val="00333D56"/>
    <w:rsid w:val="00334E93"/>
    <w:rsid w:val="00335F2B"/>
    <w:rsid w:val="00335FC7"/>
    <w:rsid w:val="003361F1"/>
    <w:rsid w:val="00336C24"/>
    <w:rsid w:val="00336DAF"/>
    <w:rsid w:val="00336EE0"/>
    <w:rsid w:val="0033724A"/>
    <w:rsid w:val="00337791"/>
    <w:rsid w:val="00337A74"/>
    <w:rsid w:val="00337D47"/>
    <w:rsid w:val="00340974"/>
    <w:rsid w:val="003418E7"/>
    <w:rsid w:val="00341C9E"/>
    <w:rsid w:val="0034221C"/>
    <w:rsid w:val="0034299C"/>
    <w:rsid w:val="0034427E"/>
    <w:rsid w:val="00344527"/>
    <w:rsid w:val="003449C4"/>
    <w:rsid w:val="00344A16"/>
    <w:rsid w:val="0034667D"/>
    <w:rsid w:val="00346D80"/>
    <w:rsid w:val="003470F2"/>
    <w:rsid w:val="00347BF3"/>
    <w:rsid w:val="00350685"/>
    <w:rsid w:val="003506FE"/>
    <w:rsid w:val="003508B7"/>
    <w:rsid w:val="00350964"/>
    <w:rsid w:val="00350D59"/>
    <w:rsid w:val="00352002"/>
    <w:rsid w:val="0035298B"/>
    <w:rsid w:val="00353B0D"/>
    <w:rsid w:val="00353B45"/>
    <w:rsid w:val="00353E81"/>
    <w:rsid w:val="00354B0B"/>
    <w:rsid w:val="00354CCF"/>
    <w:rsid w:val="0035556C"/>
    <w:rsid w:val="00356C93"/>
    <w:rsid w:val="00357139"/>
    <w:rsid w:val="00357E38"/>
    <w:rsid w:val="00360B52"/>
    <w:rsid w:val="00360C63"/>
    <w:rsid w:val="00361519"/>
    <w:rsid w:val="00361638"/>
    <w:rsid w:val="00361A73"/>
    <w:rsid w:val="00361F99"/>
    <w:rsid w:val="003631FF"/>
    <w:rsid w:val="0036358C"/>
    <w:rsid w:val="0036362D"/>
    <w:rsid w:val="00364241"/>
    <w:rsid w:val="0036466B"/>
    <w:rsid w:val="003654BF"/>
    <w:rsid w:val="0036557D"/>
    <w:rsid w:val="003655F6"/>
    <w:rsid w:val="00365EAA"/>
    <w:rsid w:val="00366092"/>
    <w:rsid w:val="00366373"/>
    <w:rsid w:val="0036693A"/>
    <w:rsid w:val="00366BF7"/>
    <w:rsid w:val="0036770A"/>
    <w:rsid w:val="003678EA"/>
    <w:rsid w:val="00367C78"/>
    <w:rsid w:val="003702D2"/>
    <w:rsid w:val="003702D6"/>
    <w:rsid w:val="0037041E"/>
    <w:rsid w:val="00371333"/>
    <w:rsid w:val="00371687"/>
    <w:rsid w:val="00371864"/>
    <w:rsid w:val="00371AB3"/>
    <w:rsid w:val="00371B57"/>
    <w:rsid w:val="00371F4A"/>
    <w:rsid w:val="003723EB"/>
    <w:rsid w:val="00372657"/>
    <w:rsid w:val="00372800"/>
    <w:rsid w:val="00372A16"/>
    <w:rsid w:val="00372BDB"/>
    <w:rsid w:val="00372DBA"/>
    <w:rsid w:val="0037330E"/>
    <w:rsid w:val="00373D8C"/>
    <w:rsid w:val="00374BE3"/>
    <w:rsid w:val="00374D1A"/>
    <w:rsid w:val="00375259"/>
    <w:rsid w:val="00375E20"/>
    <w:rsid w:val="003804B0"/>
    <w:rsid w:val="00380ADC"/>
    <w:rsid w:val="00381C8A"/>
    <w:rsid w:val="003823D4"/>
    <w:rsid w:val="003827BE"/>
    <w:rsid w:val="00382A3E"/>
    <w:rsid w:val="00382EB3"/>
    <w:rsid w:val="0038303D"/>
    <w:rsid w:val="00383B9E"/>
    <w:rsid w:val="00383C49"/>
    <w:rsid w:val="0038444D"/>
    <w:rsid w:val="00385509"/>
    <w:rsid w:val="00386634"/>
    <w:rsid w:val="00386F7B"/>
    <w:rsid w:val="0038776E"/>
    <w:rsid w:val="0039140A"/>
    <w:rsid w:val="0039156A"/>
    <w:rsid w:val="0039195E"/>
    <w:rsid w:val="00392398"/>
    <w:rsid w:val="00392B7C"/>
    <w:rsid w:val="00392DC3"/>
    <w:rsid w:val="00393113"/>
    <w:rsid w:val="003931F2"/>
    <w:rsid w:val="003933D5"/>
    <w:rsid w:val="00393BF8"/>
    <w:rsid w:val="00394A72"/>
    <w:rsid w:val="00394ABA"/>
    <w:rsid w:val="00394C80"/>
    <w:rsid w:val="00394F56"/>
    <w:rsid w:val="00395BED"/>
    <w:rsid w:val="00395F8A"/>
    <w:rsid w:val="0039666A"/>
    <w:rsid w:val="00397351"/>
    <w:rsid w:val="003978D9"/>
    <w:rsid w:val="00397ACC"/>
    <w:rsid w:val="00397F7A"/>
    <w:rsid w:val="003A0441"/>
    <w:rsid w:val="003A088E"/>
    <w:rsid w:val="003A0AEA"/>
    <w:rsid w:val="003A0F14"/>
    <w:rsid w:val="003A3C8A"/>
    <w:rsid w:val="003A3C91"/>
    <w:rsid w:val="003A46F6"/>
    <w:rsid w:val="003A5207"/>
    <w:rsid w:val="003A5384"/>
    <w:rsid w:val="003A543B"/>
    <w:rsid w:val="003A58EC"/>
    <w:rsid w:val="003A5D37"/>
    <w:rsid w:val="003A7606"/>
    <w:rsid w:val="003A765F"/>
    <w:rsid w:val="003B0821"/>
    <w:rsid w:val="003B09BF"/>
    <w:rsid w:val="003B09F5"/>
    <w:rsid w:val="003B15F7"/>
    <w:rsid w:val="003B1B47"/>
    <w:rsid w:val="003B2309"/>
    <w:rsid w:val="003B2959"/>
    <w:rsid w:val="003B3872"/>
    <w:rsid w:val="003B3D41"/>
    <w:rsid w:val="003B4059"/>
    <w:rsid w:val="003B527A"/>
    <w:rsid w:val="003B55C9"/>
    <w:rsid w:val="003B6B68"/>
    <w:rsid w:val="003B761B"/>
    <w:rsid w:val="003B7BD2"/>
    <w:rsid w:val="003B7D41"/>
    <w:rsid w:val="003C05B4"/>
    <w:rsid w:val="003C10D8"/>
    <w:rsid w:val="003C1C64"/>
    <w:rsid w:val="003C1DBB"/>
    <w:rsid w:val="003C2CBE"/>
    <w:rsid w:val="003C2ED2"/>
    <w:rsid w:val="003C36F0"/>
    <w:rsid w:val="003C3A4E"/>
    <w:rsid w:val="003C3C0B"/>
    <w:rsid w:val="003C400D"/>
    <w:rsid w:val="003C44B4"/>
    <w:rsid w:val="003C44D9"/>
    <w:rsid w:val="003C4B0F"/>
    <w:rsid w:val="003C4D56"/>
    <w:rsid w:val="003C552A"/>
    <w:rsid w:val="003C5677"/>
    <w:rsid w:val="003C624F"/>
    <w:rsid w:val="003C64CB"/>
    <w:rsid w:val="003C6E30"/>
    <w:rsid w:val="003C6FF3"/>
    <w:rsid w:val="003C7106"/>
    <w:rsid w:val="003C75EE"/>
    <w:rsid w:val="003C79BE"/>
    <w:rsid w:val="003C7AD2"/>
    <w:rsid w:val="003D03FD"/>
    <w:rsid w:val="003D05A5"/>
    <w:rsid w:val="003D0735"/>
    <w:rsid w:val="003D0C75"/>
    <w:rsid w:val="003D1617"/>
    <w:rsid w:val="003D1AA7"/>
    <w:rsid w:val="003D1AD9"/>
    <w:rsid w:val="003D1AE6"/>
    <w:rsid w:val="003D1BE7"/>
    <w:rsid w:val="003D204B"/>
    <w:rsid w:val="003D355A"/>
    <w:rsid w:val="003D3639"/>
    <w:rsid w:val="003D36E6"/>
    <w:rsid w:val="003D4129"/>
    <w:rsid w:val="003D4C24"/>
    <w:rsid w:val="003D4F25"/>
    <w:rsid w:val="003D51C8"/>
    <w:rsid w:val="003D5517"/>
    <w:rsid w:val="003D5B55"/>
    <w:rsid w:val="003D6093"/>
    <w:rsid w:val="003D6436"/>
    <w:rsid w:val="003D6B5E"/>
    <w:rsid w:val="003D7B96"/>
    <w:rsid w:val="003D7DF9"/>
    <w:rsid w:val="003D7E49"/>
    <w:rsid w:val="003E056E"/>
    <w:rsid w:val="003E06CA"/>
    <w:rsid w:val="003E07C7"/>
    <w:rsid w:val="003E160C"/>
    <w:rsid w:val="003E180B"/>
    <w:rsid w:val="003E19DC"/>
    <w:rsid w:val="003E21A0"/>
    <w:rsid w:val="003E22BC"/>
    <w:rsid w:val="003E297F"/>
    <w:rsid w:val="003E2EAC"/>
    <w:rsid w:val="003E320C"/>
    <w:rsid w:val="003E398D"/>
    <w:rsid w:val="003E4F40"/>
    <w:rsid w:val="003E5544"/>
    <w:rsid w:val="003E5C56"/>
    <w:rsid w:val="003E6993"/>
    <w:rsid w:val="003F0D81"/>
    <w:rsid w:val="003F2C61"/>
    <w:rsid w:val="003F435D"/>
    <w:rsid w:val="003F43F4"/>
    <w:rsid w:val="003F4DA0"/>
    <w:rsid w:val="003F5188"/>
    <w:rsid w:val="003F5365"/>
    <w:rsid w:val="003F5BBB"/>
    <w:rsid w:val="003F5EAC"/>
    <w:rsid w:val="003F5EEC"/>
    <w:rsid w:val="003F5F1B"/>
    <w:rsid w:val="003F6012"/>
    <w:rsid w:val="003F640B"/>
    <w:rsid w:val="003F649F"/>
    <w:rsid w:val="003F6627"/>
    <w:rsid w:val="003F6D76"/>
    <w:rsid w:val="003F7CA8"/>
    <w:rsid w:val="004001B9"/>
    <w:rsid w:val="004009F0"/>
    <w:rsid w:val="004023CC"/>
    <w:rsid w:val="00402556"/>
    <w:rsid w:val="00402C28"/>
    <w:rsid w:val="00402FBC"/>
    <w:rsid w:val="0040322D"/>
    <w:rsid w:val="00403FB2"/>
    <w:rsid w:val="0040413B"/>
    <w:rsid w:val="0040467A"/>
    <w:rsid w:val="004049A4"/>
    <w:rsid w:val="00404CD6"/>
    <w:rsid w:val="00404CE2"/>
    <w:rsid w:val="00405B1D"/>
    <w:rsid w:val="00405E47"/>
    <w:rsid w:val="00406C52"/>
    <w:rsid w:val="00406D2E"/>
    <w:rsid w:val="00410060"/>
    <w:rsid w:val="004105C2"/>
    <w:rsid w:val="00410957"/>
    <w:rsid w:val="00410A9E"/>
    <w:rsid w:val="004116FD"/>
    <w:rsid w:val="00411A51"/>
    <w:rsid w:val="004124E6"/>
    <w:rsid w:val="004124EF"/>
    <w:rsid w:val="00412EFF"/>
    <w:rsid w:val="0041348F"/>
    <w:rsid w:val="00413ABE"/>
    <w:rsid w:val="004140CA"/>
    <w:rsid w:val="004147C1"/>
    <w:rsid w:val="004147EC"/>
    <w:rsid w:val="00415C73"/>
    <w:rsid w:val="00415E53"/>
    <w:rsid w:val="00416529"/>
    <w:rsid w:val="004167E7"/>
    <w:rsid w:val="00416B78"/>
    <w:rsid w:val="00416D11"/>
    <w:rsid w:val="00416E27"/>
    <w:rsid w:val="0041716B"/>
    <w:rsid w:val="004178E6"/>
    <w:rsid w:val="00417C22"/>
    <w:rsid w:val="00420BEB"/>
    <w:rsid w:val="00422635"/>
    <w:rsid w:val="00422B0F"/>
    <w:rsid w:val="00422C4B"/>
    <w:rsid w:val="00422D42"/>
    <w:rsid w:val="00423146"/>
    <w:rsid w:val="00423B30"/>
    <w:rsid w:val="00423DB5"/>
    <w:rsid w:val="0042406C"/>
    <w:rsid w:val="0042423F"/>
    <w:rsid w:val="00424784"/>
    <w:rsid w:val="00424DEA"/>
    <w:rsid w:val="004250F0"/>
    <w:rsid w:val="00425866"/>
    <w:rsid w:val="00425AFF"/>
    <w:rsid w:val="004266AE"/>
    <w:rsid w:val="00426738"/>
    <w:rsid w:val="00426F6F"/>
    <w:rsid w:val="004270DF"/>
    <w:rsid w:val="00427230"/>
    <w:rsid w:val="00430516"/>
    <w:rsid w:val="00430A74"/>
    <w:rsid w:val="00430DCC"/>
    <w:rsid w:val="004316E9"/>
    <w:rsid w:val="00433A1C"/>
    <w:rsid w:val="004345BB"/>
    <w:rsid w:val="004346D2"/>
    <w:rsid w:val="00434BB4"/>
    <w:rsid w:val="004366A6"/>
    <w:rsid w:val="0043681C"/>
    <w:rsid w:val="00436C50"/>
    <w:rsid w:val="00437E08"/>
    <w:rsid w:val="004402ED"/>
    <w:rsid w:val="004407EA"/>
    <w:rsid w:val="004408C1"/>
    <w:rsid w:val="00440A3D"/>
    <w:rsid w:val="0044193B"/>
    <w:rsid w:val="00441C83"/>
    <w:rsid w:val="004424AE"/>
    <w:rsid w:val="00442628"/>
    <w:rsid w:val="004432A3"/>
    <w:rsid w:val="004432E0"/>
    <w:rsid w:val="00443593"/>
    <w:rsid w:val="004437C9"/>
    <w:rsid w:val="00443B79"/>
    <w:rsid w:val="0044489B"/>
    <w:rsid w:val="00444A6E"/>
    <w:rsid w:val="00444B1B"/>
    <w:rsid w:val="00444E9D"/>
    <w:rsid w:val="00445639"/>
    <w:rsid w:val="0044578D"/>
    <w:rsid w:val="00446859"/>
    <w:rsid w:val="0044695B"/>
    <w:rsid w:val="0044794A"/>
    <w:rsid w:val="00447C5B"/>
    <w:rsid w:val="00450AA8"/>
    <w:rsid w:val="0045124B"/>
    <w:rsid w:val="004513C4"/>
    <w:rsid w:val="00451ACF"/>
    <w:rsid w:val="00451F5F"/>
    <w:rsid w:val="00452254"/>
    <w:rsid w:val="00452868"/>
    <w:rsid w:val="00452972"/>
    <w:rsid w:val="00453749"/>
    <w:rsid w:val="004539AA"/>
    <w:rsid w:val="00453CCC"/>
    <w:rsid w:val="00453D48"/>
    <w:rsid w:val="00453FBE"/>
    <w:rsid w:val="0045603F"/>
    <w:rsid w:val="004561FB"/>
    <w:rsid w:val="004562D4"/>
    <w:rsid w:val="00456540"/>
    <w:rsid w:val="00457792"/>
    <w:rsid w:val="004577D4"/>
    <w:rsid w:val="00457E43"/>
    <w:rsid w:val="00460937"/>
    <w:rsid w:val="004609E5"/>
    <w:rsid w:val="00460A75"/>
    <w:rsid w:val="00460F67"/>
    <w:rsid w:val="00461B1A"/>
    <w:rsid w:val="00461B51"/>
    <w:rsid w:val="00462D60"/>
    <w:rsid w:val="00463061"/>
    <w:rsid w:val="004638BD"/>
    <w:rsid w:val="00463B08"/>
    <w:rsid w:val="00464130"/>
    <w:rsid w:val="00464145"/>
    <w:rsid w:val="004647B0"/>
    <w:rsid w:val="004648AE"/>
    <w:rsid w:val="00464984"/>
    <w:rsid w:val="00464B9F"/>
    <w:rsid w:val="00466CF0"/>
    <w:rsid w:val="00471D13"/>
    <w:rsid w:val="00471D47"/>
    <w:rsid w:val="00472357"/>
    <w:rsid w:val="0047421A"/>
    <w:rsid w:val="00474A62"/>
    <w:rsid w:val="00474B07"/>
    <w:rsid w:val="00474D5B"/>
    <w:rsid w:val="0047639E"/>
    <w:rsid w:val="00476812"/>
    <w:rsid w:val="00476B0D"/>
    <w:rsid w:val="00477928"/>
    <w:rsid w:val="00477F8A"/>
    <w:rsid w:val="0048015E"/>
    <w:rsid w:val="00480AD7"/>
    <w:rsid w:val="00480EFA"/>
    <w:rsid w:val="00480FB3"/>
    <w:rsid w:val="0048154D"/>
    <w:rsid w:val="004829C3"/>
    <w:rsid w:val="00483403"/>
    <w:rsid w:val="00484049"/>
    <w:rsid w:val="0048427C"/>
    <w:rsid w:val="00484C76"/>
    <w:rsid w:val="00485208"/>
    <w:rsid w:val="00485EBF"/>
    <w:rsid w:val="004869E9"/>
    <w:rsid w:val="00487278"/>
    <w:rsid w:val="004876E2"/>
    <w:rsid w:val="004877CC"/>
    <w:rsid w:val="00487FC5"/>
    <w:rsid w:val="00491B55"/>
    <w:rsid w:val="0049217F"/>
    <w:rsid w:val="00492261"/>
    <w:rsid w:val="00492832"/>
    <w:rsid w:val="004929E9"/>
    <w:rsid w:val="00492B76"/>
    <w:rsid w:val="00492E02"/>
    <w:rsid w:val="00493612"/>
    <w:rsid w:val="0049510D"/>
    <w:rsid w:val="004953D9"/>
    <w:rsid w:val="004956B2"/>
    <w:rsid w:val="00496550"/>
    <w:rsid w:val="004A007D"/>
    <w:rsid w:val="004A02BC"/>
    <w:rsid w:val="004A0720"/>
    <w:rsid w:val="004A0AC3"/>
    <w:rsid w:val="004A24CF"/>
    <w:rsid w:val="004A3969"/>
    <w:rsid w:val="004A4CBD"/>
    <w:rsid w:val="004A4EFB"/>
    <w:rsid w:val="004A6972"/>
    <w:rsid w:val="004A6ABE"/>
    <w:rsid w:val="004A6E0C"/>
    <w:rsid w:val="004A719B"/>
    <w:rsid w:val="004A7477"/>
    <w:rsid w:val="004B1BB0"/>
    <w:rsid w:val="004B286B"/>
    <w:rsid w:val="004B2ABE"/>
    <w:rsid w:val="004B35B7"/>
    <w:rsid w:val="004B381F"/>
    <w:rsid w:val="004B43D1"/>
    <w:rsid w:val="004B5263"/>
    <w:rsid w:val="004B56A3"/>
    <w:rsid w:val="004B66EF"/>
    <w:rsid w:val="004B714E"/>
    <w:rsid w:val="004C01D9"/>
    <w:rsid w:val="004C0A74"/>
    <w:rsid w:val="004C1F0D"/>
    <w:rsid w:val="004C21BD"/>
    <w:rsid w:val="004C2373"/>
    <w:rsid w:val="004C2782"/>
    <w:rsid w:val="004C2BCC"/>
    <w:rsid w:val="004C4121"/>
    <w:rsid w:val="004C45E6"/>
    <w:rsid w:val="004C4860"/>
    <w:rsid w:val="004C4ECA"/>
    <w:rsid w:val="004C4F14"/>
    <w:rsid w:val="004C5C51"/>
    <w:rsid w:val="004C6C77"/>
    <w:rsid w:val="004C6D01"/>
    <w:rsid w:val="004C6E53"/>
    <w:rsid w:val="004C76EC"/>
    <w:rsid w:val="004C778E"/>
    <w:rsid w:val="004C7C4A"/>
    <w:rsid w:val="004D0A65"/>
    <w:rsid w:val="004D0F8C"/>
    <w:rsid w:val="004D1181"/>
    <w:rsid w:val="004D191A"/>
    <w:rsid w:val="004D2BA1"/>
    <w:rsid w:val="004D2C8E"/>
    <w:rsid w:val="004D3485"/>
    <w:rsid w:val="004D378E"/>
    <w:rsid w:val="004D3A02"/>
    <w:rsid w:val="004D42C1"/>
    <w:rsid w:val="004D4A41"/>
    <w:rsid w:val="004D4AF9"/>
    <w:rsid w:val="004D4B4C"/>
    <w:rsid w:val="004D4F19"/>
    <w:rsid w:val="004D5733"/>
    <w:rsid w:val="004D6753"/>
    <w:rsid w:val="004D7313"/>
    <w:rsid w:val="004D7D59"/>
    <w:rsid w:val="004E0D1F"/>
    <w:rsid w:val="004E0DC5"/>
    <w:rsid w:val="004E264E"/>
    <w:rsid w:val="004E2FF5"/>
    <w:rsid w:val="004E40EF"/>
    <w:rsid w:val="004E4CBC"/>
    <w:rsid w:val="004E4D6C"/>
    <w:rsid w:val="004E68A9"/>
    <w:rsid w:val="004E6D22"/>
    <w:rsid w:val="004E7182"/>
    <w:rsid w:val="004E7428"/>
    <w:rsid w:val="004E774C"/>
    <w:rsid w:val="004E7927"/>
    <w:rsid w:val="004F00F8"/>
    <w:rsid w:val="004F0225"/>
    <w:rsid w:val="004F3637"/>
    <w:rsid w:val="004F3838"/>
    <w:rsid w:val="004F3CE2"/>
    <w:rsid w:val="004F48BE"/>
    <w:rsid w:val="004F48E8"/>
    <w:rsid w:val="004F60A5"/>
    <w:rsid w:val="004F64FB"/>
    <w:rsid w:val="004F6774"/>
    <w:rsid w:val="004F7206"/>
    <w:rsid w:val="004F7B8A"/>
    <w:rsid w:val="00501645"/>
    <w:rsid w:val="0050173C"/>
    <w:rsid w:val="00502501"/>
    <w:rsid w:val="0050257F"/>
    <w:rsid w:val="00503153"/>
    <w:rsid w:val="005040DF"/>
    <w:rsid w:val="005041E8"/>
    <w:rsid w:val="00504A05"/>
    <w:rsid w:val="0050552C"/>
    <w:rsid w:val="0050671A"/>
    <w:rsid w:val="005070E1"/>
    <w:rsid w:val="005077AF"/>
    <w:rsid w:val="00507DB1"/>
    <w:rsid w:val="00510D80"/>
    <w:rsid w:val="00510FDF"/>
    <w:rsid w:val="00511610"/>
    <w:rsid w:val="00511FBE"/>
    <w:rsid w:val="005124C9"/>
    <w:rsid w:val="00512A7E"/>
    <w:rsid w:val="00512AF1"/>
    <w:rsid w:val="00512C44"/>
    <w:rsid w:val="00512C9D"/>
    <w:rsid w:val="005132D1"/>
    <w:rsid w:val="005132EC"/>
    <w:rsid w:val="00513B2E"/>
    <w:rsid w:val="0051438D"/>
    <w:rsid w:val="00514F35"/>
    <w:rsid w:val="00515CF4"/>
    <w:rsid w:val="00515D9B"/>
    <w:rsid w:val="00515F16"/>
    <w:rsid w:val="00515FBD"/>
    <w:rsid w:val="005160F8"/>
    <w:rsid w:val="0051724B"/>
    <w:rsid w:val="00517814"/>
    <w:rsid w:val="00517EEA"/>
    <w:rsid w:val="005200D0"/>
    <w:rsid w:val="0052017C"/>
    <w:rsid w:val="00521341"/>
    <w:rsid w:val="005215C6"/>
    <w:rsid w:val="00521ADD"/>
    <w:rsid w:val="00522904"/>
    <w:rsid w:val="0052325A"/>
    <w:rsid w:val="00524646"/>
    <w:rsid w:val="00524797"/>
    <w:rsid w:val="0052488C"/>
    <w:rsid w:val="00524AD2"/>
    <w:rsid w:val="005252CA"/>
    <w:rsid w:val="0052573C"/>
    <w:rsid w:val="005257E4"/>
    <w:rsid w:val="00525881"/>
    <w:rsid w:val="00525AF8"/>
    <w:rsid w:val="00526C2A"/>
    <w:rsid w:val="00526C2D"/>
    <w:rsid w:val="00527112"/>
    <w:rsid w:val="0052737F"/>
    <w:rsid w:val="0053078A"/>
    <w:rsid w:val="00531475"/>
    <w:rsid w:val="00531537"/>
    <w:rsid w:val="00531D84"/>
    <w:rsid w:val="00531E59"/>
    <w:rsid w:val="005326D5"/>
    <w:rsid w:val="00533BB4"/>
    <w:rsid w:val="005349AC"/>
    <w:rsid w:val="00534F38"/>
    <w:rsid w:val="00535514"/>
    <w:rsid w:val="00536BF4"/>
    <w:rsid w:val="00536D54"/>
    <w:rsid w:val="00537A9D"/>
    <w:rsid w:val="005404AC"/>
    <w:rsid w:val="00540556"/>
    <w:rsid w:val="00540C55"/>
    <w:rsid w:val="00541897"/>
    <w:rsid w:val="005420EB"/>
    <w:rsid w:val="00542C4E"/>
    <w:rsid w:val="00543393"/>
    <w:rsid w:val="0054534B"/>
    <w:rsid w:val="005461BD"/>
    <w:rsid w:val="0054622E"/>
    <w:rsid w:val="00546E57"/>
    <w:rsid w:val="0054761E"/>
    <w:rsid w:val="00550268"/>
    <w:rsid w:val="00550A53"/>
    <w:rsid w:val="00550BD3"/>
    <w:rsid w:val="00552078"/>
    <w:rsid w:val="005523A8"/>
    <w:rsid w:val="00552B1E"/>
    <w:rsid w:val="0055347C"/>
    <w:rsid w:val="00553E74"/>
    <w:rsid w:val="00554659"/>
    <w:rsid w:val="00554978"/>
    <w:rsid w:val="00555BE1"/>
    <w:rsid w:val="00556D1F"/>
    <w:rsid w:val="00556D30"/>
    <w:rsid w:val="0055709A"/>
    <w:rsid w:val="00557676"/>
    <w:rsid w:val="00557C74"/>
    <w:rsid w:val="00557E0E"/>
    <w:rsid w:val="00560462"/>
    <w:rsid w:val="0056161A"/>
    <w:rsid w:val="00561BE3"/>
    <w:rsid w:val="00561F4A"/>
    <w:rsid w:val="00563118"/>
    <w:rsid w:val="0056317C"/>
    <w:rsid w:val="00563441"/>
    <w:rsid w:val="0056418B"/>
    <w:rsid w:val="00564B3F"/>
    <w:rsid w:val="00564CE2"/>
    <w:rsid w:val="00565358"/>
    <w:rsid w:val="00567215"/>
    <w:rsid w:val="005675D3"/>
    <w:rsid w:val="0056798B"/>
    <w:rsid w:val="00567B78"/>
    <w:rsid w:val="00567C8D"/>
    <w:rsid w:val="00567CCB"/>
    <w:rsid w:val="00567D89"/>
    <w:rsid w:val="00567DD5"/>
    <w:rsid w:val="00567F0D"/>
    <w:rsid w:val="005700D8"/>
    <w:rsid w:val="00570D5C"/>
    <w:rsid w:val="005714DA"/>
    <w:rsid w:val="0057196B"/>
    <w:rsid w:val="005720A9"/>
    <w:rsid w:val="005723E6"/>
    <w:rsid w:val="005729D2"/>
    <w:rsid w:val="0057301D"/>
    <w:rsid w:val="00573475"/>
    <w:rsid w:val="005737C6"/>
    <w:rsid w:val="00573839"/>
    <w:rsid w:val="005755CB"/>
    <w:rsid w:val="005756FD"/>
    <w:rsid w:val="0057595A"/>
    <w:rsid w:val="00575B09"/>
    <w:rsid w:val="00576988"/>
    <w:rsid w:val="0057698C"/>
    <w:rsid w:val="00581882"/>
    <w:rsid w:val="00581EF0"/>
    <w:rsid w:val="00583991"/>
    <w:rsid w:val="005847B8"/>
    <w:rsid w:val="00584CA5"/>
    <w:rsid w:val="00585461"/>
    <w:rsid w:val="005861D7"/>
    <w:rsid w:val="00587389"/>
    <w:rsid w:val="0058740B"/>
    <w:rsid w:val="00587428"/>
    <w:rsid w:val="005878B6"/>
    <w:rsid w:val="00587FF6"/>
    <w:rsid w:val="00591122"/>
    <w:rsid w:val="0059151C"/>
    <w:rsid w:val="005918D1"/>
    <w:rsid w:val="005937B1"/>
    <w:rsid w:val="00593855"/>
    <w:rsid w:val="005938CF"/>
    <w:rsid w:val="005941EE"/>
    <w:rsid w:val="00595687"/>
    <w:rsid w:val="0059572A"/>
    <w:rsid w:val="0059611A"/>
    <w:rsid w:val="00596157"/>
    <w:rsid w:val="005962E2"/>
    <w:rsid w:val="00596F91"/>
    <w:rsid w:val="005A030E"/>
    <w:rsid w:val="005A1399"/>
    <w:rsid w:val="005A1966"/>
    <w:rsid w:val="005A1A38"/>
    <w:rsid w:val="005A1DD3"/>
    <w:rsid w:val="005A2110"/>
    <w:rsid w:val="005A2500"/>
    <w:rsid w:val="005A2BB7"/>
    <w:rsid w:val="005A315C"/>
    <w:rsid w:val="005A32F9"/>
    <w:rsid w:val="005A34DF"/>
    <w:rsid w:val="005A36B7"/>
    <w:rsid w:val="005A385C"/>
    <w:rsid w:val="005A46A8"/>
    <w:rsid w:val="005A4F08"/>
    <w:rsid w:val="005A50E0"/>
    <w:rsid w:val="005A516B"/>
    <w:rsid w:val="005A518E"/>
    <w:rsid w:val="005A5928"/>
    <w:rsid w:val="005A594D"/>
    <w:rsid w:val="005A63A1"/>
    <w:rsid w:val="005A6604"/>
    <w:rsid w:val="005A67B5"/>
    <w:rsid w:val="005A6EE9"/>
    <w:rsid w:val="005A7885"/>
    <w:rsid w:val="005A7A90"/>
    <w:rsid w:val="005B045A"/>
    <w:rsid w:val="005B04DE"/>
    <w:rsid w:val="005B1313"/>
    <w:rsid w:val="005B242C"/>
    <w:rsid w:val="005B2955"/>
    <w:rsid w:val="005B3587"/>
    <w:rsid w:val="005B41A5"/>
    <w:rsid w:val="005B445C"/>
    <w:rsid w:val="005B4729"/>
    <w:rsid w:val="005B4F77"/>
    <w:rsid w:val="005B54AB"/>
    <w:rsid w:val="005B75D4"/>
    <w:rsid w:val="005B7B81"/>
    <w:rsid w:val="005C09BA"/>
    <w:rsid w:val="005C0ECE"/>
    <w:rsid w:val="005C12C0"/>
    <w:rsid w:val="005C1A83"/>
    <w:rsid w:val="005C1F41"/>
    <w:rsid w:val="005C1F95"/>
    <w:rsid w:val="005C2A92"/>
    <w:rsid w:val="005C2BA4"/>
    <w:rsid w:val="005C3357"/>
    <w:rsid w:val="005C4324"/>
    <w:rsid w:val="005C46D6"/>
    <w:rsid w:val="005C4C1D"/>
    <w:rsid w:val="005C57B5"/>
    <w:rsid w:val="005C5E00"/>
    <w:rsid w:val="005C7871"/>
    <w:rsid w:val="005C7C17"/>
    <w:rsid w:val="005D0AB5"/>
    <w:rsid w:val="005D0F8D"/>
    <w:rsid w:val="005D11B7"/>
    <w:rsid w:val="005D16F5"/>
    <w:rsid w:val="005D1DC6"/>
    <w:rsid w:val="005D2025"/>
    <w:rsid w:val="005D2158"/>
    <w:rsid w:val="005D2CF3"/>
    <w:rsid w:val="005D2D00"/>
    <w:rsid w:val="005D30B8"/>
    <w:rsid w:val="005D3504"/>
    <w:rsid w:val="005D38BA"/>
    <w:rsid w:val="005D3FFD"/>
    <w:rsid w:val="005D40B0"/>
    <w:rsid w:val="005D46F6"/>
    <w:rsid w:val="005D4749"/>
    <w:rsid w:val="005D4B84"/>
    <w:rsid w:val="005D4CB0"/>
    <w:rsid w:val="005D4FAF"/>
    <w:rsid w:val="005D5145"/>
    <w:rsid w:val="005D62E1"/>
    <w:rsid w:val="005D680B"/>
    <w:rsid w:val="005D70B9"/>
    <w:rsid w:val="005D727C"/>
    <w:rsid w:val="005D73AA"/>
    <w:rsid w:val="005D7E57"/>
    <w:rsid w:val="005E0347"/>
    <w:rsid w:val="005E077A"/>
    <w:rsid w:val="005E28A5"/>
    <w:rsid w:val="005E2E32"/>
    <w:rsid w:val="005E2F52"/>
    <w:rsid w:val="005E335E"/>
    <w:rsid w:val="005E384D"/>
    <w:rsid w:val="005E3853"/>
    <w:rsid w:val="005E3EEF"/>
    <w:rsid w:val="005E4850"/>
    <w:rsid w:val="005E558F"/>
    <w:rsid w:val="005E5D33"/>
    <w:rsid w:val="005E5D88"/>
    <w:rsid w:val="005E60BB"/>
    <w:rsid w:val="005E623B"/>
    <w:rsid w:val="005E6769"/>
    <w:rsid w:val="005E69BA"/>
    <w:rsid w:val="005F0E3A"/>
    <w:rsid w:val="005F12F8"/>
    <w:rsid w:val="005F1B1C"/>
    <w:rsid w:val="005F1DBE"/>
    <w:rsid w:val="005F2602"/>
    <w:rsid w:val="005F27DF"/>
    <w:rsid w:val="005F27EE"/>
    <w:rsid w:val="005F2E4A"/>
    <w:rsid w:val="005F31D0"/>
    <w:rsid w:val="005F34DC"/>
    <w:rsid w:val="005F37AA"/>
    <w:rsid w:val="005F5EB4"/>
    <w:rsid w:val="005F6032"/>
    <w:rsid w:val="005F60E0"/>
    <w:rsid w:val="005F74F9"/>
    <w:rsid w:val="005F7FF7"/>
    <w:rsid w:val="006006A6"/>
    <w:rsid w:val="00602073"/>
    <w:rsid w:val="00602FFD"/>
    <w:rsid w:val="00603AAE"/>
    <w:rsid w:val="00606193"/>
    <w:rsid w:val="006065E5"/>
    <w:rsid w:val="0060726E"/>
    <w:rsid w:val="0060744D"/>
    <w:rsid w:val="00607E65"/>
    <w:rsid w:val="00610203"/>
    <w:rsid w:val="006106D1"/>
    <w:rsid w:val="00610C95"/>
    <w:rsid w:val="00610E28"/>
    <w:rsid w:val="006123F6"/>
    <w:rsid w:val="00612B7E"/>
    <w:rsid w:val="00613671"/>
    <w:rsid w:val="006138C6"/>
    <w:rsid w:val="00614538"/>
    <w:rsid w:val="00615236"/>
    <w:rsid w:val="00615FCB"/>
    <w:rsid w:val="00616313"/>
    <w:rsid w:val="00616677"/>
    <w:rsid w:val="00616C69"/>
    <w:rsid w:val="00616FE3"/>
    <w:rsid w:val="006170CD"/>
    <w:rsid w:val="00617809"/>
    <w:rsid w:val="00617AF2"/>
    <w:rsid w:val="00620059"/>
    <w:rsid w:val="006203E3"/>
    <w:rsid w:val="006203EB"/>
    <w:rsid w:val="00620D23"/>
    <w:rsid w:val="006218CC"/>
    <w:rsid w:val="00621B87"/>
    <w:rsid w:val="00624538"/>
    <w:rsid w:val="00625900"/>
    <w:rsid w:val="006259D4"/>
    <w:rsid w:val="00626223"/>
    <w:rsid w:val="0062641F"/>
    <w:rsid w:val="0062785B"/>
    <w:rsid w:val="00630366"/>
    <w:rsid w:val="006319FD"/>
    <w:rsid w:val="006328A5"/>
    <w:rsid w:val="006329E9"/>
    <w:rsid w:val="00632D29"/>
    <w:rsid w:val="006336FF"/>
    <w:rsid w:val="006338CD"/>
    <w:rsid w:val="00634099"/>
    <w:rsid w:val="00635890"/>
    <w:rsid w:val="00635CA8"/>
    <w:rsid w:val="00636CA7"/>
    <w:rsid w:val="00637B8B"/>
    <w:rsid w:val="00640976"/>
    <w:rsid w:val="00640F4E"/>
    <w:rsid w:val="006422BB"/>
    <w:rsid w:val="006426C1"/>
    <w:rsid w:val="00643857"/>
    <w:rsid w:val="00643A1F"/>
    <w:rsid w:val="00643ADA"/>
    <w:rsid w:val="006447C1"/>
    <w:rsid w:val="0064518D"/>
    <w:rsid w:val="0064578F"/>
    <w:rsid w:val="00645944"/>
    <w:rsid w:val="00645BC4"/>
    <w:rsid w:val="00645D2B"/>
    <w:rsid w:val="00646025"/>
    <w:rsid w:val="00646EE8"/>
    <w:rsid w:val="00646FDA"/>
    <w:rsid w:val="00646FF2"/>
    <w:rsid w:val="00647C60"/>
    <w:rsid w:val="006502A0"/>
    <w:rsid w:val="00650A8E"/>
    <w:rsid w:val="00650BB4"/>
    <w:rsid w:val="00650BFC"/>
    <w:rsid w:val="00651ABD"/>
    <w:rsid w:val="00651C1F"/>
    <w:rsid w:val="00652299"/>
    <w:rsid w:val="006528C2"/>
    <w:rsid w:val="00652ADA"/>
    <w:rsid w:val="00652F23"/>
    <w:rsid w:val="00653CCB"/>
    <w:rsid w:val="0065419B"/>
    <w:rsid w:val="006548B1"/>
    <w:rsid w:val="0065493F"/>
    <w:rsid w:val="0065572E"/>
    <w:rsid w:val="00655E48"/>
    <w:rsid w:val="00655F31"/>
    <w:rsid w:val="00656D77"/>
    <w:rsid w:val="00657092"/>
    <w:rsid w:val="00657584"/>
    <w:rsid w:val="00660A60"/>
    <w:rsid w:val="00660A9A"/>
    <w:rsid w:val="00660C2E"/>
    <w:rsid w:val="006611C3"/>
    <w:rsid w:val="006616E4"/>
    <w:rsid w:val="00661730"/>
    <w:rsid w:val="00661B24"/>
    <w:rsid w:val="00661EC5"/>
    <w:rsid w:val="0066228F"/>
    <w:rsid w:val="006629AD"/>
    <w:rsid w:val="00662EBB"/>
    <w:rsid w:val="006652F8"/>
    <w:rsid w:val="00665305"/>
    <w:rsid w:val="00665411"/>
    <w:rsid w:val="006666B7"/>
    <w:rsid w:val="00666C4C"/>
    <w:rsid w:val="006701DF"/>
    <w:rsid w:val="006705EE"/>
    <w:rsid w:val="00670BE8"/>
    <w:rsid w:val="0067198D"/>
    <w:rsid w:val="00672A90"/>
    <w:rsid w:val="00672FAC"/>
    <w:rsid w:val="00676A19"/>
    <w:rsid w:val="00676B06"/>
    <w:rsid w:val="00677D22"/>
    <w:rsid w:val="00680119"/>
    <w:rsid w:val="00680CF1"/>
    <w:rsid w:val="006811FD"/>
    <w:rsid w:val="0068167D"/>
    <w:rsid w:val="00681CE3"/>
    <w:rsid w:val="00683390"/>
    <w:rsid w:val="0068373D"/>
    <w:rsid w:val="00683BCA"/>
    <w:rsid w:val="00683FCB"/>
    <w:rsid w:val="0068548A"/>
    <w:rsid w:val="0068581E"/>
    <w:rsid w:val="00685851"/>
    <w:rsid w:val="00687833"/>
    <w:rsid w:val="00687B2B"/>
    <w:rsid w:val="00690830"/>
    <w:rsid w:val="00690A9C"/>
    <w:rsid w:val="00690F92"/>
    <w:rsid w:val="0069245A"/>
    <w:rsid w:val="0069283B"/>
    <w:rsid w:val="00693200"/>
    <w:rsid w:val="00695196"/>
    <w:rsid w:val="00695461"/>
    <w:rsid w:val="006954C4"/>
    <w:rsid w:val="0069560F"/>
    <w:rsid w:val="006960DE"/>
    <w:rsid w:val="0069646D"/>
    <w:rsid w:val="006969A4"/>
    <w:rsid w:val="006A0E6B"/>
    <w:rsid w:val="006A0F51"/>
    <w:rsid w:val="006A12B2"/>
    <w:rsid w:val="006A157A"/>
    <w:rsid w:val="006A1E7F"/>
    <w:rsid w:val="006A253C"/>
    <w:rsid w:val="006A45AA"/>
    <w:rsid w:val="006A45CF"/>
    <w:rsid w:val="006A547C"/>
    <w:rsid w:val="006A556A"/>
    <w:rsid w:val="006A6AA8"/>
    <w:rsid w:val="006A7141"/>
    <w:rsid w:val="006A793C"/>
    <w:rsid w:val="006A7B64"/>
    <w:rsid w:val="006A7EA3"/>
    <w:rsid w:val="006B02C1"/>
    <w:rsid w:val="006B0675"/>
    <w:rsid w:val="006B0722"/>
    <w:rsid w:val="006B11F6"/>
    <w:rsid w:val="006B2175"/>
    <w:rsid w:val="006B22A0"/>
    <w:rsid w:val="006B2829"/>
    <w:rsid w:val="006B2A0D"/>
    <w:rsid w:val="006B3342"/>
    <w:rsid w:val="006B3391"/>
    <w:rsid w:val="006B37F9"/>
    <w:rsid w:val="006B39A3"/>
    <w:rsid w:val="006B44DB"/>
    <w:rsid w:val="006B47DE"/>
    <w:rsid w:val="006B4D47"/>
    <w:rsid w:val="006B57F2"/>
    <w:rsid w:val="006B5E4F"/>
    <w:rsid w:val="006B66D5"/>
    <w:rsid w:val="006B74C3"/>
    <w:rsid w:val="006B7790"/>
    <w:rsid w:val="006B7A8F"/>
    <w:rsid w:val="006B7B8E"/>
    <w:rsid w:val="006C0081"/>
    <w:rsid w:val="006C0484"/>
    <w:rsid w:val="006C1094"/>
    <w:rsid w:val="006C1F15"/>
    <w:rsid w:val="006C1F28"/>
    <w:rsid w:val="006C2155"/>
    <w:rsid w:val="006C2397"/>
    <w:rsid w:val="006C26F5"/>
    <w:rsid w:val="006C2FBD"/>
    <w:rsid w:val="006C379C"/>
    <w:rsid w:val="006C3AA2"/>
    <w:rsid w:val="006C4569"/>
    <w:rsid w:val="006C4B88"/>
    <w:rsid w:val="006C4F68"/>
    <w:rsid w:val="006C5160"/>
    <w:rsid w:val="006C6A1C"/>
    <w:rsid w:val="006C73BD"/>
    <w:rsid w:val="006C7828"/>
    <w:rsid w:val="006D00A4"/>
    <w:rsid w:val="006D00BD"/>
    <w:rsid w:val="006D05C3"/>
    <w:rsid w:val="006D0853"/>
    <w:rsid w:val="006D0B01"/>
    <w:rsid w:val="006D1B32"/>
    <w:rsid w:val="006D23EB"/>
    <w:rsid w:val="006D2712"/>
    <w:rsid w:val="006D285E"/>
    <w:rsid w:val="006D2E29"/>
    <w:rsid w:val="006D311F"/>
    <w:rsid w:val="006D37D0"/>
    <w:rsid w:val="006D46D4"/>
    <w:rsid w:val="006D7C67"/>
    <w:rsid w:val="006E0C67"/>
    <w:rsid w:val="006E0E16"/>
    <w:rsid w:val="006E1181"/>
    <w:rsid w:val="006E16C9"/>
    <w:rsid w:val="006E1F19"/>
    <w:rsid w:val="006E2F94"/>
    <w:rsid w:val="006E389C"/>
    <w:rsid w:val="006E40F3"/>
    <w:rsid w:val="006E434B"/>
    <w:rsid w:val="006E4623"/>
    <w:rsid w:val="006E4D9E"/>
    <w:rsid w:val="006E4E42"/>
    <w:rsid w:val="006E5D49"/>
    <w:rsid w:val="006E6E36"/>
    <w:rsid w:val="006E6EF2"/>
    <w:rsid w:val="006E774A"/>
    <w:rsid w:val="006E77E7"/>
    <w:rsid w:val="006E7DF7"/>
    <w:rsid w:val="006F0038"/>
    <w:rsid w:val="006F09B9"/>
    <w:rsid w:val="006F0BE4"/>
    <w:rsid w:val="006F0FD2"/>
    <w:rsid w:val="006F2318"/>
    <w:rsid w:val="006F2E3E"/>
    <w:rsid w:val="006F347D"/>
    <w:rsid w:val="006F3629"/>
    <w:rsid w:val="006F3754"/>
    <w:rsid w:val="006F42C2"/>
    <w:rsid w:val="006F4819"/>
    <w:rsid w:val="006F4F04"/>
    <w:rsid w:val="006F5289"/>
    <w:rsid w:val="006F54A5"/>
    <w:rsid w:val="006F6027"/>
    <w:rsid w:val="006F6A7B"/>
    <w:rsid w:val="006F7274"/>
    <w:rsid w:val="006F74AD"/>
    <w:rsid w:val="006F7B38"/>
    <w:rsid w:val="00700191"/>
    <w:rsid w:val="00700272"/>
    <w:rsid w:val="0070074B"/>
    <w:rsid w:val="0070163F"/>
    <w:rsid w:val="00702D54"/>
    <w:rsid w:val="00703FC8"/>
    <w:rsid w:val="0070436B"/>
    <w:rsid w:val="00704D3B"/>
    <w:rsid w:val="0070664D"/>
    <w:rsid w:val="00706B60"/>
    <w:rsid w:val="0070766F"/>
    <w:rsid w:val="00707DDA"/>
    <w:rsid w:val="007101A4"/>
    <w:rsid w:val="00710489"/>
    <w:rsid w:val="00710D39"/>
    <w:rsid w:val="00711077"/>
    <w:rsid w:val="007111DB"/>
    <w:rsid w:val="0071140B"/>
    <w:rsid w:val="00711B85"/>
    <w:rsid w:val="007122E4"/>
    <w:rsid w:val="0071240B"/>
    <w:rsid w:val="00712512"/>
    <w:rsid w:val="007128EF"/>
    <w:rsid w:val="00712946"/>
    <w:rsid w:val="00712F83"/>
    <w:rsid w:val="00713A76"/>
    <w:rsid w:val="0071436B"/>
    <w:rsid w:val="00714564"/>
    <w:rsid w:val="007146A2"/>
    <w:rsid w:val="0071582D"/>
    <w:rsid w:val="00716872"/>
    <w:rsid w:val="00716990"/>
    <w:rsid w:val="00716D5C"/>
    <w:rsid w:val="007171C4"/>
    <w:rsid w:val="0071775D"/>
    <w:rsid w:val="00717895"/>
    <w:rsid w:val="00720199"/>
    <w:rsid w:val="00720550"/>
    <w:rsid w:val="00720B7B"/>
    <w:rsid w:val="00720EDC"/>
    <w:rsid w:val="00720FF2"/>
    <w:rsid w:val="0072101E"/>
    <w:rsid w:val="00721CE7"/>
    <w:rsid w:val="00723F67"/>
    <w:rsid w:val="0072627E"/>
    <w:rsid w:val="0072638E"/>
    <w:rsid w:val="00726919"/>
    <w:rsid w:val="00726938"/>
    <w:rsid w:val="007269FC"/>
    <w:rsid w:val="00726A72"/>
    <w:rsid w:val="00726FFC"/>
    <w:rsid w:val="007272B9"/>
    <w:rsid w:val="0072748A"/>
    <w:rsid w:val="00727A00"/>
    <w:rsid w:val="00727AF2"/>
    <w:rsid w:val="0073033C"/>
    <w:rsid w:val="00730CCC"/>
    <w:rsid w:val="00731739"/>
    <w:rsid w:val="00732081"/>
    <w:rsid w:val="007337F9"/>
    <w:rsid w:val="0073479B"/>
    <w:rsid w:val="007349C9"/>
    <w:rsid w:val="00735D6F"/>
    <w:rsid w:val="007362D0"/>
    <w:rsid w:val="00736493"/>
    <w:rsid w:val="00736802"/>
    <w:rsid w:val="00736B17"/>
    <w:rsid w:val="007378B1"/>
    <w:rsid w:val="0074024F"/>
    <w:rsid w:val="007403F9"/>
    <w:rsid w:val="00740D18"/>
    <w:rsid w:val="00740F2A"/>
    <w:rsid w:val="0074211E"/>
    <w:rsid w:val="00742135"/>
    <w:rsid w:val="00742214"/>
    <w:rsid w:val="00743218"/>
    <w:rsid w:val="00743395"/>
    <w:rsid w:val="00743894"/>
    <w:rsid w:val="007445B1"/>
    <w:rsid w:val="00744C09"/>
    <w:rsid w:val="0074517D"/>
    <w:rsid w:val="00745784"/>
    <w:rsid w:val="00746763"/>
    <w:rsid w:val="00747880"/>
    <w:rsid w:val="00747BF4"/>
    <w:rsid w:val="00747C6C"/>
    <w:rsid w:val="00747DB3"/>
    <w:rsid w:val="00750207"/>
    <w:rsid w:val="00750F74"/>
    <w:rsid w:val="007510F3"/>
    <w:rsid w:val="00751223"/>
    <w:rsid w:val="0075242E"/>
    <w:rsid w:val="007531A6"/>
    <w:rsid w:val="007532AA"/>
    <w:rsid w:val="0075370F"/>
    <w:rsid w:val="00753A49"/>
    <w:rsid w:val="00753DF8"/>
    <w:rsid w:val="00753F7C"/>
    <w:rsid w:val="00754E10"/>
    <w:rsid w:val="00754E14"/>
    <w:rsid w:val="00754F70"/>
    <w:rsid w:val="00755185"/>
    <w:rsid w:val="00756412"/>
    <w:rsid w:val="0075666F"/>
    <w:rsid w:val="00756A34"/>
    <w:rsid w:val="00756AAF"/>
    <w:rsid w:val="00756E5A"/>
    <w:rsid w:val="00757325"/>
    <w:rsid w:val="007577A0"/>
    <w:rsid w:val="00757E7D"/>
    <w:rsid w:val="007603A1"/>
    <w:rsid w:val="00760687"/>
    <w:rsid w:val="00760D28"/>
    <w:rsid w:val="00761CAC"/>
    <w:rsid w:val="00761FA3"/>
    <w:rsid w:val="00763B32"/>
    <w:rsid w:val="00765062"/>
    <w:rsid w:val="007664DE"/>
    <w:rsid w:val="0076663F"/>
    <w:rsid w:val="00766FF0"/>
    <w:rsid w:val="007677F6"/>
    <w:rsid w:val="007678F4"/>
    <w:rsid w:val="00767FD1"/>
    <w:rsid w:val="007703A5"/>
    <w:rsid w:val="00771C86"/>
    <w:rsid w:val="00771E50"/>
    <w:rsid w:val="00772362"/>
    <w:rsid w:val="00773D95"/>
    <w:rsid w:val="007740D9"/>
    <w:rsid w:val="00774E76"/>
    <w:rsid w:val="007761F3"/>
    <w:rsid w:val="007761FE"/>
    <w:rsid w:val="00776519"/>
    <w:rsid w:val="0077780D"/>
    <w:rsid w:val="007809F4"/>
    <w:rsid w:val="00780C94"/>
    <w:rsid w:val="007815B7"/>
    <w:rsid w:val="00781C44"/>
    <w:rsid w:val="00782121"/>
    <w:rsid w:val="0078217A"/>
    <w:rsid w:val="0078243C"/>
    <w:rsid w:val="00784156"/>
    <w:rsid w:val="007844D9"/>
    <w:rsid w:val="00785377"/>
    <w:rsid w:val="007854C1"/>
    <w:rsid w:val="00785C7A"/>
    <w:rsid w:val="00786EE8"/>
    <w:rsid w:val="00787AB2"/>
    <w:rsid w:val="007906B8"/>
    <w:rsid w:val="00790F8E"/>
    <w:rsid w:val="00791112"/>
    <w:rsid w:val="00791E52"/>
    <w:rsid w:val="0079203E"/>
    <w:rsid w:val="00792AD9"/>
    <w:rsid w:val="00792CC0"/>
    <w:rsid w:val="0079352A"/>
    <w:rsid w:val="00793596"/>
    <w:rsid w:val="00793D24"/>
    <w:rsid w:val="00793FA9"/>
    <w:rsid w:val="00793FBF"/>
    <w:rsid w:val="007945D0"/>
    <w:rsid w:val="00795B0D"/>
    <w:rsid w:val="007962D0"/>
    <w:rsid w:val="0079659A"/>
    <w:rsid w:val="007972E5"/>
    <w:rsid w:val="00797512"/>
    <w:rsid w:val="0079781C"/>
    <w:rsid w:val="00797B95"/>
    <w:rsid w:val="007A0898"/>
    <w:rsid w:val="007A101A"/>
    <w:rsid w:val="007A18BC"/>
    <w:rsid w:val="007A199E"/>
    <w:rsid w:val="007A1EC3"/>
    <w:rsid w:val="007A27D1"/>
    <w:rsid w:val="007A3A45"/>
    <w:rsid w:val="007A40C0"/>
    <w:rsid w:val="007A4FAE"/>
    <w:rsid w:val="007A531D"/>
    <w:rsid w:val="007A633C"/>
    <w:rsid w:val="007A63BF"/>
    <w:rsid w:val="007A68A9"/>
    <w:rsid w:val="007A703C"/>
    <w:rsid w:val="007A7244"/>
    <w:rsid w:val="007A7D53"/>
    <w:rsid w:val="007B0B08"/>
    <w:rsid w:val="007B20EA"/>
    <w:rsid w:val="007B2454"/>
    <w:rsid w:val="007B2FF8"/>
    <w:rsid w:val="007B51FD"/>
    <w:rsid w:val="007B5907"/>
    <w:rsid w:val="007B7682"/>
    <w:rsid w:val="007B7D74"/>
    <w:rsid w:val="007B7F4C"/>
    <w:rsid w:val="007C0020"/>
    <w:rsid w:val="007C0820"/>
    <w:rsid w:val="007C0CAF"/>
    <w:rsid w:val="007C122A"/>
    <w:rsid w:val="007C168A"/>
    <w:rsid w:val="007C1AD3"/>
    <w:rsid w:val="007C1F2F"/>
    <w:rsid w:val="007C2B06"/>
    <w:rsid w:val="007C3B6F"/>
    <w:rsid w:val="007C3E7E"/>
    <w:rsid w:val="007C3EF9"/>
    <w:rsid w:val="007C45E8"/>
    <w:rsid w:val="007C4B69"/>
    <w:rsid w:val="007C4CC3"/>
    <w:rsid w:val="007C5346"/>
    <w:rsid w:val="007C54F3"/>
    <w:rsid w:val="007C7364"/>
    <w:rsid w:val="007D0070"/>
    <w:rsid w:val="007D015C"/>
    <w:rsid w:val="007D0C9F"/>
    <w:rsid w:val="007D2F51"/>
    <w:rsid w:val="007D3059"/>
    <w:rsid w:val="007D30B5"/>
    <w:rsid w:val="007D33B2"/>
    <w:rsid w:val="007D34D5"/>
    <w:rsid w:val="007D4BF6"/>
    <w:rsid w:val="007D4E89"/>
    <w:rsid w:val="007D4FD6"/>
    <w:rsid w:val="007D5781"/>
    <w:rsid w:val="007D5B2A"/>
    <w:rsid w:val="007D5EE1"/>
    <w:rsid w:val="007D669D"/>
    <w:rsid w:val="007D714E"/>
    <w:rsid w:val="007D7575"/>
    <w:rsid w:val="007D75B9"/>
    <w:rsid w:val="007E11CC"/>
    <w:rsid w:val="007E16CC"/>
    <w:rsid w:val="007E1E5A"/>
    <w:rsid w:val="007E1EFE"/>
    <w:rsid w:val="007E248E"/>
    <w:rsid w:val="007E3933"/>
    <w:rsid w:val="007E3B72"/>
    <w:rsid w:val="007E3FF4"/>
    <w:rsid w:val="007E4574"/>
    <w:rsid w:val="007E4C68"/>
    <w:rsid w:val="007E4C74"/>
    <w:rsid w:val="007E4EF1"/>
    <w:rsid w:val="007E50F0"/>
    <w:rsid w:val="007E6E58"/>
    <w:rsid w:val="007E6EFD"/>
    <w:rsid w:val="007E727C"/>
    <w:rsid w:val="007E7434"/>
    <w:rsid w:val="007E7A30"/>
    <w:rsid w:val="007F090A"/>
    <w:rsid w:val="007F18FB"/>
    <w:rsid w:val="007F20C2"/>
    <w:rsid w:val="007F2ABF"/>
    <w:rsid w:val="007F38A8"/>
    <w:rsid w:val="007F3CB4"/>
    <w:rsid w:val="007F3E95"/>
    <w:rsid w:val="007F449E"/>
    <w:rsid w:val="007F4900"/>
    <w:rsid w:val="007F4B0F"/>
    <w:rsid w:val="007F5663"/>
    <w:rsid w:val="007F5D0A"/>
    <w:rsid w:val="007F65C5"/>
    <w:rsid w:val="007F6CAF"/>
    <w:rsid w:val="007F725B"/>
    <w:rsid w:val="007F7B38"/>
    <w:rsid w:val="008016E0"/>
    <w:rsid w:val="00801998"/>
    <w:rsid w:val="00801C90"/>
    <w:rsid w:val="00802191"/>
    <w:rsid w:val="00802747"/>
    <w:rsid w:val="00802F18"/>
    <w:rsid w:val="00803044"/>
    <w:rsid w:val="008030DC"/>
    <w:rsid w:val="00803282"/>
    <w:rsid w:val="00803BF8"/>
    <w:rsid w:val="00805011"/>
    <w:rsid w:val="00805329"/>
    <w:rsid w:val="00805DEE"/>
    <w:rsid w:val="00806D35"/>
    <w:rsid w:val="008078F0"/>
    <w:rsid w:val="008079B1"/>
    <w:rsid w:val="008100B1"/>
    <w:rsid w:val="0081052C"/>
    <w:rsid w:val="00810914"/>
    <w:rsid w:val="00810CAE"/>
    <w:rsid w:val="00811421"/>
    <w:rsid w:val="00811C96"/>
    <w:rsid w:val="00812596"/>
    <w:rsid w:val="0081368B"/>
    <w:rsid w:val="008136F5"/>
    <w:rsid w:val="00815043"/>
    <w:rsid w:val="008150DA"/>
    <w:rsid w:val="00815B60"/>
    <w:rsid w:val="00816253"/>
    <w:rsid w:val="00816742"/>
    <w:rsid w:val="0081674A"/>
    <w:rsid w:val="0081727B"/>
    <w:rsid w:val="008173AA"/>
    <w:rsid w:val="0081768B"/>
    <w:rsid w:val="00817D7F"/>
    <w:rsid w:val="00817DC9"/>
    <w:rsid w:val="00820049"/>
    <w:rsid w:val="00820097"/>
    <w:rsid w:val="00822E3A"/>
    <w:rsid w:val="00823088"/>
    <w:rsid w:val="008237D4"/>
    <w:rsid w:val="00823AB2"/>
    <w:rsid w:val="00824567"/>
    <w:rsid w:val="008258F1"/>
    <w:rsid w:val="00825909"/>
    <w:rsid w:val="00826B96"/>
    <w:rsid w:val="00826E4C"/>
    <w:rsid w:val="008278B4"/>
    <w:rsid w:val="008304D2"/>
    <w:rsid w:val="00830E54"/>
    <w:rsid w:val="00831C6C"/>
    <w:rsid w:val="00831FD9"/>
    <w:rsid w:val="00832081"/>
    <w:rsid w:val="00832120"/>
    <w:rsid w:val="00833A40"/>
    <w:rsid w:val="00833D89"/>
    <w:rsid w:val="00833FF4"/>
    <w:rsid w:val="0083447A"/>
    <w:rsid w:val="0083452C"/>
    <w:rsid w:val="0083534C"/>
    <w:rsid w:val="00835424"/>
    <w:rsid w:val="00835EA0"/>
    <w:rsid w:val="008366CE"/>
    <w:rsid w:val="00836B91"/>
    <w:rsid w:val="00837432"/>
    <w:rsid w:val="008376D1"/>
    <w:rsid w:val="00837AB3"/>
    <w:rsid w:val="00840595"/>
    <w:rsid w:val="0084086E"/>
    <w:rsid w:val="00843A3F"/>
    <w:rsid w:val="00844F15"/>
    <w:rsid w:val="008455C5"/>
    <w:rsid w:val="008462BE"/>
    <w:rsid w:val="00846CF2"/>
    <w:rsid w:val="00847295"/>
    <w:rsid w:val="00847DD5"/>
    <w:rsid w:val="00850729"/>
    <w:rsid w:val="00851223"/>
    <w:rsid w:val="008514E9"/>
    <w:rsid w:val="00851CCE"/>
    <w:rsid w:val="00852091"/>
    <w:rsid w:val="00852466"/>
    <w:rsid w:val="0085280D"/>
    <w:rsid w:val="008528CE"/>
    <w:rsid w:val="00852D23"/>
    <w:rsid w:val="008531FF"/>
    <w:rsid w:val="008533B7"/>
    <w:rsid w:val="00853D76"/>
    <w:rsid w:val="008562B9"/>
    <w:rsid w:val="00856D59"/>
    <w:rsid w:val="00856FA8"/>
    <w:rsid w:val="00857C12"/>
    <w:rsid w:val="00857FFD"/>
    <w:rsid w:val="00860193"/>
    <w:rsid w:val="008601C9"/>
    <w:rsid w:val="00860211"/>
    <w:rsid w:val="008609A9"/>
    <w:rsid w:val="00860E35"/>
    <w:rsid w:val="008615E4"/>
    <w:rsid w:val="00861F3D"/>
    <w:rsid w:val="0086218D"/>
    <w:rsid w:val="00862911"/>
    <w:rsid w:val="00863682"/>
    <w:rsid w:val="00864246"/>
    <w:rsid w:val="0086497C"/>
    <w:rsid w:val="00864B66"/>
    <w:rsid w:val="00864D21"/>
    <w:rsid w:val="00864E01"/>
    <w:rsid w:val="00865C69"/>
    <w:rsid w:val="00865E26"/>
    <w:rsid w:val="00866B64"/>
    <w:rsid w:val="008674C7"/>
    <w:rsid w:val="0087039D"/>
    <w:rsid w:val="0087047D"/>
    <w:rsid w:val="00871ADD"/>
    <w:rsid w:val="0087283C"/>
    <w:rsid w:val="00872F76"/>
    <w:rsid w:val="008731AE"/>
    <w:rsid w:val="00873583"/>
    <w:rsid w:val="008736E5"/>
    <w:rsid w:val="0087447D"/>
    <w:rsid w:val="00875AD4"/>
    <w:rsid w:val="00875B50"/>
    <w:rsid w:val="008765AC"/>
    <w:rsid w:val="00876823"/>
    <w:rsid w:val="00876AB0"/>
    <w:rsid w:val="00876B9A"/>
    <w:rsid w:val="00877375"/>
    <w:rsid w:val="00877DD3"/>
    <w:rsid w:val="00877EF4"/>
    <w:rsid w:val="0088053A"/>
    <w:rsid w:val="00882BE8"/>
    <w:rsid w:val="00882F40"/>
    <w:rsid w:val="0088333F"/>
    <w:rsid w:val="00883EC5"/>
    <w:rsid w:val="00884430"/>
    <w:rsid w:val="00884654"/>
    <w:rsid w:val="0088478B"/>
    <w:rsid w:val="008849D2"/>
    <w:rsid w:val="00885745"/>
    <w:rsid w:val="008860E9"/>
    <w:rsid w:val="008861A8"/>
    <w:rsid w:val="0089085C"/>
    <w:rsid w:val="008908B7"/>
    <w:rsid w:val="00891F2B"/>
    <w:rsid w:val="0089247A"/>
    <w:rsid w:val="00892F72"/>
    <w:rsid w:val="00893862"/>
    <w:rsid w:val="008938A5"/>
    <w:rsid w:val="00893A0D"/>
    <w:rsid w:val="00893C13"/>
    <w:rsid w:val="00894174"/>
    <w:rsid w:val="008941E0"/>
    <w:rsid w:val="0089446D"/>
    <w:rsid w:val="00894B0B"/>
    <w:rsid w:val="00894C17"/>
    <w:rsid w:val="00894EF6"/>
    <w:rsid w:val="0089552F"/>
    <w:rsid w:val="00896DF9"/>
    <w:rsid w:val="00897121"/>
    <w:rsid w:val="008A02B8"/>
    <w:rsid w:val="008A03F9"/>
    <w:rsid w:val="008A06BD"/>
    <w:rsid w:val="008A1501"/>
    <w:rsid w:val="008A1E8E"/>
    <w:rsid w:val="008A1FBF"/>
    <w:rsid w:val="008A3816"/>
    <w:rsid w:val="008A3942"/>
    <w:rsid w:val="008A39B4"/>
    <w:rsid w:val="008A46F7"/>
    <w:rsid w:val="008A4A20"/>
    <w:rsid w:val="008A58DA"/>
    <w:rsid w:val="008A5AF0"/>
    <w:rsid w:val="008A62B0"/>
    <w:rsid w:val="008A645B"/>
    <w:rsid w:val="008A65A3"/>
    <w:rsid w:val="008A6865"/>
    <w:rsid w:val="008A799A"/>
    <w:rsid w:val="008B0072"/>
    <w:rsid w:val="008B0207"/>
    <w:rsid w:val="008B06CF"/>
    <w:rsid w:val="008B146B"/>
    <w:rsid w:val="008B18D6"/>
    <w:rsid w:val="008B1A03"/>
    <w:rsid w:val="008B1CB5"/>
    <w:rsid w:val="008B2BA8"/>
    <w:rsid w:val="008B3256"/>
    <w:rsid w:val="008B56C9"/>
    <w:rsid w:val="008B605F"/>
    <w:rsid w:val="008B7715"/>
    <w:rsid w:val="008B7F44"/>
    <w:rsid w:val="008C077A"/>
    <w:rsid w:val="008C0D4C"/>
    <w:rsid w:val="008C0E3A"/>
    <w:rsid w:val="008C245A"/>
    <w:rsid w:val="008C2FC9"/>
    <w:rsid w:val="008C3D71"/>
    <w:rsid w:val="008C4E6D"/>
    <w:rsid w:val="008C5F3A"/>
    <w:rsid w:val="008C5F73"/>
    <w:rsid w:val="008C79C7"/>
    <w:rsid w:val="008C7B6E"/>
    <w:rsid w:val="008D0246"/>
    <w:rsid w:val="008D05A9"/>
    <w:rsid w:val="008D0B6A"/>
    <w:rsid w:val="008D10F3"/>
    <w:rsid w:val="008D1718"/>
    <w:rsid w:val="008D2D82"/>
    <w:rsid w:val="008D2EA0"/>
    <w:rsid w:val="008D2F78"/>
    <w:rsid w:val="008D37DE"/>
    <w:rsid w:val="008D38AB"/>
    <w:rsid w:val="008D4222"/>
    <w:rsid w:val="008D443A"/>
    <w:rsid w:val="008D453B"/>
    <w:rsid w:val="008D495D"/>
    <w:rsid w:val="008D4B45"/>
    <w:rsid w:val="008D504C"/>
    <w:rsid w:val="008D6544"/>
    <w:rsid w:val="008D659B"/>
    <w:rsid w:val="008D7AB4"/>
    <w:rsid w:val="008D7AE3"/>
    <w:rsid w:val="008E08E9"/>
    <w:rsid w:val="008E0CCE"/>
    <w:rsid w:val="008E136F"/>
    <w:rsid w:val="008E1795"/>
    <w:rsid w:val="008E19B8"/>
    <w:rsid w:val="008E2A0F"/>
    <w:rsid w:val="008E4430"/>
    <w:rsid w:val="008E4B7E"/>
    <w:rsid w:val="008E50FF"/>
    <w:rsid w:val="008E6C3A"/>
    <w:rsid w:val="008E6E83"/>
    <w:rsid w:val="008E752D"/>
    <w:rsid w:val="008E786F"/>
    <w:rsid w:val="008F0C7F"/>
    <w:rsid w:val="008F1311"/>
    <w:rsid w:val="008F1676"/>
    <w:rsid w:val="008F1866"/>
    <w:rsid w:val="008F1D08"/>
    <w:rsid w:val="008F1EFB"/>
    <w:rsid w:val="008F1F0A"/>
    <w:rsid w:val="008F286D"/>
    <w:rsid w:val="008F30C5"/>
    <w:rsid w:val="008F3381"/>
    <w:rsid w:val="008F4CB3"/>
    <w:rsid w:val="008F4DC0"/>
    <w:rsid w:val="008F539F"/>
    <w:rsid w:val="008F6AC7"/>
    <w:rsid w:val="008F74ED"/>
    <w:rsid w:val="008F7A7E"/>
    <w:rsid w:val="008F7D11"/>
    <w:rsid w:val="0090009F"/>
    <w:rsid w:val="00900BDE"/>
    <w:rsid w:val="00901418"/>
    <w:rsid w:val="009014FD"/>
    <w:rsid w:val="00901F31"/>
    <w:rsid w:val="009020EB"/>
    <w:rsid w:val="00902964"/>
    <w:rsid w:val="00903FA1"/>
    <w:rsid w:val="00904324"/>
    <w:rsid w:val="00906256"/>
    <w:rsid w:val="0090724A"/>
    <w:rsid w:val="00907AB3"/>
    <w:rsid w:val="00907E23"/>
    <w:rsid w:val="00910F88"/>
    <w:rsid w:val="00911B78"/>
    <w:rsid w:val="00911E07"/>
    <w:rsid w:val="00912EF0"/>
    <w:rsid w:val="00912FE9"/>
    <w:rsid w:val="0091315D"/>
    <w:rsid w:val="00913441"/>
    <w:rsid w:val="009146CC"/>
    <w:rsid w:val="009148F0"/>
    <w:rsid w:val="009149A2"/>
    <w:rsid w:val="00915456"/>
    <w:rsid w:val="0091551F"/>
    <w:rsid w:val="00915CAE"/>
    <w:rsid w:val="009163E3"/>
    <w:rsid w:val="00916A7D"/>
    <w:rsid w:val="00916F16"/>
    <w:rsid w:val="00920101"/>
    <w:rsid w:val="0092029F"/>
    <w:rsid w:val="00920598"/>
    <w:rsid w:val="0092178F"/>
    <w:rsid w:val="00921E03"/>
    <w:rsid w:val="009222E1"/>
    <w:rsid w:val="009228CD"/>
    <w:rsid w:val="00922B63"/>
    <w:rsid w:val="00922E17"/>
    <w:rsid w:val="00923C97"/>
    <w:rsid w:val="0092456F"/>
    <w:rsid w:val="00924E3E"/>
    <w:rsid w:val="0092593A"/>
    <w:rsid w:val="00925C1D"/>
    <w:rsid w:val="00926033"/>
    <w:rsid w:val="00926050"/>
    <w:rsid w:val="00926AAC"/>
    <w:rsid w:val="00926F47"/>
    <w:rsid w:val="00927456"/>
    <w:rsid w:val="009307FA"/>
    <w:rsid w:val="00930DBB"/>
    <w:rsid w:val="00933245"/>
    <w:rsid w:val="009335A5"/>
    <w:rsid w:val="009336E5"/>
    <w:rsid w:val="009339E6"/>
    <w:rsid w:val="00933DA8"/>
    <w:rsid w:val="00934238"/>
    <w:rsid w:val="00934423"/>
    <w:rsid w:val="00934C77"/>
    <w:rsid w:val="00935071"/>
    <w:rsid w:val="00935E46"/>
    <w:rsid w:val="00936E5C"/>
    <w:rsid w:val="009370A0"/>
    <w:rsid w:val="009371EB"/>
    <w:rsid w:val="00937AB1"/>
    <w:rsid w:val="00940084"/>
    <w:rsid w:val="0094038A"/>
    <w:rsid w:val="009408F1"/>
    <w:rsid w:val="00940D53"/>
    <w:rsid w:val="0094183A"/>
    <w:rsid w:val="00941E30"/>
    <w:rsid w:val="00942174"/>
    <w:rsid w:val="00942E90"/>
    <w:rsid w:val="00943105"/>
    <w:rsid w:val="00943858"/>
    <w:rsid w:val="009446B8"/>
    <w:rsid w:val="00945029"/>
    <w:rsid w:val="00945A54"/>
    <w:rsid w:val="00945E70"/>
    <w:rsid w:val="00950845"/>
    <w:rsid w:val="009515C8"/>
    <w:rsid w:val="0095195E"/>
    <w:rsid w:val="00951AE4"/>
    <w:rsid w:val="00951DCD"/>
    <w:rsid w:val="00952D60"/>
    <w:rsid w:val="00953A89"/>
    <w:rsid w:val="00953D3F"/>
    <w:rsid w:val="00954126"/>
    <w:rsid w:val="0095435A"/>
    <w:rsid w:val="00955406"/>
    <w:rsid w:val="0095540A"/>
    <w:rsid w:val="00955545"/>
    <w:rsid w:val="0095580A"/>
    <w:rsid w:val="00956189"/>
    <w:rsid w:val="009564A0"/>
    <w:rsid w:val="00956734"/>
    <w:rsid w:val="00956A89"/>
    <w:rsid w:val="00956CEB"/>
    <w:rsid w:val="0095717B"/>
    <w:rsid w:val="009576C7"/>
    <w:rsid w:val="009576E1"/>
    <w:rsid w:val="00957ADA"/>
    <w:rsid w:val="00957BAC"/>
    <w:rsid w:val="009601F3"/>
    <w:rsid w:val="0096099E"/>
    <w:rsid w:val="00961050"/>
    <w:rsid w:val="009616E2"/>
    <w:rsid w:val="00961BC2"/>
    <w:rsid w:val="0096264A"/>
    <w:rsid w:val="00962812"/>
    <w:rsid w:val="009636B5"/>
    <w:rsid w:val="009637EA"/>
    <w:rsid w:val="00963FA0"/>
    <w:rsid w:val="0096548A"/>
    <w:rsid w:val="00965890"/>
    <w:rsid w:val="00966400"/>
    <w:rsid w:val="00966804"/>
    <w:rsid w:val="00967B50"/>
    <w:rsid w:val="009718DE"/>
    <w:rsid w:val="00972733"/>
    <w:rsid w:val="00972C67"/>
    <w:rsid w:val="00972D1F"/>
    <w:rsid w:val="0097394C"/>
    <w:rsid w:val="00973E38"/>
    <w:rsid w:val="00974772"/>
    <w:rsid w:val="0097597C"/>
    <w:rsid w:val="00975BA9"/>
    <w:rsid w:val="00975CFB"/>
    <w:rsid w:val="00975D5E"/>
    <w:rsid w:val="0097618F"/>
    <w:rsid w:val="00976B1F"/>
    <w:rsid w:val="0097703A"/>
    <w:rsid w:val="00977A37"/>
    <w:rsid w:val="00977BD4"/>
    <w:rsid w:val="00981267"/>
    <w:rsid w:val="009817CA"/>
    <w:rsid w:val="00982165"/>
    <w:rsid w:val="009821CC"/>
    <w:rsid w:val="0098313D"/>
    <w:rsid w:val="00983379"/>
    <w:rsid w:val="009839A1"/>
    <w:rsid w:val="00983B41"/>
    <w:rsid w:val="00985274"/>
    <w:rsid w:val="009861A3"/>
    <w:rsid w:val="009878D3"/>
    <w:rsid w:val="00987E67"/>
    <w:rsid w:val="0099139F"/>
    <w:rsid w:val="00991606"/>
    <w:rsid w:val="00993B30"/>
    <w:rsid w:val="00993EE4"/>
    <w:rsid w:val="00994E8D"/>
    <w:rsid w:val="00995682"/>
    <w:rsid w:val="00995AFA"/>
    <w:rsid w:val="00995B29"/>
    <w:rsid w:val="009962C2"/>
    <w:rsid w:val="009969EC"/>
    <w:rsid w:val="00997488"/>
    <w:rsid w:val="009979E7"/>
    <w:rsid w:val="00997FBA"/>
    <w:rsid w:val="009A0411"/>
    <w:rsid w:val="009A059B"/>
    <w:rsid w:val="009A0917"/>
    <w:rsid w:val="009A1EF2"/>
    <w:rsid w:val="009A26AA"/>
    <w:rsid w:val="009A26E6"/>
    <w:rsid w:val="009A2F53"/>
    <w:rsid w:val="009A3000"/>
    <w:rsid w:val="009A3096"/>
    <w:rsid w:val="009A5374"/>
    <w:rsid w:val="009A54F2"/>
    <w:rsid w:val="009A54F4"/>
    <w:rsid w:val="009A5DB5"/>
    <w:rsid w:val="009A6635"/>
    <w:rsid w:val="009A6BC1"/>
    <w:rsid w:val="009A6EB3"/>
    <w:rsid w:val="009A775A"/>
    <w:rsid w:val="009B0F79"/>
    <w:rsid w:val="009B16AD"/>
    <w:rsid w:val="009B1732"/>
    <w:rsid w:val="009B1741"/>
    <w:rsid w:val="009B187E"/>
    <w:rsid w:val="009B204E"/>
    <w:rsid w:val="009B204F"/>
    <w:rsid w:val="009B220A"/>
    <w:rsid w:val="009B360B"/>
    <w:rsid w:val="009B3687"/>
    <w:rsid w:val="009B47F3"/>
    <w:rsid w:val="009B4AC3"/>
    <w:rsid w:val="009B4F91"/>
    <w:rsid w:val="009B52C5"/>
    <w:rsid w:val="009B7090"/>
    <w:rsid w:val="009B7D2E"/>
    <w:rsid w:val="009C00A6"/>
    <w:rsid w:val="009C0F9C"/>
    <w:rsid w:val="009C1711"/>
    <w:rsid w:val="009C2F5D"/>
    <w:rsid w:val="009C35ED"/>
    <w:rsid w:val="009C3801"/>
    <w:rsid w:val="009C384B"/>
    <w:rsid w:val="009C3D10"/>
    <w:rsid w:val="009C4AFD"/>
    <w:rsid w:val="009C60ED"/>
    <w:rsid w:val="009C62B1"/>
    <w:rsid w:val="009C632E"/>
    <w:rsid w:val="009C6538"/>
    <w:rsid w:val="009C6696"/>
    <w:rsid w:val="009D1106"/>
    <w:rsid w:val="009D2598"/>
    <w:rsid w:val="009D2617"/>
    <w:rsid w:val="009D2748"/>
    <w:rsid w:val="009D3246"/>
    <w:rsid w:val="009D3D2F"/>
    <w:rsid w:val="009D4248"/>
    <w:rsid w:val="009D4CD1"/>
    <w:rsid w:val="009D54C5"/>
    <w:rsid w:val="009D5926"/>
    <w:rsid w:val="009D5FCA"/>
    <w:rsid w:val="009D6194"/>
    <w:rsid w:val="009D6AE1"/>
    <w:rsid w:val="009D6F18"/>
    <w:rsid w:val="009D7D3C"/>
    <w:rsid w:val="009E0200"/>
    <w:rsid w:val="009E1703"/>
    <w:rsid w:val="009E1CD0"/>
    <w:rsid w:val="009E2F7E"/>
    <w:rsid w:val="009E31E0"/>
    <w:rsid w:val="009E3AAA"/>
    <w:rsid w:val="009E4425"/>
    <w:rsid w:val="009E54E1"/>
    <w:rsid w:val="009E58C8"/>
    <w:rsid w:val="009E66A1"/>
    <w:rsid w:val="009E75A7"/>
    <w:rsid w:val="009F05B4"/>
    <w:rsid w:val="009F0C95"/>
    <w:rsid w:val="009F11C4"/>
    <w:rsid w:val="009F28BA"/>
    <w:rsid w:val="009F33BA"/>
    <w:rsid w:val="009F3837"/>
    <w:rsid w:val="009F3AF0"/>
    <w:rsid w:val="009F42DB"/>
    <w:rsid w:val="009F4A40"/>
    <w:rsid w:val="009F50E2"/>
    <w:rsid w:val="009F5937"/>
    <w:rsid w:val="00A011B3"/>
    <w:rsid w:val="00A02B27"/>
    <w:rsid w:val="00A02BB7"/>
    <w:rsid w:val="00A02C0E"/>
    <w:rsid w:val="00A03143"/>
    <w:rsid w:val="00A04376"/>
    <w:rsid w:val="00A04541"/>
    <w:rsid w:val="00A047B1"/>
    <w:rsid w:val="00A04A10"/>
    <w:rsid w:val="00A04DEA"/>
    <w:rsid w:val="00A0555C"/>
    <w:rsid w:val="00A05A7D"/>
    <w:rsid w:val="00A06076"/>
    <w:rsid w:val="00A0610B"/>
    <w:rsid w:val="00A078D4"/>
    <w:rsid w:val="00A07AED"/>
    <w:rsid w:val="00A07D1D"/>
    <w:rsid w:val="00A100F3"/>
    <w:rsid w:val="00A1055A"/>
    <w:rsid w:val="00A1167C"/>
    <w:rsid w:val="00A12E0C"/>
    <w:rsid w:val="00A1310B"/>
    <w:rsid w:val="00A13CED"/>
    <w:rsid w:val="00A144BE"/>
    <w:rsid w:val="00A1477B"/>
    <w:rsid w:val="00A147CF"/>
    <w:rsid w:val="00A166E5"/>
    <w:rsid w:val="00A1783A"/>
    <w:rsid w:val="00A17DC4"/>
    <w:rsid w:val="00A17F8A"/>
    <w:rsid w:val="00A2008E"/>
    <w:rsid w:val="00A200D2"/>
    <w:rsid w:val="00A214E1"/>
    <w:rsid w:val="00A21D20"/>
    <w:rsid w:val="00A22374"/>
    <w:rsid w:val="00A22F8A"/>
    <w:rsid w:val="00A238AF"/>
    <w:rsid w:val="00A24DCE"/>
    <w:rsid w:val="00A25ACB"/>
    <w:rsid w:val="00A269AD"/>
    <w:rsid w:val="00A26E7E"/>
    <w:rsid w:val="00A27261"/>
    <w:rsid w:val="00A27A44"/>
    <w:rsid w:val="00A301F2"/>
    <w:rsid w:val="00A302E2"/>
    <w:rsid w:val="00A30403"/>
    <w:rsid w:val="00A3066D"/>
    <w:rsid w:val="00A316B1"/>
    <w:rsid w:val="00A31FE6"/>
    <w:rsid w:val="00A32AD6"/>
    <w:rsid w:val="00A32C98"/>
    <w:rsid w:val="00A32CF8"/>
    <w:rsid w:val="00A33969"/>
    <w:rsid w:val="00A33E4E"/>
    <w:rsid w:val="00A34F0C"/>
    <w:rsid w:val="00A35403"/>
    <w:rsid w:val="00A35BEC"/>
    <w:rsid w:val="00A35FAA"/>
    <w:rsid w:val="00A3639C"/>
    <w:rsid w:val="00A368F7"/>
    <w:rsid w:val="00A36A34"/>
    <w:rsid w:val="00A373B9"/>
    <w:rsid w:val="00A37CEF"/>
    <w:rsid w:val="00A40222"/>
    <w:rsid w:val="00A4152E"/>
    <w:rsid w:val="00A416D3"/>
    <w:rsid w:val="00A4189E"/>
    <w:rsid w:val="00A41D47"/>
    <w:rsid w:val="00A429A3"/>
    <w:rsid w:val="00A42AEA"/>
    <w:rsid w:val="00A42DD7"/>
    <w:rsid w:val="00A431D1"/>
    <w:rsid w:val="00A44B22"/>
    <w:rsid w:val="00A44C54"/>
    <w:rsid w:val="00A45A9F"/>
    <w:rsid w:val="00A46ABC"/>
    <w:rsid w:val="00A47877"/>
    <w:rsid w:val="00A47935"/>
    <w:rsid w:val="00A47A9A"/>
    <w:rsid w:val="00A5039E"/>
    <w:rsid w:val="00A50821"/>
    <w:rsid w:val="00A5082B"/>
    <w:rsid w:val="00A50E9E"/>
    <w:rsid w:val="00A50F42"/>
    <w:rsid w:val="00A5113F"/>
    <w:rsid w:val="00A519D1"/>
    <w:rsid w:val="00A51B3F"/>
    <w:rsid w:val="00A5295F"/>
    <w:rsid w:val="00A52A9B"/>
    <w:rsid w:val="00A530A8"/>
    <w:rsid w:val="00A53B92"/>
    <w:rsid w:val="00A544ED"/>
    <w:rsid w:val="00A5473A"/>
    <w:rsid w:val="00A549F7"/>
    <w:rsid w:val="00A557FD"/>
    <w:rsid w:val="00A55893"/>
    <w:rsid w:val="00A572B6"/>
    <w:rsid w:val="00A572CD"/>
    <w:rsid w:val="00A576E2"/>
    <w:rsid w:val="00A6010C"/>
    <w:rsid w:val="00A6123F"/>
    <w:rsid w:val="00A61604"/>
    <w:rsid w:val="00A6160C"/>
    <w:rsid w:val="00A621A7"/>
    <w:rsid w:val="00A630A8"/>
    <w:rsid w:val="00A6389C"/>
    <w:rsid w:val="00A646DC"/>
    <w:rsid w:val="00A649A4"/>
    <w:rsid w:val="00A65797"/>
    <w:rsid w:val="00A65DD6"/>
    <w:rsid w:val="00A670B5"/>
    <w:rsid w:val="00A6724B"/>
    <w:rsid w:val="00A715ED"/>
    <w:rsid w:val="00A71BFB"/>
    <w:rsid w:val="00A71C80"/>
    <w:rsid w:val="00A7312E"/>
    <w:rsid w:val="00A743F7"/>
    <w:rsid w:val="00A74C40"/>
    <w:rsid w:val="00A74D1B"/>
    <w:rsid w:val="00A74E0E"/>
    <w:rsid w:val="00A752E5"/>
    <w:rsid w:val="00A75654"/>
    <w:rsid w:val="00A75765"/>
    <w:rsid w:val="00A759CE"/>
    <w:rsid w:val="00A75CBA"/>
    <w:rsid w:val="00A75D87"/>
    <w:rsid w:val="00A76178"/>
    <w:rsid w:val="00A76239"/>
    <w:rsid w:val="00A76776"/>
    <w:rsid w:val="00A779D1"/>
    <w:rsid w:val="00A77FA5"/>
    <w:rsid w:val="00A80020"/>
    <w:rsid w:val="00A815B1"/>
    <w:rsid w:val="00A82449"/>
    <w:rsid w:val="00A826F1"/>
    <w:rsid w:val="00A8308C"/>
    <w:rsid w:val="00A83665"/>
    <w:rsid w:val="00A83D2A"/>
    <w:rsid w:val="00A83E6E"/>
    <w:rsid w:val="00A83F22"/>
    <w:rsid w:val="00A83F75"/>
    <w:rsid w:val="00A84038"/>
    <w:rsid w:val="00A84083"/>
    <w:rsid w:val="00A84478"/>
    <w:rsid w:val="00A845EB"/>
    <w:rsid w:val="00A84C40"/>
    <w:rsid w:val="00A84F3A"/>
    <w:rsid w:val="00A850CB"/>
    <w:rsid w:val="00A85FC6"/>
    <w:rsid w:val="00A86C02"/>
    <w:rsid w:val="00A8786A"/>
    <w:rsid w:val="00A8792C"/>
    <w:rsid w:val="00A902C3"/>
    <w:rsid w:val="00A906F1"/>
    <w:rsid w:val="00A90EAB"/>
    <w:rsid w:val="00A91172"/>
    <w:rsid w:val="00A91545"/>
    <w:rsid w:val="00A92535"/>
    <w:rsid w:val="00A94005"/>
    <w:rsid w:val="00A9484B"/>
    <w:rsid w:val="00A94AE9"/>
    <w:rsid w:val="00A957FC"/>
    <w:rsid w:val="00A958D5"/>
    <w:rsid w:val="00A95CAD"/>
    <w:rsid w:val="00A9643C"/>
    <w:rsid w:val="00A96492"/>
    <w:rsid w:val="00A97B34"/>
    <w:rsid w:val="00AA013A"/>
    <w:rsid w:val="00AA0A70"/>
    <w:rsid w:val="00AA0F75"/>
    <w:rsid w:val="00AA2653"/>
    <w:rsid w:val="00AA2CF3"/>
    <w:rsid w:val="00AA2F66"/>
    <w:rsid w:val="00AA31A1"/>
    <w:rsid w:val="00AA3BE2"/>
    <w:rsid w:val="00AA4024"/>
    <w:rsid w:val="00AA450E"/>
    <w:rsid w:val="00AA471C"/>
    <w:rsid w:val="00AA48EF"/>
    <w:rsid w:val="00AA49CF"/>
    <w:rsid w:val="00AA4EB8"/>
    <w:rsid w:val="00AA4EE1"/>
    <w:rsid w:val="00AA520B"/>
    <w:rsid w:val="00AA54D9"/>
    <w:rsid w:val="00AA5CC8"/>
    <w:rsid w:val="00AA6E4F"/>
    <w:rsid w:val="00AB0125"/>
    <w:rsid w:val="00AB0D5D"/>
    <w:rsid w:val="00AB1DE5"/>
    <w:rsid w:val="00AB203C"/>
    <w:rsid w:val="00AB3175"/>
    <w:rsid w:val="00AB318D"/>
    <w:rsid w:val="00AB31C3"/>
    <w:rsid w:val="00AB334B"/>
    <w:rsid w:val="00AB3F40"/>
    <w:rsid w:val="00AB53D2"/>
    <w:rsid w:val="00AB5583"/>
    <w:rsid w:val="00AB68B1"/>
    <w:rsid w:val="00AB747A"/>
    <w:rsid w:val="00AC021B"/>
    <w:rsid w:val="00AC0B98"/>
    <w:rsid w:val="00AC13B0"/>
    <w:rsid w:val="00AC265B"/>
    <w:rsid w:val="00AC3334"/>
    <w:rsid w:val="00AC3E86"/>
    <w:rsid w:val="00AC4776"/>
    <w:rsid w:val="00AC530E"/>
    <w:rsid w:val="00AC58E2"/>
    <w:rsid w:val="00AC6073"/>
    <w:rsid w:val="00AC6863"/>
    <w:rsid w:val="00AC6DE2"/>
    <w:rsid w:val="00AC71B2"/>
    <w:rsid w:val="00AD0409"/>
    <w:rsid w:val="00AD05A4"/>
    <w:rsid w:val="00AD070B"/>
    <w:rsid w:val="00AD0AFE"/>
    <w:rsid w:val="00AD1406"/>
    <w:rsid w:val="00AD1488"/>
    <w:rsid w:val="00AD16B0"/>
    <w:rsid w:val="00AD16F6"/>
    <w:rsid w:val="00AD19F7"/>
    <w:rsid w:val="00AD2DB0"/>
    <w:rsid w:val="00AD3812"/>
    <w:rsid w:val="00AD39D5"/>
    <w:rsid w:val="00AD3D21"/>
    <w:rsid w:val="00AD4019"/>
    <w:rsid w:val="00AD44B3"/>
    <w:rsid w:val="00AD515E"/>
    <w:rsid w:val="00AD51D0"/>
    <w:rsid w:val="00AD59A2"/>
    <w:rsid w:val="00AD5AB0"/>
    <w:rsid w:val="00AD61B1"/>
    <w:rsid w:val="00AD6410"/>
    <w:rsid w:val="00AD6862"/>
    <w:rsid w:val="00AD7071"/>
    <w:rsid w:val="00AE0472"/>
    <w:rsid w:val="00AE0C16"/>
    <w:rsid w:val="00AE144C"/>
    <w:rsid w:val="00AE1914"/>
    <w:rsid w:val="00AE2522"/>
    <w:rsid w:val="00AE25F7"/>
    <w:rsid w:val="00AE2723"/>
    <w:rsid w:val="00AE2816"/>
    <w:rsid w:val="00AE2A9A"/>
    <w:rsid w:val="00AE34DE"/>
    <w:rsid w:val="00AE4E92"/>
    <w:rsid w:val="00AE5514"/>
    <w:rsid w:val="00AE56C8"/>
    <w:rsid w:val="00AE5886"/>
    <w:rsid w:val="00AE5A31"/>
    <w:rsid w:val="00AE5A8C"/>
    <w:rsid w:val="00AE6E16"/>
    <w:rsid w:val="00AE6EE8"/>
    <w:rsid w:val="00AE7DB4"/>
    <w:rsid w:val="00AF0959"/>
    <w:rsid w:val="00AF0A24"/>
    <w:rsid w:val="00AF1537"/>
    <w:rsid w:val="00AF1766"/>
    <w:rsid w:val="00AF198B"/>
    <w:rsid w:val="00AF1CA8"/>
    <w:rsid w:val="00AF1D70"/>
    <w:rsid w:val="00AF23C0"/>
    <w:rsid w:val="00AF3B0E"/>
    <w:rsid w:val="00AF434D"/>
    <w:rsid w:val="00AF44EA"/>
    <w:rsid w:val="00AF49B6"/>
    <w:rsid w:val="00AF5342"/>
    <w:rsid w:val="00AF56C6"/>
    <w:rsid w:val="00AF5C28"/>
    <w:rsid w:val="00AF6027"/>
    <w:rsid w:val="00AF6FF7"/>
    <w:rsid w:val="00AF7281"/>
    <w:rsid w:val="00AF7791"/>
    <w:rsid w:val="00AF7984"/>
    <w:rsid w:val="00AF7B7B"/>
    <w:rsid w:val="00B00110"/>
    <w:rsid w:val="00B02387"/>
    <w:rsid w:val="00B02985"/>
    <w:rsid w:val="00B02ADC"/>
    <w:rsid w:val="00B030AC"/>
    <w:rsid w:val="00B03100"/>
    <w:rsid w:val="00B04586"/>
    <w:rsid w:val="00B04DD3"/>
    <w:rsid w:val="00B05218"/>
    <w:rsid w:val="00B057EC"/>
    <w:rsid w:val="00B058CB"/>
    <w:rsid w:val="00B05930"/>
    <w:rsid w:val="00B05BDD"/>
    <w:rsid w:val="00B06C97"/>
    <w:rsid w:val="00B107E0"/>
    <w:rsid w:val="00B1193F"/>
    <w:rsid w:val="00B11CB7"/>
    <w:rsid w:val="00B11D36"/>
    <w:rsid w:val="00B125AF"/>
    <w:rsid w:val="00B13A41"/>
    <w:rsid w:val="00B140F2"/>
    <w:rsid w:val="00B146C3"/>
    <w:rsid w:val="00B14A1D"/>
    <w:rsid w:val="00B15219"/>
    <w:rsid w:val="00B15828"/>
    <w:rsid w:val="00B15D94"/>
    <w:rsid w:val="00B16039"/>
    <w:rsid w:val="00B17DBE"/>
    <w:rsid w:val="00B17ECB"/>
    <w:rsid w:val="00B2077B"/>
    <w:rsid w:val="00B20A32"/>
    <w:rsid w:val="00B21954"/>
    <w:rsid w:val="00B21F81"/>
    <w:rsid w:val="00B222D8"/>
    <w:rsid w:val="00B226F7"/>
    <w:rsid w:val="00B23007"/>
    <w:rsid w:val="00B23293"/>
    <w:rsid w:val="00B24217"/>
    <w:rsid w:val="00B24525"/>
    <w:rsid w:val="00B24A3F"/>
    <w:rsid w:val="00B2660D"/>
    <w:rsid w:val="00B272A7"/>
    <w:rsid w:val="00B275C4"/>
    <w:rsid w:val="00B27904"/>
    <w:rsid w:val="00B27FE5"/>
    <w:rsid w:val="00B30517"/>
    <w:rsid w:val="00B3092D"/>
    <w:rsid w:val="00B30AD4"/>
    <w:rsid w:val="00B30C8F"/>
    <w:rsid w:val="00B30F0B"/>
    <w:rsid w:val="00B31695"/>
    <w:rsid w:val="00B316A2"/>
    <w:rsid w:val="00B318AD"/>
    <w:rsid w:val="00B31AB2"/>
    <w:rsid w:val="00B32497"/>
    <w:rsid w:val="00B327D8"/>
    <w:rsid w:val="00B328C4"/>
    <w:rsid w:val="00B33678"/>
    <w:rsid w:val="00B338EB"/>
    <w:rsid w:val="00B33CE9"/>
    <w:rsid w:val="00B340C0"/>
    <w:rsid w:val="00B3489B"/>
    <w:rsid w:val="00B3604D"/>
    <w:rsid w:val="00B364C8"/>
    <w:rsid w:val="00B3656C"/>
    <w:rsid w:val="00B36CBF"/>
    <w:rsid w:val="00B3708C"/>
    <w:rsid w:val="00B3710A"/>
    <w:rsid w:val="00B4174D"/>
    <w:rsid w:val="00B41858"/>
    <w:rsid w:val="00B4239D"/>
    <w:rsid w:val="00B4267F"/>
    <w:rsid w:val="00B4289F"/>
    <w:rsid w:val="00B42ACF"/>
    <w:rsid w:val="00B42C18"/>
    <w:rsid w:val="00B42EEA"/>
    <w:rsid w:val="00B45DE7"/>
    <w:rsid w:val="00B45E56"/>
    <w:rsid w:val="00B46419"/>
    <w:rsid w:val="00B474EE"/>
    <w:rsid w:val="00B47579"/>
    <w:rsid w:val="00B47786"/>
    <w:rsid w:val="00B478F1"/>
    <w:rsid w:val="00B50996"/>
    <w:rsid w:val="00B5242A"/>
    <w:rsid w:val="00B52729"/>
    <w:rsid w:val="00B52BDE"/>
    <w:rsid w:val="00B53116"/>
    <w:rsid w:val="00B53617"/>
    <w:rsid w:val="00B537D2"/>
    <w:rsid w:val="00B548B7"/>
    <w:rsid w:val="00B54DFB"/>
    <w:rsid w:val="00B55B7C"/>
    <w:rsid w:val="00B561F7"/>
    <w:rsid w:val="00B572F2"/>
    <w:rsid w:val="00B57BE1"/>
    <w:rsid w:val="00B57C89"/>
    <w:rsid w:val="00B6025D"/>
    <w:rsid w:val="00B607C4"/>
    <w:rsid w:val="00B6089A"/>
    <w:rsid w:val="00B61C84"/>
    <w:rsid w:val="00B61F63"/>
    <w:rsid w:val="00B621F3"/>
    <w:rsid w:val="00B62C0B"/>
    <w:rsid w:val="00B63508"/>
    <w:rsid w:val="00B638B5"/>
    <w:rsid w:val="00B6420E"/>
    <w:rsid w:val="00B64615"/>
    <w:rsid w:val="00B66444"/>
    <w:rsid w:val="00B665D2"/>
    <w:rsid w:val="00B6694B"/>
    <w:rsid w:val="00B66EFF"/>
    <w:rsid w:val="00B671E3"/>
    <w:rsid w:val="00B674ED"/>
    <w:rsid w:val="00B67996"/>
    <w:rsid w:val="00B67AA7"/>
    <w:rsid w:val="00B67E6E"/>
    <w:rsid w:val="00B67FDC"/>
    <w:rsid w:val="00B712AE"/>
    <w:rsid w:val="00B729C4"/>
    <w:rsid w:val="00B72C31"/>
    <w:rsid w:val="00B73704"/>
    <w:rsid w:val="00B73B66"/>
    <w:rsid w:val="00B73E43"/>
    <w:rsid w:val="00B73FD1"/>
    <w:rsid w:val="00B750E7"/>
    <w:rsid w:val="00B753F9"/>
    <w:rsid w:val="00B759BC"/>
    <w:rsid w:val="00B759EC"/>
    <w:rsid w:val="00B75EFD"/>
    <w:rsid w:val="00B77485"/>
    <w:rsid w:val="00B77A4A"/>
    <w:rsid w:val="00B8024F"/>
    <w:rsid w:val="00B803B8"/>
    <w:rsid w:val="00B80427"/>
    <w:rsid w:val="00B8173D"/>
    <w:rsid w:val="00B81A20"/>
    <w:rsid w:val="00B83601"/>
    <w:rsid w:val="00B847AF"/>
    <w:rsid w:val="00B84A5C"/>
    <w:rsid w:val="00B85413"/>
    <w:rsid w:val="00B85995"/>
    <w:rsid w:val="00B85FB1"/>
    <w:rsid w:val="00B867E2"/>
    <w:rsid w:val="00B8693F"/>
    <w:rsid w:val="00B87166"/>
    <w:rsid w:val="00B87E9F"/>
    <w:rsid w:val="00B916AA"/>
    <w:rsid w:val="00B91976"/>
    <w:rsid w:val="00B91DF7"/>
    <w:rsid w:val="00B92E6A"/>
    <w:rsid w:val="00B9326E"/>
    <w:rsid w:val="00B93379"/>
    <w:rsid w:val="00B9361B"/>
    <w:rsid w:val="00B94269"/>
    <w:rsid w:val="00B94FFA"/>
    <w:rsid w:val="00B95828"/>
    <w:rsid w:val="00B95A1B"/>
    <w:rsid w:val="00B95F51"/>
    <w:rsid w:val="00B96BD8"/>
    <w:rsid w:val="00B96C3C"/>
    <w:rsid w:val="00B96D32"/>
    <w:rsid w:val="00B96FE0"/>
    <w:rsid w:val="00BA0633"/>
    <w:rsid w:val="00BA15EF"/>
    <w:rsid w:val="00BA39E3"/>
    <w:rsid w:val="00BA4234"/>
    <w:rsid w:val="00BA4820"/>
    <w:rsid w:val="00BA4AC1"/>
    <w:rsid w:val="00BA5644"/>
    <w:rsid w:val="00BA573D"/>
    <w:rsid w:val="00BA5A66"/>
    <w:rsid w:val="00BA5D4D"/>
    <w:rsid w:val="00BA6AB8"/>
    <w:rsid w:val="00BA7D98"/>
    <w:rsid w:val="00BA7F84"/>
    <w:rsid w:val="00BB0441"/>
    <w:rsid w:val="00BB04A6"/>
    <w:rsid w:val="00BB1F63"/>
    <w:rsid w:val="00BB249B"/>
    <w:rsid w:val="00BB2900"/>
    <w:rsid w:val="00BB2962"/>
    <w:rsid w:val="00BB29AF"/>
    <w:rsid w:val="00BB348E"/>
    <w:rsid w:val="00BB36B7"/>
    <w:rsid w:val="00BB46BA"/>
    <w:rsid w:val="00BB4DB6"/>
    <w:rsid w:val="00BB523E"/>
    <w:rsid w:val="00BB56AB"/>
    <w:rsid w:val="00BB5819"/>
    <w:rsid w:val="00BB5A4D"/>
    <w:rsid w:val="00BB5C81"/>
    <w:rsid w:val="00BB5E15"/>
    <w:rsid w:val="00BB5E6E"/>
    <w:rsid w:val="00BB5F08"/>
    <w:rsid w:val="00BB6568"/>
    <w:rsid w:val="00BB6CB1"/>
    <w:rsid w:val="00BB6D01"/>
    <w:rsid w:val="00BB6F68"/>
    <w:rsid w:val="00BB72E0"/>
    <w:rsid w:val="00BB7F76"/>
    <w:rsid w:val="00BC0490"/>
    <w:rsid w:val="00BC0741"/>
    <w:rsid w:val="00BC1365"/>
    <w:rsid w:val="00BC13EF"/>
    <w:rsid w:val="00BC21D3"/>
    <w:rsid w:val="00BC22E5"/>
    <w:rsid w:val="00BC2735"/>
    <w:rsid w:val="00BC2E12"/>
    <w:rsid w:val="00BC356B"/>
    <w:rsid w:val="00BC35D1"/>
    <w:rsid w:val="00BC3BE1"/>
    <w:rsid w:val="00BC4154"/>
    <w:rsid w:val="00BC48AE"/>
    <w:rsid w:val="00BC51CB"/>
    <w:rsid w:val="00BC5384"/>
    <w:rsid w:val="00BC57D7"/>
    <w:rsid w:val="00BC5E53"/>
    <w:rsid w:val="00BC692C"/>
    <w:rsid w:val="00BC7529"/>
    <w:rsid w:val="00BD0AA7"/>
    <w:rsid w:val="00BD0F63"/>
    <w:rsid w:val="00BD11D9"/>
    <w:rsid w:val="00BD1469"/>
    <w:rsid w:val="00BD1642"/>
    <w:rsid w:val="00BD1A22"/>
    <w:rsid w:val="00BD2005"/>
    <w:rsid w:val="00BD21F1"/>
    <w:rsid w:val="00BD2240"/>
    <w:rsid w:val="00BD26B7"/>
    <w:rsid w:val="00BD292B"/>
    <w:rsid w:val="00BD2A3B"/>
    <w:rsid w:val="00BD404F"/>
    <w:rsid w:val="00BD4C25"/>
    <w:rsid w:val="00BD4C9D"/>
    <w:rsid w:val="00BD4E18"/>
    <w:rsid w:val="00BD59A5"/>
    <w:rsid w:val="00BD5BB8"/>
    <w:rsid w:val="00BD6B92"/>
    <w:rsid w:val="00BD74EE"/>
    <w:rsid w:val="00BD7921"/>
    <w:rsid w:val="00BD7B61"/>
    <w:rsid w:val="00BD7E0C"/>
    <w:rsid w:val="00BE0200"/>
    <w:rsid w:val="00BE0571"/>
    <w:rsid w:val="00BE0664"/>
    <w:rsid w:val="00BE07AE"/>
    <w:rsid w:val="00BE09CD"/>
    <w:rsid w:val="00BE0FEC"/>
    <w:rsid w:val="00BE20FB"/>
    <w:rsid w:val="00BE2294"/>
    <w:rsid w:val="00BE24E5"/>
    <w:rsid w:val="00BE284B"/>
    <w:rsid w:val="00BE2AA1"/>
    <w:rsid w:val="00BE2C15"/>
    <w:rsid w:val="00BE36EC"/>
    <w:rsid w:val="00BE3912"/>
    <w:rsid w:val="00BE3CE9"/>
    <w:rsid w:val="00BE3ED1"/>
    <w:rsid w:val="00BE5D24"/>
    <w:rsid w:val="00BE5F46"/>
    <w:rsid w:val="00BE60FC"/>
    <w:rsid w:val="00BE6137"/>
    <w:rsid w:val="00BE61C2"/>
    <w:rsid w:val="00BE6E5A"/>
    <w:rsid w:val="00BE7081"/>
    <w:rsid w:val="00BE7327"/>
    <w:rsid w:val="00BE73DD"/>
    <w:rsid w:val="00BE75F5"/>
    <w:rsid w:val="00BF084B"/>
    <w:rsid w:val="00BF198D"/>
    <w:rsid w:val="00BF2275"/>
    <w:rsid w:val="00BF27D3"/>
    <w:rsid w:val="00BF2CA3"/>
    <w:rsid w:val="00BF41DF"/>
    <w:rsid w:val="00BF499A"/>
    <w:rsid w:val="00BF4BE2"/>
    <w:rsid w:val="00BF7103"/>
    <w:rsid w:val="00C00A76"/>
    <w:rsid w:val="00C00A9F"/>
    <w:rsid w:val="00C02E6B"/>
    <w:rsid w:val="00C03BFC"/>
    <w:rsid w:val="00C03D0B"/>
    <w:rsid w:val="00C04926"/>
    <w:rsid w:val="00C04A54"/>
    <w:rsid w:val="00C06171"/>
    <w:rsid w:val="00C062F6"/>
    <w:rsid w:val="00C06B07"/>
    <w:rsid w:val="00C06B81"/>
    <w:rsid w:val="00C06E1F"/>
    <w:rsid w:val="00C07F6D"/>
    <w:rsid w:val="00C101AD"/>
    <w:rsid w:val="00C102C8"/>
    <w:rsid w:val="00C1076A"/>
    <w:rsid w:val="00C11D43"/>
    <w:rsid w:val="00C1233B"/>
    <w:rsid w:val="00C139D9"/>
    <w:rsid w:val="00C142E6"/>
    <w:rsid w:val="00C15904"/>
    <w:rsid w:val="00C159BE"/>
    <w:rsid w:val="00C15A5F"/>
    <w:rsid w:val="00C16637"/>
    <w:rsid w:val="00C170A7"/>
    <w:rsid w:val="00C17291"/>
    <w:rsid w:val="00C17728"/>
    <w:rsid w:val="00C178E3"/>
    <w:rsid w:val="00C179FE"/>
    <w:rsid w:val="00C17E10"/>
    <w:rsid w:val="00C2000F"/>
    <w:rsid w:val="00C200A7"/>
    <w:rsid w:val="00C204E4"/>
    <w:rsid w:val="00C209A3"/>
    <w:rsid w:val="00C21A01"/>
    <w:rsid w:val="00C21E35"/>
    <w:rsid w:val="00C22D23"/>
    <w:rsid w:val="00C22D84"/>
    <w:rsid w:val="00C22FDF"/>
    <w:rsid w:val="00C230CA"/>
    <w:rsid w:val="00C235FA"/>
    <w:rsid w:val="00C23692"/>
    <w:rsid w:val="00C23821"/>
    <w:rsid w:val="00C23D16"/>
    <w:rsid w:val="00C240D8"/>
    <w:rsid w:val="00C243BE"/>
    <w:rsid w:val="00C24429"/>
    <w:rsid w:val="00C24AF5"/>
    <w:rsid w:val="00C24B85"/>
    <w:rsid w:val="00C24EF2"/>
    <w:rsid w:val="00C2503C"/>
    <w:rsid w:val="00C255ED"/>
    <w:rsid w:val="00C256F3"/>
    <w:rsid w:val="00C266E9"/>
    <w:rsid w:val="00C27892"/>
    <w:rsid w:val="00C31037"/>
    <w:rsid w:val="00C31F89"/>
    <w:rsid w:val="00C343CF"/>
    <w:rsid w:val="00C34EB6"/>
    <w:rsid w:val="00C35122"/>
    <w:rsid w:val="00C353A3"/>
    <w:rsid w:val="00C354E2"/>
    <w:rsid w:val="00C374EA"/>
    <w:rsid w:val="00C37571"/>
    <w:rsid w:val="00C4013E"/>
    <w:rsid w:val="00C402A1"/>
    <w:rsid w:val="00C405CA"/>
    <w:rsid w:val="00C40829"/>
    <w:rsid w:val="00C40AC8"/>
    <w:rsid w:val="00C40C24"/>
    <w:rsid w:val="00C41CCA"/>
    <w:rsid w:val="00C41F19"/>
    <w:rsid w:val="00C42597"/>
    <w:rsid w:val="00C428EF"/>
    <w:rsid w:val="00C43629"/>
    <w:rsid w:val="00C43847"/>
    <w:rsid w:val="00C43DAB"/>
    <w:rsid w:val="00C43FB2"/>
    <w:rsid w:val="00C44570"/>
    <w:rsid w:val="00C458A2"/>
    <w:rsid w:val="00C46207"/>
    <w:rsid w:val="00C46396"/>
    <w:rsid w:val="00C4680C"/>
    <w:rsid w:val="00C46D83"/>
    <w:rsid w:val="00C471E7"/>
    <w:rsid w:val="00C47504"/>
    <w:rsid w:val="00C47BC7"/>
    <w:rsid w:val="00C47CFA"/>
    <w:rsid w:val="00C50656"/>
    <w:rsid w:val="00C50BB8"/>
    <w:rsid w:val="00C50ECC"/>
    <w:rsid w:val="00C52598"/>
    <w:rsid w:val="00C53D09"/>
    <w:rsid w:val="00C54953"/>
    <w:rsid w:val="00C54ECE"/>
    <w:rsid w:val="00C5519C"/>
    <w:rsid w:val="00C55F3F"/>
    <w:rsid w:val="00C56183"/>
    <w:rsid w:val="00C5632D"/>
    <w:rsid w:val="00C5649D"/>
    <w:rsid w:val="00C57110"/>
    <w:rsid w:val="00C5739E"/>
    <w:rsid w:val="00C57FF0"/>
    <w:rsid w:val="00C603D0"/>
    <w:rsid w:val="00C60CC9"/>
    <w:rsid w:val="00C61073"/>
    <w:rsid w:val="00C613B3"/>
    <w:rsid w:val="00C61C3F"/>
    <w:rsid w:val="00C61DA2"/>
    <w:rsid w:val="00C61E98"/>
    <w:rsid w:val="00C6217F"/>
    <w:rsid w:val="00C62C78"/>
    <w:rsid w:val="00C6326F"/>
    <w:rsid w:val="00C63492"/>
    <w:rsid w:val="00C6371C"/>
    <w:rsid w:val="00C63FA6"/>
    <w:rsid w:val="00C64A93"/>
    <w:rsid w:val="00C64E0B"/>
    <w:rsid w:val="00C64F1B"/>
    <w:rsid w:val="00C66586"/>
    <w:rsid w:val="00C66623"/>
    <w:rsid w:val="00C66943"/>
    <w:rsid w:val="00C66F24"/>
    <w:rsid w:val="00C676ED"/>
    <w:rsid w:val="00C6785A"/>
    <w:rsid w:val="00C70F65"/>
    <w:rsid w:val="00C72323"/>
    <w:rsid w:val="00C72360"/>
    <w:rsid w:val="00C7294B"/>
    <w:rsid w:val="00C72B3B"/>
    <w:rsid w:val="00C72DC2"/>
    <w:rsid w:val="00C73760"/>
    <w:rsid w:val="00C73DA2"/>
    <w:rsid w:val="00C7408C"/>
    <w:rsid w:val="00C742EB"/>
    <w:rsid w:val="00C75193"/>
    <w:rsid w:val="00C76C17"/>
    <w:rsid w:val="00C771A0"/>
    <w:rsid w:val="00C77E13"/>
    <w:rsid w:val="00C805A9"/>
    <w:rsid w:val="00C80D6E"/>
    <w:rsid w:val="00C80F55"/>
    <w:rsid w:val="00C8151A"/>
    <w:rsid w:val="00C81C7E"/>
    <w:rsid w:val="00C825B7"/>
    <w:rsid w:val="00C8269F"/>
    <w:rsid w:val="00C82F4B"/>
    <w:rsid w:val="00C83937"/>
    <w:rsid w:val="00C840BC"/>
    <w:rsid w:val="00C84199"/>
    <w:rsid w:val="00C854A5"/>
    <w:rsid w:val="00C85C86"/>
    <w:rsid w:val="00C873C5"/>
    <w:rsid w:val="00C87494"/>
    <w:rsid w:val="00C875BC"/>
    <w:rsid w:val="00C90EB8"/>
    <w:rsid w:val="00C910CD"/>
    <w:rsid w:val="00C91239"/>
    <w:rsid w:val="00C915F0"/>
    <w:rsid w:val="00C924BD"/>
    <w:rsid w:val="00C924C8"/>
    <w:rsid w:val="00C92D39"/>
    <w:rsid w:val="00C9319E"/>
    <w:rsid w:val="00C93D38"/>
    <w:rsid w:val="00C9424E"/>
    <w:rsid w:val="00C96E37"/>
    <w:rsid w:val="00C97C50"/>
    <w:rsid w:val="00CA09C3"/>
    <w:rsid w:val="00CA1784"/>
    <w:rsid w:val="00CA1E48"/>
    <w:rsid w:val="00CA2211"/>
    <w:rsid w:val="00CA24A6"/>
    <w:rsid w:val="00CA28D5"/>
    <w:rsid w:val="00CA3B7B"/>
    <w:rsid w:val="00CA545D"/>
    <w:rsid w:val="00CA54E5"/>
    <w:rsid w:val="00CA70F5"/>
    <w:rsid w:val="00CA7753"/>
    <w:rsid w:val="00CA7E84"/>
    <w:rsid w:val="00CB0045"/>
    <w:rsid w:val="00CB1219"/>
    <w:rsid w:val="00CB2DB1"/>
    <w:rsid w:val="00CB3B31"/>
    <w:rsid w:val="00CB408E"/>
    <w:rsid w:val="00CB481B"/>
    <w:rsid w:val="00CB4B1A"/>
    <w:rsid w:val="00CB4BCA"/>
    <w:rsid w:val="00CB5486"/>
    <w:rsid w:val="00CB676E"/>
    <w:rsid w:val="00CB75FE"/>
    <w:rsid w:val="00CB7CCF"/>
    <w:rsid w:val="00CC0D4F"/>
    <w:rsid w:val="00CC11DB"/>
    <w:rsid w:val="00CC1591"/>
    <w:rsid w:val="00CC2258"/>
    <w:rsid w:val="00CC22F8"/>
    <w:rsid w:val="00CC29F9"/>
    <w:rsid w:val="00CC2F1F"/>
    <w:rsid w:val="00CC4D18"/>
    <w:rsid w:val="00CC5613"/>
    <w:rsid w:val="00CC5F8D"/>
    <w:rsid w:val="00CC5FBC"/>
    <w:rsid w:val="00CC6349"/>
    <w:rsid w:val="00CC6E74"/>
    <w:rsid w:val="00CD159C"/>
    <w:rsid w:val="00CD1C1B"/>
    <w:rsid w:val="00CD1CE1"/>
    <w:rsid w:val="00CD21C1"/>
    <w:rsid w:val="00CD270B"/>
    <w:rsid w:val="00CD3605"/>
    <w:rsid w:val="00CD391C"/>
    <w:rsid w:val="00CD3A9D"/>
    <w:rsid w:val="00CD5EAD"/>
    <w:rsid w:val="00CD672F"/>
    <w:rsid w:val="00CE0344"/>
    <w:rsid w:val="00CE0AAA"/>
    <w:rsid w:val="00CE0E6F"/>
    <w:rsid w:val="00CE1A79"/>
    <w:rsid w:val="00CE2367"/>
    <w:rsid w:val="00CE2554"/>
    <w:rsid w:val="00CE3EE4"/>
    <w:rsid w:val="00CE40CD"/>
    <w:rsid w:val="00CE467D"/>
    <w:rsid w:val="00CE50BF"/>
    <w:rsid w:val="00CE5DE4"/>
    <w:rsid w:val="00CE608C"/>
    <w:rsid w:val="00CE6B0B"/>
    <w:rsid w:val="00CE6C99"/>
    <w:rsid w:val="00CE716A"/>
    <w:rsid w:val="00CE7B4B"/>
    <w:rsid w:val="00CF0102"/>
    <w:rsid w:val="00CF0214"/>
    <w:rsid w:val="00CF032B"/>
    <w:rsid w:val="00CF0AEA"/>
    <w:rsid w:val="00CF0F46"/>
    <w:rsid w:val="00CF0FE2"/>
    <w:rsid w:val="00CF1589"/>
    <w:rsid w:val="00CF1637"/>
    <w:rsid w:val="00CF2BF6"/>
    <w:rsid w:val="00CF37D0"/>
    <w:rsid w:val="00CF4035"/>
    <w:rsid w:val="00CF4203"/>
    <w:rsid w:val="00CF45B7"/>
    <w:rsid w:val="00CF46DD"/>
    <w:rsid w:val="00CF4C3B"/>
    <w:rsid w:val="00CF5E5B"/>
    <w:rsid w:val="00CF6F9D"/>
    <w:rsid w:val="00CF7AE4"/>
    <w:rsid w:val="00D00414"/>
    <w:rsid w:val="00D00B3A"/>
    <w:rsid w:val="00D00C16"/>
    <w:rsid w:val="00D00DF6"/>
    <w:rsid w:val="00D02571"/>
    <w:rsid w:val="00D02872"/>
    <w:rsid w:val="00D035C7"/>
    <w:rsid w:val="00D04265"/>
    <w:rsid w:val="00D04B80"/>
    <w:rsid w:val="00D04D1B"/>
    <w:rsid w:val="00D0530C"/>
    <w:rsid w:val="00D05520"/>
    <w:rsid w:val="00D05966"/>
    <w:rsid w:val="00D0612D"/>
    <w:rsid w:val="00D0666B"/>
    <w:rsid w:val="00D079C4"/>
    <w:rsid w:val="00D079FE"/>
    <w:rsid w:val="00D101B8"/>
    <w:rsid w:val="00D10C11"/>
    <w:rsid w:val="00D10C68"/>
    <w:rsid w:val="00D11A17"/>
    <w:rsid w:val="00D11F1F"/>
    <w:rsid w:val="00D12265"/>
    <w:rsid w:val="00D125D3"/>
    <w:rsid w:val="00D12BB9"/>
    <w:rsid w:val="00D13236"/>
    <w:rsid w:val="00D13B7A"/>
    <w:rsid w:val="00D14252"/>
    <w:rsid w:val="00D146CD"/>
    <w:rsid w:val="00D1494E"/>
    <w:rsid w:val="00D14F46"/>
    <w:rsid w:val="00D1516B"/>
    <w:rsid w:val="00D16985"/>
    <w:rsid w:val="00D16EEF"/>
    <w:rsid w:val="00D176A4"/>
    <w:rsid w:val="00D176A9"/>
    <w:rsid w:val="00D20276"/>
    <w:rsid w:val="00D22260"/>
    <w:rsid w:val="00D22300"/>
    <w:rsid w:val="00D229A0"/>
    <w:rsid w:val="00D2490C"/>
    <w:rsid w:val="00D25CCC"/>
    <w:rsid w:val="00D26318"/>
    <w:rsid w:val="00D26A14"/>
    <w:rsid w:val="00D26A7F"/>
    <w:rsid w:val="00D26BEC"/>
    <w:rsid w:val="00D26D83"/>
    <w:rsid w:val="00D2764E"/>
    <w:rsid w:val="00D2780A"/>
    <w:rsid w:val="00D27A20"/>
    <w:rsid w:val="00D3038F"/>
    <w:rsid w:val="00D30415"/>
    <w:rsid w:val="00D30BB5"/>
    <w:rsid w:val="00D324C2"/>
    <w:rsid w:val="00D32544"/>
    <w:rsid w:val="00D3293B"/>
    <w:rsid w:val="00D329E8"/>
    <w:rsid w:val="00D33B08"/>
    <w:rsid w:val="00D3442C"/>
    <w:rsid w:val="00D34E6D"/>
    <w:rsid w:val="00D358D2"/>
    <w:rsid w:val="00D3605F"/>
    <w:rsid w:val="00D366EA"/>
    <w:rsid w:val="00D376AC"/>
    <w:rsid w:val="00D37A49"/>
    <w:rsid w:val="00D411D5"/>
    <w:rsid w:val="00D42734"/>
    <w:rsid w:val="00D43B51"/>
    <w:rsid w:val="00D4593D"/>
    <w:rsid w:val="00D46748"/>
    <w:rsid w:val="00D46A79"/>
    <w:rsid w:val="00D471D8"/>
    <w:rsid w:val="00D47ABC"/>
    <w:rsid w:val="00D47B9B"/>
    <w:rsid w:val="00D47CF8"/>
    <w:rsid w:val="00D47DC2"/>
    <w:rsid w:val="00D5091D"/>
    <w:rsid w:val="00D50C24"/>
    <w:rsid w:val="00D52A6F"/>
    <w:rsid w:val="00D52A7D"/>
    <w:rsid w:val="00D53717"/>
    <w:rsid w:val="00D537CF"/>
    <w:rsid w:val="00D54379"/>
    <w:rsid w:val="00D55090"/>
    <w:rsid w:val="00D5633F"/>
    <w:rsid w:val="00D5641A"/>
    <w:rsid w:val="00D56A0D"/>
    <w:rsid w:val="00D56B1F"/>
    <w:rsid w:val="00D60360"/>
    <w:rsid w:val="00D614E5"/>
    <w:rsid w:val="00D61D3F"/>
    <w:rsid w:val="00D62738"/>
    <w:rsid w:val="00D62FB7"/>
    <w:rsid w:val="00D638F5"/>
    <w:rsid w:val="00D64641"/>
    <w:rsid w:val="00D65AC0"/>
    <w:rsid w:val="00D67058"/>
    <w:rsid w:val="00D67B6E"/>
    <w:rsid w:val="00D70704"/>
    <w:rsid w:val="00D70951"/>
    <w:rsid w:val="00D70BD5"/>
    <w:rsid w:val="00D7180D"/>
    <w:rsid w:val="00D71F79"/>
    <w:rsid w:val="00D7205D"/>
    <w:rsid w:val="00D72983"/>
    <w:rsid w:val="00D729E6"/>
    <w:rsid w:val="00D73DA7"/>
    <w:rsid w:val="00D756E8"/>
    <w:rsid w:val="00D75B25"/>
    <w:rsid w:val="00D7702D"/>
    <w:rsid w:val="00D778B9"/>
    <w:rsid w:val="00D80C41"/>
    <w:rsid w:val="00D81269"/>
    <w:rsid w:val="00D81CE0"/>
    <w:rsid w:val="00D82238"/>
    <w:rsid w:val="00D82280"/>
    <w:rsid w:val="00D8280E"/>
    <w:rsid w:val="00D82C3E"/>
    <w:rsid w:val="00D82E08"/>
    <w:rsid w:val="00D84A33"/>
    <w:rsid w:val="00D84BE9"/>
    <w:rsid w:val="00D84C07"/>
    <w:rsid w:val="00D84F63"/>
    <w:rsid w:val="00D84FE9"/>
    <w:rsid w:val="00D8514A"/>
    <w:rsid w:val="00D8554F"/>
    <w:rsid w:val="00D85A83"/>
    <w:rsid w:val="00D86D7D"/>
    <w:rsid w:val="00D87B54"/>
    <w:rsid w:val="00D9058A"/>
    <w:rsid w:val="00D90D10"/>
    <w:rsid w:val="00D93B0A"/>
    <w:rsid w:val="00D93F93"/>
    <w:rsid w:val="00D94375"/>
    <w:rsid w:val="00D94D51"/>
    <w:rsid w:val="00D9530E"/>
    <w:rsid w:val="00D95894"/>
    <w:rsid w:val="00D96F40"/>
    <w:rsid w:val="00DA0DE4"/>
    <w:rsid w:val="00DA10CF"/>
    <w:rsid w:val="00DA13D3"/>
    <w:rsid w:val="00DA1A75"/>
    <w:rsid w:val="00DA30EA"/>
    <w:rsid w:val="00DA31AC"/>
    <w:rsid w:val="00DA31F2"/>
    <w:rsid w:val="00DA40A3"/>
    <w:rsid w:val="00DA40E8"/>
    <w:rsid w:val="00DA45E8"/>
    <w:rsid w:val="00DA488F"/>
    <w:rsid w:val="00DA4A9C"/>
    <w:rsid w:val="00DA4D8A"/>
    <w:rsid w:val="00DA4EB9"/>
    <w:rsid w:val="00DA5A55"/>
    <w:rsid w:val="00DA5B33"/>
    <w:rsid w:val="00DA5E08"/>
    <w:rsid w:val="00DA627A"/>
    <w:rsid w:val="00DA6B2D"/>
    <w:rsid w:val="00DA6D96"/>
    <w:rsid w:val="00DA6FF1"/>
    <w:rsid w:val="00DA7250"/>
    <w:rsid w:val="00DA7627"/>
    <w:rsid w:val="00DA79B4"/>
    <w:rsid w:val="00DA7F85"/>
    <w:rsid w:val="00DB1143"/>
    <w:rsid w:val="00DB1198"/>
    <w:rsid w:val="00DB1FD9"/>
    <w:rsid w:val="00DB24A7"/>
    <w:rsid w:val="00DB257D"/>
    <w:rsid w:val="00DB3443"/>
    <w:rsid w:val="00DB3AFB"/>
    <w:rsid w:val="00DB3B5C"/>
    <w:rsid w:val="00DB436F"/>
    <w:rsid w:val="00DB6F66"/>
    <w:rsid w:val="00DB7584"/>
    <w:rsid w:val="00DB76B6"/>
    <w:rsid w:val="00DB788E"/>
    <w:rsid w:val="00DB7DCA"/>
    <w:rsid w:val="00DC06C2"/>
    <w:rsid w:val="00DC0975"/>
    <w:rsid w:val="00DC0B96"/>
    <w:rsid w:val="00DC1207"/>
    <w:rsid w:val="00DC13BB"/>
    <w:rsid w:val="00DC1602"/>
    <w:rsid w:val="00DC191C"/>
    <w:rsid w:val="00DC1ABF"/>
    <w:rsid w:val="00DC1D6B"/>
    <w:rsid w:val="00DC23C5"/>
    <w:rsid w:val="00DC3C7F"/>
    <w:rsid w:val="00DC3DE0"/>
    <w:rsid w:val="00DC43BC"/>
    <w:rsid w:val="00DC47DD"/>
    <w:rsid w:val="00DC4959"/>
    <w:rsid w:val="00DC4A17"/>
    <w:rsid w:val="00DC5901"/>
    <w:rsid w:val="00DC5AB0"/>
    <w:rsid w:val="00DC5B5C"/>
    <w:rsid w:val="00DC6C38"/>
    <w:rsid w:val="00DC7D27"/>
    <w:rsid w:val="00DD117C"/>
    <w:rsid w:val="00DD2051"/>
    <w:rsid w:val="00DD21F8"/>
    <w:rsid w:val="00DD2338"/>
    <w:rsid w:val="00DD27B8"/>
    <w:rsid w:val="00DD2914"/>
    <w:rsid w:val="00DD2AF0"/>
    <w:rsid w:val="00DD3273"/>
    <w:rsid w:val="00DD4089"/>
    <w:rsid w:val="00DD45A2"/>
    <w:rsid w:val="00DD5357"/>
    <w:rsid w:val="00DD54F0"/>
    <w:rsid w:val="00DE054F"/>
    <w:rsid w:val="00DE0757"/>
    <w:rsid w:val="00DE138A"/>
    <w:rsid w:val="00DE198C"/>
    <w:rsid w:val="00DE1E01"/>
    <w:rsid w:val="00DE1FA3"/>
    <w:rsid w:val="00DE228B"/>
    <w:rsid w:val="00DE2BAE"/>
    <w:rsid w:val="00DE2E85"/>
    <w:rsid w:val="00DE318E"/>
    <w:rsid w:val="00DE477C"/>
    <w:rsid w:val="00DE4801"/>
    <w:rsid w:val="00DE62C7"/>
    <w:rsid w:val="00DE65A3"/>
    <w:rsid w:val="00DE70F3"/>
    <w:rsid w:val="00DE78A3"/>
    <w:rsid w:val="00DE79DC"/>
    <w:rsid w:val="00DF0990"/>
    <w:rsid w:val="00DF0DA8"/>
    <w:rsid w:val="00DF1647"/>
    <w:rsid w:val="00DF1B68"/>
    <w:rsid w:val="00DF1DF3"/>
    <w:rsid w:val="00DF1FA6"/>
    <w:rsid w:val="00DF241C"/>
    <w:rsid w:val="00DF273D"/>
    <w:rsid w:val="00DF2BF8"/>
    <w:rsid w:val="00DF2F45"/>
    <w:rsid w:val="00DF353A"/>
    <w:rsid w:val="00DF35F5"/>
    <w:rsid w:val="00DF42C3"/>
    <w:rsid w:val="00DF4A70"/>
    <w:rsid w:val="00DF4B3C"/>
    <w:rsid w:val="00DF4BD5"/>
    <w:rsid w:val="00DF4F82"/>
    <w:rsid w:val="00DF58BA"/>
    <w:rsid w:val="00DF5EAC"/>
    <w:rsid w:val="00DF7458"/>
    <w:rsid w:val="00DF7B9F"/>
    <w:rsid w:val="00DF7BB8"/>
    <w:rsid w:val="00E00002"/>
    <w:rsid w:val="00E00BFF"/>
    <w:rsid w:val="00E01CAC"/>
    <w:rsid w:val="00E01D16"/>
    <w:rsid w:val="00E03293"/>
    <w:rsid w:val="00E03483"/>
    <w:rsid w:val="00E03AB8"/>
    <w:rsid w:val="00E03B93"/>
    <w:rsid w:val="00E03CF9"/>
    <w:rsid w:val="00E03E2C"/>
    <w:rsid w:val="00E05C3A"/>
    <w:rsid w:val="00E0602C"/>
    <w:rsid w:val="00E0610C"/>
    <w:rsid w:val="00E07C68"/>
    <w:rsid w:val="00E10445"/>
    <w:rsid w:val="00E1129A"/>
    <w:rsid w:val="00E117A9"/>
    <w:rsid w:val="00E12015"/>
    <w:rsid w:val="00E1202C"/>
    <w:rsid w:val="00E128A7"/>
    <w:rsid w:val="00E132D1"/>
    <w:rsid w:val="00E13697"/>
    <w:rsid w:val="00E13CE4"/>
    <w:rsid w:val="00E13E7F"/>
    <w:rsid w:val="00E14601"/>
    <w:rsid w:val="00E14DB5"/>
    <w:rsid w:val="00E172ED"/>
    <w:rsid w:val="00E21EA2"/>
    <w:rsid w:val="00E21ED4"/>
    <w:rsid w:val="00E2253B"/>
    <w:rsid w:val="00E22B03"/>
    <w:rsid w:val="00E2424F"/>
    <w:rsid w:val="00E262AE"/>
    <w:rsid w:val="00E269BF"/>
    <w:rsid w:val="00E27240"/>
    <w:rsid w:val="00E27394"/>
    <w:rsid w:val="00E27EF2"/>
    <w:rsid w:val="00E27FCB"/>
    <w:rsid w:val="00E31AF2"/>
    <w:rsid w:val="00E32D36"/>
    <w:rsid w:val="00E32D90"/>
    <w:rsid w:val="00E33BA7"/>
    <w:rsid w:val="00E350DA"/>
    <w:rsid w:val="00E36764"/>
    <w:rsid w:val="00E3694C"/>
    <w:rsid w:val="00E37156"/>
    <w:rsid w:val="00E3745D"/>
    <w:rsid w:val="00E37AA7"/>
    <w:rsid w:val="00E37B9D"/>
    <w:rsid w:val="00E4027B"/>
    <w:rsid w:val="00E40513"/>
    <w:rsid w:val="00E40773"/>
    <w:rsid w:val="00E40D78"/>
    <w:rsid w:val="00E4339D"/>
    <w:rsid w:val="00E43ACC"/>
    <w:rsid w:val="00E442C6"/>
    <w:rsid w:val="00E44540"/>
    <w:rsid w:val="00E45219"/>
    <w:rsid w:val="00E4521B"/>
    <w:rsid w:val="00E45A53"/>
    <w:rsid w:val="00E4602F"/>
    <w:rsid w:val="00E46592"/>
    <w:rsid w:val="00E46B94"/>
    <w:rsid w:val="00E46BD1"/>
    <w:rsid w:val="00E46CD8"/>
    <w:rsid w:val="00E47277"/>
    <w:rsid w:val="00E4788D"/>
    <w:rsid w:val="00E47FC2"/>
    <w:rsid w:val="00E50304"/>
    <w:rsid w:val="00E509DB"/>
    <w:rsid w:val="00E50DBF"/>
    <w:rsid w:val="00E5177E"/>
    <w:rsid w:val="00E5188A"/>
    <w:rsid w:val="00E529F6"/>
    <w:rsid w:val="00E5306B"/>
    <w:rsid w:val="00E5374D"/>
    <w:rsid w:val="00E54EA4"/>
    <w:rsid w:val="00E550E8"/>
    <w:rsid w:val="00E55204"/>
    <w:rsid w:val="00E5572C"/>
    <w:rsid w:val="00E55B91"/>
    <w:rsid w:val="00E55EE5"/>
    <w:rsid w:val="00E56D13"/>
    <w:rsid w:val="00E56E68"/>
    <w:rsid w:val="00E571FB"/>
    <w:rsid w:val="00E5723C"/>
    <w:rsid w:val="00E574D4"/>
    <w:rsid w:val="00E57BBF"/>
    <w:rsid w:val="00E57C49"/>
    <w:rsid w:val="00E603DA"/>
    <w:rsid w:val="00E60AA4"/>
    <w:rsid w:val="00E61423"/>
    <w:rsid w:val="00E61682"/>
    <w:rsid w:val="00E61C8D"/>
    <w:rsid w:val="00E626C9"/>
    <w:rsid w:val="00E62E67"/>
    <w:rsid w:val="00E63506"/>
    <w:rsid w:val="00E63F7A"/>
    <w:rsid w:val="00E64294"/>
    <w:rsid w:val="00E644C4"/>
    <w:rsid w:val="00E654EB"/>
    <w:rsid w:val="00E655B8"/>
    <w:rsid w:val="00E65BA8"/>
    <w:rsid w:val="00E665ED"/>
    <w:rsid w:val="00E6673E"/>
    <w:rsid w:val="00E66813"/>
    <w:rsid w:val="00E6795E"/>
    <w:rsid w:val="00E700B2"/>
    <w:rsid w:val="00E701A6"/>
    <w:rsid w:val="00E701BA"/>
    <w:rsid w:val="00E701CF"/>
    <w:rsid w:val="00E7039D"/>
    <w:rsid w:val="00E71B5B"/>
    <w:rsid w:val="00E72109"/>
    <w:rsid w:val="00E722E1"/>
    <w:rsid w:val="00E723DF"/>
    <w:rsid w:val="00E72960"/>
    <w:rsid w:val="00E730BE"/>
    <w:rsid w:val="00E73A4D"/>
    <w:rsid w:val="00E73C69"/>
    <w:rsid w:val="00E73F30"/>
    <w:rsid w:val="00E751CA"/>
    <w:rsid w:val="00E7553D"/>
    <w:rsid w:val="00E75910"/>
    <w:rsid w:val="00E769E6"/>
    <w:rsid w:val="00E774D5"/>
    <w:rsid w:val="00E775FF"/>
    <w:rsid w:val="00E776D0"/>
    <w:rsid w:val="00E77D31"/>
    <w:rsid w:val="00E80BAB"/>
    <w:rsid w:val="00E8234B"/>
    <w:rsid w:val="00E82579"/>
    <w:rsid w:val="00E83684"/>
    <w:rsid w:val="00E83857"/>
    <w:rsid w:val="00E84231"/>
    <w:rsid w:val="00E844D4"/>
    <w:rsid w:val="00E8462B"/>
    <w:rsid w:val="00E846A6"/>
    <w:rsid w:val="00E857C7"/>
    <w:rsid w:val="00E85B3D"/>
    <w:rsid w:val="00E860B6"/>
    <w:rsid w:val="00E86193"/>
    <w:rsid w:val="00E86735"/>
    <w:rsid w:val="00E8675F"/>
    <w:rsid w:val="00E86929"/>
    <w:rsid w:val="00E871DE"/>
    <w:rsid w:val="00E87A18"/>
    <w:rsid w:val="00E87D17"/>
    <w:rsid w:val="00E87EE6"/>
    <w:rsid w:val="00E90603"/>
    <w:rsid w:val="00E90FEA"/>
    <w:rsid w:val="00E91365"/>
    <w:rsid w:val="00E92D59"/>
    <w:rsid w:val="00E92DF2"/>
    <w:rsid w:val="00E936D8"/>
    <w:rsid w:val="00E9379E"/>
    <w:rsid w:val="00E952C2"/>
    <w:rsid w:val="00E955E5"/>
    <w:rsid w:val="00E9641B"/>
    <w:rsid w:val="00E96EDE"/>
    <w:rsid w:val="00E97051"/>
    <w:rsid w:val="00E97073"/>
    <w:rsid w:val="00EA0A06"/>
    <w:rsid w:val="00EA0BBF"/>
    <w:rsid w:val="00EA1125"/>
    <w:rsid w:val="00EA19F9"/>
    <w:rsid w:val="00EA37EA"/>
    <w:rsid w:val="00EA399E"/>
    <w:rsid w:val="00EA45CE"/>
    <w:rsid w:val="00EA49D7"/>
    <w:rsid w:val="00EA55EF"/>
    <w:rsid w:val="00EA5EB4"/>
    <w:rsid w:val="00EA6695"/>
    <w:rsid w:val="00EA6B13"/>
    <w:rsid w:val="00EA6D60"/>
    <w:rsid w:val="00EA7ADF"/>
    <w:rsid w:val="00EA7CAD"/>
    <w:rsid w:val="00EB00DC"/>
    <w:rsid w:val="00EB02E1"/>
    <w:rsid w:val="00EB0673"/>
    <w:rsid w:val="00EB0728"/>
    <w:rsid w:val="00EB0F91"/>
    <w:rsid w:val="00EB105E"/>
    <w:rsid w:val="00EB165F"/>
    <w:rsid w:val="00EB19FA"/>
    <w:rsid w:val="00EB2176"/>
    <w:rsid w:val="00EB2F7E"/>
    <w:rsid w:val="00EB3411"/>
    <w:rsid w:val="00EB3D8C"/>
    <w:rsid w:val="00EB4598"/>
    <w:rsid w:val="00EB4731"/>
    <w:rsid w:val="00EB4BF8"/>
    <w:rsid w:val="00EB5329"/>
    <w:rsid w:val="00EB55CA"/>
    <w:rsid w:val="00EB5EB2"/>
    <w:rsid w:val="00EB636D"/>
    <w:rsid w:val="00EB692B"/>
    <w:rsid w:val="00EB6C42"/>
    <w:rsid w:val="00EB7138"/>
    <w:rsid w:val="00EB7363"/>
    <w:rsid w:val="00EC02A7"/>
    <w:rsid w:val="00EC0776"/>
    <w:rsid w:val="00EC127A"/>
    <w:rsid w:val="00EC131D"/>
    <w:rsid w:val="00EC2035"/>
    <w:rsid w:val="00EC2617"/>
    <w:rsid w:val="00EC2A03"/>
    <w:rsid w:val="00EC3014"/>
    <w:rsid w:val="00EC31EA"/>
    <w:rsid w:val="00EC3883"/>
    <w:rsid w:val="00EC3AA6"/>
    <w:rsid w:val="00EC459B"/>
    <w:rsid w:val="00EC46B2"/>
    <w:rsid w:val="00EC4E92"/>
    <w:rsid w:val="00EC4FF5"/>
    <w:rsid w:val="00EC5C73"/>
    <w:rsid w:val="00EC66BE"/>
    <w:rsid w:val="00EC75A1"/>
    <w:rsid w:val="00ED0508"/>
    <w:rsid w:val="00ED3002"/>
    <w:rsid w:val="00ED334F"/>
    <w:rsid w:val="00ED3890"/>
    <w:rsid w:val="00ED39D0"/>
    <w:rsid w:val="00ED3F70"/>
    <w:rsid w:val="00ED404B"/>
    <w:rsid w:val="00ED44BD"/>
    <w:rsid w:val="00ED462B"/>
    <w:rsid w:val="00ED496E"/>
    <w:rsid w:val="00ED502C"/>
    <w:rsid w:val="00ED54DF"/>
    <w:rsid w:val="00ED5899"/>
    <w:rsid w:val="00ED5BDC"/>
    <w:rsid w:val="00ED6890"/>
    <w:rsid w:val="00ED79E2"/>
    <w:rsid w:val="00EE0086"/>
    <w:rsid w:val="00EE01F0"/>
    <w:rsid w:val="00EE0372"/>
    <w:rsid w:val="00EE03C6"/>
    <w:rsid w:val="00EE09B3"/>
    <w:rsid w:val="00EE10DF"/>
    <w:rsid w:val="00EE290B"/>
    <w:rsid w:val="00EE2B3F"/>
    <w:rsid w:val="00EE378D"/>
    <w:rsid w:val="00EE3950"/>
    <w:rsid w:val="00EE3BE0"/>
    <w:rsid w:val="00EE3C05"/>
    <w:rsid w:val="00EE3C0E"/>
    <w:rsid w:val="00EE4782"/>
    <w:rsid w:val="00EE5204"/>
    <w:rsid w:val="00EE521D"/>
    <w:rsid w:val="00EE5BEA"/>
    <w:rsid w:val="00EE6159"/>
    <w:rsid w:val="00EE616F"/>
    <w:rsid w:val="00EE6755"/>
    <w:rsid w:val="00EE6792"/>
    <w:rsid w:val="00EE67CF"/>
    <w:rsid w:val="00EE7459"/>
    <w:rsid w:val="00EF0326"/>
    <w:rsid w:val="00EF05EC"/>
    <w:rsid w:val="00EF092F"/>
    <w:rsid w:val="00EF0B2A"/>
    <w:rsid w:val="00EF1051"/>
    <w:rsid w:val="00EF226C"/>
    <w:rsid w:val="00EF2D6C"/>
    <w:rsid w:val="00EF2F78"/>
    <w:rsid w:val="00EF3C24"/>
    <w:rsid w:val="00EF4BF8"/>
    <w:rsid w:val="00EF4F8F"/>
    <w:rsid w:val="00EF7080"/>
    <w:rsid w:val="00EF7A0F"/>
    <w:rsid w:val="00EF7CAC"/>
    <w:rsid w:val="00EF7F52"/>
    <w:rsid w:val="00F000F4"/>
    <w:rsid w:val="00F0021A"/>
    <w:rsid w:val="00F005AC"/>
    <w:rsid w:val="00F00BD6"/>
    <w:rsid w:val="00F0147A"/>
    <w:rsid w:val="00F02034"/>
    <w:rsid w:val="00F02168"/>
    <w:rsid w:val="00F023A6"/>
    <w:rsid w:val="00F02A0C"/>
    <w:rsid w:val="00F03051"/>
    <w:rsid w:val="00F0310E"/>
    <w:rsid w:val="00F0380A"/>
    <w:rsid w:val="00F04218"/>
    <w:rsid w:val="00F044E9"/>
    <w:rsid w:val="00F06600"/>
    <w:rsid w:val="00F06EBF"/>
    <w:rsid w:val="00F07276"/>
    <w:rsid w:val="00F073C2"/>
    <w:rsid w:val="00F10166"/>
    <w:rsid w:val="00F10E9B"/>
    <w:rsid w:val="00F11088"/>
    <w:rsid w:val="00F11A92"/>
    <w:rsid w:val="00F11AC3"/>
    <w:rsid w:val="00F11EDE"/>
    <w:rsid w:val="00F12531"/>
    <w:rsid w:val="00F12A56"/>
    <w:rsid w:val="00F1334C"/>
    <w:rsid w:val="00F13473"/>
    <w:rsid w:val="00F1478E"/>
    <w:rsid w:val="00F147B2"/>
    <w:rsid w:val="00F15048"/>
    <w:rsid w:val="00F1535D"/>
    <w:rsid w:val="00F15B9B"/>
    <w:rsid w:val="00F15DE7"/>
    <w:rsid w:val="00F1676E"/>
    <w:rsid w:val="00F168F0"/>
    <w:rsid w:val="00F173CB"/>
    <w:rsid w:val="00F177D7"/>
    <w:rsid w:val="00F20455"/>
    <w:rsid w:val="00F20A6E"/>
    <w:rsid w:val="00F20D67"/>
    <w:rsid w:val="00F20EF7"/>
    <w:rsid w:val="00F20FC3"/>
    <w:rsid w:val="00F213F3"/>
    <w:rsid w:val="00F22EE0"/>
    <w:rsid w:val="00F2358D"/>
    <w:rsid w:val="00F235C4"/>
    <w:rsid w:val="00F2387F"/>
    <w:rsid w:val="00F25033"/>
    <w:rsid w:val="00F26B37"/>
    <w:rsid w:val="00F26DB9"/>
    <w:rsid w:val="00F27BBA"/>
    <w:rsid w:val="00F30FC1"/>
    <w:rsid w:val="00F31EF0"/>
    <w:rsid w:val="00F32DF1"/>
    <w:rsid w:val="00F33665"/>
    <w:rsid w:val="00F3389A"/>
    <w:rsid w:val="00F33B53"/>
    <w:rsid w:val="00F33FE5"/>
    <w:rsid w:val="00F34139"/>
    <w:rsid w:val="00F3445B"/>
    <w:rsid w:val="00F346C7"/>
    <w:rsid w:val="00F346FF"/>
    <w:rsid w:val="00F34BA7"/>
    <w:rsid w:val="00F37134"/>
    <w:rsid w:val="00F37758"/>
    <w:rsid w:val="00F37FE7"/>
    <w:rsid w:val="00F406D1"/>
    <w:rsid w:val="00F410BE"/>
    <w:rsid w:val="00F42ACE"/>
    <w:rsid w:val="00F42B32"/>
    <w:rsid w:val="00F42F8E"/>
    <w:rsid w:val="00F438FC"/>
    <w:rsid w:val="00F444B5"/>
    <w:rsid w:val="00F452E2"/>
    <w:rsid w:val="00F4663E"/>
    <w:rsid w:val="00F46E6A"/>
    <w:rsid w:val="00F47C4A"/>
    <w:rsid w:val="00F512D7"/>
    <w:rsid w:val="00F5131B"/>
    <w:rsid w:val="00F519F4"/>
    <w:rsid w:val="00F52892"/>
    <w:rsid w:val="00F52AB7"/>
    <w:rsid w:val="00F52DE6"/>
    <w:rsid w:val="00F530C4"/>
    <w:rsid w:val="00F54845"/>
    <w:rsid w:val="00F556A0"/>
    <w:rsid w:val="00F560F2"/>
    <w:rsid w:val="00F567F5"/>
    <w:rsid w:val="00F57700"/>
    <w:rsid w:val="00F57CF2"/>
    <w:rsid w:val="00F61A5E"/>
    <w:rsid w:val="00F61F05"/>
    <w:rsid w:val="00F6235C"/>
    <w:rsid w:val="00F63E40"/>
    <w:rsid w:val="00F649FC"/>
    <w:rsid w:val="00F64E89"/>
    <w:rsid w:val="00F64ECE"/>
    <w:rsid w:val="00F6527F"/>
    <w:rsid w:val="00F65980"/>
    <w:rsid w:val="00F66262"/>
    <w:rsid w:val="00F663F5"/>
    <w:rsid w:val="00F66ED0"/>
    <w:rsid w:val="00F70572"/>
    <w:rsid w:val="00F715C9"/>
    <w:rsid w:val="00F7168E"/>
    <w:rsid w:val="00F72FB2"/>
    <w:rsid w:val="00F731DC"/>
    <w:rsid w:val="00F73930"/>
    <w:rsid w:val="00F74496"/>
    <w:rsid w:val="00F75521"/>
    <w:rsid w:val="00F755FA"/>
    <w:rsid w:val="00F755FE"/>
    <w:rsid w:val="00F757C5"/>
    <w:rsid w:val="00F7599A"/>
    <w:rsid w:val="00F771A2"/>
    <w:rsid w:val="00F77465"/>
    <w:rsid w:val="00F77548"/>
    <w:rsid w:val="00F80C4E"/>
    <w:rsid w:val="00F80E6E"/>
    <w:rsid w:val="00F82E62"/>
    <w:rsid w:val="00F833DC"/>
    <w:rsid w:val="00F835D9"/>
    <w:rsid w:val="00F83686"/>
    <w:rsid w:val="00F83F92"/>
    <w:rsid w:val="00F8446C"/>
    <w:rsid w:val="00F845BF"/>
    <w:rsid w:val="00F84BF5"/>
    <w:rsid w:val="00F84EC2"/>
    <w:rsid w:val="00F85621"/>
    <w:rsid w:val="00F86488"/>
    <w:rsid w:val="00F87F79"/>
    <w:rsid w:val="00F9000D"/>
    <w:rsid w:val="00F9022E"/>
    <w:rsid w:val="00F90C49"/>
    <w:rsid w:val="00F90E78"/>
    <w:rsid w:val="00F912C8"/>
    <w:rsid w:val="00F914AF"/>
    <w:rsid w:val="00F922BC"/>
    <w:rsid w:val="00F923FD"/>
    <w:rsid w:val="00F93250"/>
    <w:rsid w:val="00F93FB1"/>
    <w:rsid w:val="00F94493"/>
    <w:rsid w:val="00F9457B"/>
    <w:rsid w:val="00F9690B"/>
    <w:rsid w:val="00F97042"/>
    <w:rsid w:val="00F97AD2"/>
    <w:rsid w:val="00FA017E"/>
    <w:rsid w:val="00FA035C"/>
    <w:rsid w:val="00FA07EB"/>
    <w:rsid w:val="00FA0D2B"/>
    <w:rsid w:val="00FA1084"/>
    <w:rsid w:val="00FA1ADE"/>
    <w:rsid w:val="00FA1AE2"/>
    <w:rsid w:val="00FA28E9"/>
    <w:rsid w:val="00FA2F3A"/>
    <w:rsid w:val="00FA3C59"/>
    <w:rsid w:val="00FA46A6"/>
    <w:rsid w:val="00FA49CB"/>
    <w:rsid w:val="00FA57D1"/>
    <w:rsid w:val="00FA5C53"/>
    <w:rsid w:val="00FA5EAD"/>
    <w:rsid w:val="00FA6944"/>
    <w:rsid w:val="00FB0CEF"/>
    <w:rsid w:val="00FB0DBD"/>
    <w:rsid w:val="00FB0DD4"/>
    <w:rsid w:val="00FB12DE"/>
    <w:rsid w:val="00FB1468"/>
    <w:rsid w:val="00FB2D67"/>
    <w:rsid w:val="00FB2FD9"/>
    <w:rsid w:val="00FB31E8"/>
    <w:rsid w:val="00FB3E07"/>
    <w:rsid w:val="00FB436A"/>
    <w:rsid w:val="00FB4804"/>
    <w:rsid w:val="00FB4880"/>
    <w:rsid w:val="00FB57E8"/>
    <w:rsid w:val="00FB6A46"/>
    <w:rsid w:val="00FB6D4E"/>
    <w:rsid w:val="00FB6EBB"/>
    <w:rsid w:val="00FB7426"/>
    <w:rsid w:val="00FB7CF4"/>
    <w:rsid w:val="00FC0247"/>
    <w:rsid w:val="00FC07AF"/>
    <w:rsid w:val="00FC0A3B"/>
    <w:rsid w:val="00FC10AF"/>
    <w:rsid w:val="00FC11D3"/>
    <w:rsid w:val="00FC1AC5"/>
    <w:rsid w:val="00FC1BB4"/>
    <w:rsid w:val="00FC27AC"/>
    <w:rsid w:val="00FC28D1"/>
    <w:rsid w:val="00FC2C1E"/>
    <w:rsid w:val="00FC3034"/>
    <w:rsid w:val="00FC5750"/>
    <w:rsid w:val="00FC5796"/>
    <w:rsid w:val="00FC5867"/>
    <w:rsid w:val="00FC5CE1"/>
    <w:rsid w:val="00FC610B"/>
    <w:rsid w:val="00FC6B96"/>
    <w:rsid w:val="00FC70E1"/>
    <w:rsid w:val="00FC731E"/>
    <w:rsid w:val="00FC7395"/>
    <w:rsid w:val="00FC749F"/>
    <w:rsid w:val="00FC7C7A"/>
    <w:rsid w:val="00FD01E2"/>
    <w:rsid w:val="00FD2FDA"/>
    <w:rsid w:val="00FD3025"/>
    <w:rsid w:val="00FD3070"/>
    <w:rsid w:val="00FD348F"/>
    <w:rsid w:val="00FD45EC"/>
    <w:rsid w:val="00FD4E65"/>
    <w:rsid w:val="00FD5CF3"/>
    <w:rsid w:val="00FD6251"/>
    <w:rsid w:val="00FD63F1"/>
    <w:rsid w:val="00FD6D7E"/>
    <w:rsid w:val="00FD7409"/>
    <w:rsid w:val="00FD7FA8"/>
    <w:rsid w:val="00FE08EA"/>
    <w:rsid w:val="00FE21C0"/>
    <w:rsid w:val="00FE2B48"/>
    <w:rsid w:val="00FE3201"/>
    <w:rsid w:val="00FE3501"/>
    <w:rsid w:val="00FE375A"/>
    <w:rsid w:val="00FE5875"/>
    <w:rsid w:val="00FE606E"/>
    <w:rsid w:val="00FE6F8D"/>
    <w:rsid w:val="00FE727F"/>
    <w:rsid w:val="00FE7A08"/>
    <w:rsid w:val="00FE7BCB"/>
    <w:rsid w:val="00FF0225"/>
    <w:rsid w:val="00FF028E"/>
    <w:rsid w:val="00FF0972"/>
    <w:rsid w:val="00FF0995"/>
    <w:rsid w:val="00FF0F03"/>
    <w:rsid w:val="00FF0FED"/>
    <w:rsid w:val="00FF12DA"/>
    <w:rsid w:val="00FF24AA"/>
    <w:rsid w:val="00FF2D10"/>
    <w:rsid w:val="00FF2D13"/>
    <w:rsid w:val="00FF3808"/>
    <w:rsid w:val="00FF4007"/>
    <w:rsid w:val="00FF5196"/>
    <w:rsid w:val="00FF6AF1"/>
    <w:rsid w:val="00FF774F"/>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ゴシック" w:hAnsi="Arial" w:cs="Times New Roman"/>
        <w:lang w:val="en-US" w:eastAsia="ja-JP"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A84F3A"/>
    <w:pPr>
      <w:contextualSpacing/>
    </w:pPr>
    <w:rPr>
      <w:sz w:val="16"/>
      <w:szCs w:val="22"/>
      <w:lang w:eastAsia="en-US"/>
    </w:rPr>
  </w:style>
  <w:style w:type="paragraph" w:styleId="1">
    <w:name w:val="heading 1"/>
    <w:basedOn w:val="a"/>
    <w:next w:val="a"/>
    <w:link w:val="10"/>
    <w:autoRedefine/>
    <w:uiPriority w:val="99"/>
    <w:qFormat/>
    <w:rsid w:val="009564A0"/>
    <w:pPr>
      <w:numPr>
        <w:numId w:val="2"/>
      </w:numPr>
      <w:pBdr>
        <w:bottom w:val="thinThickSmallGap" w:sz="12" w:space="1" w:color="808080"/>
      </w:pBdr>
      <w:spacing w:beforeLines="50" w:afterLines="50"/>
      <w:outlineLvl w:val="0"/>
    </w:pPr>
    <w:rPr>
      <w:rFonts w:ascii="ＭＳ ゴシック" w:hAnsi="ＭＳ ゴシック"/>
      <w:b/>
      <w:spacing w:val="20"/>
      <w:sz w:val="24"/>
      <w:szCs w:val="28"/>
      <w:lang w:eastAsia="ja-JP"/>
    </w:rPr>
  </w:style>
  <w:style w:type="paragraph" w:styleId="2">
    <w:name w:val="heading 2"/>
    <w:basedOn w:val="a"/>
    <w:next w:val="a"/>
    <w:link w:val="20"/>
    <w:uiPriority w:val="99"/>
    <w:qFormat/>
    <w:rsid w:val="007122E4"/>
    <w:pPr>
      <w:pBdr>
        <w:bottom w:val="single" w:sz="4" w:space="1" w:color="808080"/>
      </w:pBdr>
      <w:spacing w:before="300" w:afterLines="50"/>
      <w:outlineLvl w:val="1"/>
    </w:pPr>
    <w:rPr>
      <w:b/>
      <w:spacing w:val="15"/>
      <w:sz w:val="18"/>
      <w:szCs w:val="24"/>
      <w:lang w:eastAsia="ja-JP"/>
    </w:rPr>
  </w:style>
  <w:style w:type="paragraph" w:styleId="3">
    <w:name w:val="heading 3"/>
    <w:basedOn w:val="a"/>
    <w:next w:val="a"/>
    <w:link w:val="30"/>
    <w:uiPriority w:val="99"/>
    <w:qFormat/>
    <w:rsid w:val="00AB31C3"/>
    <w:pPr>
      <w:pBdr>
        <w:bottom w:val="dotted" w:sz="4" w:space="1" w:color="808080"/>
      </w:pBdr>
      <w:spacing w:before="300" w:afterLines="50"/>
      <w:outlineLvl w:val="2"/>
    </w:pPr>
    <w:rPr>
      <w:b/>
      <w:sz w:val="18"/>
      <w:szCs w:val="24"/>
      <w:lang w:eastAsia="ja-JP"/>
    </w:rPr>
  </w:style>
  <w:style w:type="paragraph" w:styleId="4">
    <w:name w:val="heading 4"/>
    <w:basedOn w:val="a"/>
    <w:next w:val="a"/>
    <w:link w:val="40"/>
    <w:uiPriority w:val="99"/>
    <w:qFormat/>
    <w:rsid w:val="00F83F92"/>
    <w:pPr>
      <w:numPr>
        <w:numId w:val="1"/>
      </w:numPr>
      <w:spacing w:beforeLines="50"/>
      <w:ind w:left="284" w:hanging="284"/>
      <w:outlineLvl w:val="3"/>
    </w:pPr>
    <w:rPr>
      <w:b/>
      <w:spacing w:val="10"/>
      <w:sz w:val="18"/>
      <w:szCs w:val="20"/>
    </w:rPr>
  </w:style>
  <w:style w:type="paragraph" w:styleId="5">
    <w:name w:val="heading 5"/>
    <w:basedOn w:val="a"/>
    <w:next w:val="a"/>
    <w:link w:val="50"/>
    <w:uiPriority w:val="99"/>
    <w:qFormat/>
    <w:rsid w:val="00F6235C"/>
    <w:pPr>
      <w:pBdr>
        <w:bottom w:val="dotted" w:sz="4" w:space="1" w:color="BFBFBF"/>
      </w:pBdr>
      <w:spacing w:before="320" w:after="120"/>
      <w:outlineLvl w:val="4"/>
    </w:pPr>
    <w:rPr>
      <w:spacing w:val="10"/>
      <w:sz w:val="18"/>
      <w:szCs w:val="20"/>
      <w:lang w:eastAsia="ja-JP"/>
    </w:rPr>
  </w:style>
  <w:style w:type="paragraph" w:styleId="6">
    <w:name w:val="heading 6"/>
    <w:basedOn w:val="a"/>
    <w:next w:val="a"/>
    <w:link w:val="60"/>
    <w:uiPriority w:val="99"/>
    <w:qFormat/>
    <w:rsid w:val="008615E4"/>
    <w:pPr>
      <w:spacing w:after="120"/>
      <w:outlineLvl w:val="5"/>
    </w:pPr>
    <w:rPr>
      <w:spacing w:val="10"/>
      <w:sz w:val="20"/>
      <w:szCs w:val="20"/>
      <w:lang w:eastAsia="ja-JP"/>
    </w:rPr>
  </w:style>
  <w:style w:type="paragraph" w:styleId="7">
    <w:name w:val="heading 7"/>
    <w:basedOn w:val="a"/>
    <w:next w:val="a"/>
    <w:link w:val="70"/>
    <w:uiPriority w:val="99"/>
    <w:qFormat/>
    <w:rsid w:val="008615E4"/>
    <w:pPr>
      <w:spacing w:after="120"/>
      <w:jc w:val="center"/>
      <w:outlineLvl w:val="6"/>
    </w:pPr>
    <w:rPr>
      <w:i/>
      <w:iCs/>
      <w:color w:val="943634"/>
      <w:spacing w:val="10"/>
      <w:sz w:val="20"/>
      <w:szCs w:val="20"/>
      <w:lang w:eastAsia="ja-JP"/>
    </w:rPr>
  </w:style>
  <w:style w:type="paragraph" w:styleId="8">
    <w:name w:val="heading 8"/>
    <w:basedOn w:val="a"/>
    <w:next w:val="a"/>
    <w:link w:val="80"/>
    <w:uiPriority w:val="99"/>
    <w:qFormat/>
    <w:rsid w:val="001E5776"/>
    <w:pPr>
      <w:spacing w:after="120"/>
      <w:jc w:val="center"/>
      <w:outlineLvl w:val="7"/>
    </w:pPr>
    <w:rPr>
      <w:caps/>
      <w:spacing w:val="10"/>
      <w:sz w:val="20"/>
      <w:szCs w:val="20"/>
      <w:lang w:eastAsia="ja-JP"/>
    </w:rPr>
  </w:style>
  <w:style w:type="paragraph" w:styleId="9">
    <w:name w:val="heading 9"/>
    <w:basedOn w:val="a"/>
    <w:next w:val="a"/>
    <w:link w:val="90"/>
    <w:uiPriority w:val="99"/>
    <w:qFormat/>
    <w:rsid w:val="001E5776"/>
    <w:pPr>
      <w:spacing w:after="120"/>
      <w:jc w:val="center"/>
      <w:outlineLvl w:val="8"/>
    </w:pPr>
    <w:rPr>
      <w:i/>
      <w:iCs/>
      <w:caps/>
      <w:spacing w:val="10"/>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9"/>
    <w:locked/>
    <w:rsid w:val="009564A0"/>
    <w:rPr>
      <w:rFonts w:ascii="ＭＳ ゴシック" w:eastAsia="ＭＳ ゴシック"/>
      <w:b/>
      <w:spacing w:val="20"/>
      <w:sz w:val="28"/>
    </w:rPr>
  </w:style>
  <w:style w:type="character" w:customStyle="1" w:styleId="20">
    <w:name w:val="見出し 2 (文字)"/>
    <w:basedOn w:val="a0"/>
    <w:link w:val="2"/>
    <w:uiPriority w:val="99"/>
    <w:locked/>
    <w:rsid w:val="007122E4"/>
    <w:rPr>
      <w:b/>
      <w:spacing w:val="15"/>
      <w:sz w:val="24"/>
    </w:rPr>
  </w:style>
  <w:style w:type="character" w:customStyle="1" w:styleId="30">
    <w:name w:val="見出し 3 (文字)"/>
    <w:basedOn w:val="a0"/>
    <w:link w:val="3"/>
    <w:uiPriority w:val="99"/>
    <w:locked/>
    <w:rsid w:val="00AB31C3"/>
    <w:rPr>
      <w:b/>
      <w:sz w:val="24"/>
    </w:rPr>
  </w:style>
  <w:style w:type="character" w:customStyle="1" w:styleId="40">
    <w:name w:val="見出し 4 (文字)"/>
    <w:basedOn w:val="a0"/>
    <w:link w:val="4"/>
    <w:uiPriority w:val="99"/>
    <w:locked/>
    <w:rsid w:val="00F83F92"/>
    <w:rPr>
      <w:b/>
      <w:spacing w:val="10"/>
      <w:sz w:val="18"/>
      <w:lang w:eastAsia="en-US"/>
    </w:rPr>
  </w:style>
  <w:style w:type="character" w:customStyle="1" w:styleId="50">
    <w:name w:val="見出し 5 (文字)"/>
    <w:basedOn w:val="a0"/>
    <w:link w:val="5"/>
    <w:uiPriority w:val="99"/>
    <w:locked/>
    <w:rsid w:val="00F6235C"/>
    <w:rPr>
      <w:spacing w:val="10"/>
      <w:sz w:val="18"/>
    </w:rPr>
  </w:style>
  <w:style w:type="character" w:customStyle="1" w:styleId="60">
    <w:name w:val="見出し 6 (文字)"/>
    <w:basedOn w:val="a0"/>
    <w:link w:val="6"/>
    <w:uiPriority w:val="99"/>
    <w:locked/>
    <w:rsid w:val="008615E4"/>
    <w:rPr>
      <w:spacing w:val="10"/>
    </w:rPr>
  </w:style>
  <w:style w:type="character" w:customStyle="1" w:styleId="70">
    <w:name w:val="見出し 7 (文字)"/>
    <w:basedOn w:val="a0"/>
    <w:link w:val="7"/>
    <w:uiPriority w:val="99"/>
    <w:semiHidden/>
    <w:locked/>
    <w:rsid w:val="008615E4"/>
    <w:rPr>
      <w:i/>
      <w:color w:val="943634"/>
      <w:spacing w:val="10"/>
    </w:rPr>
  </w:style>
  <w:style w:type="character" w:customStyle="1" w:styleId="80">
    <w:name w:val="見出し 8 (文字)"/>
    <w:basedOn w:val="a0"/>
    <w:link w:val="8"/>
    <w:uiPriority w:val="99"/>
    <w:semiHidden/>
    <w:locked/>
    <w:rsid w:val="001E5776"/>
    <w:rPr>
      <w:rFonts w:eastAsia="ＭＳ ゴシック"/>
      <w:caps/>
      <w:spacing w:val="10"/>
      <w:sz w:val="20"/>
    </w:rPr>
  </w:style>
  <w:style w:type="character" w:customStyle="1" w:styleId="90">
    <w:name w:val="見出し 9 (文字)"/>
    <w:basedOn w:val="a0"/>
    <w:link w:val="9"/>
    <w:uiPriority w:val="99"/>
    <w:semiHidden/>
    <w:locked/>
    <w:rsid w:val="001E5776"/>
    <w:rPr>
      <w:rFonts w:eastAsia="ＭＳ ゴシック"/>
      <w:i/>
      <w:caps/>
      <w:spacing w:val="10"/>
      <w:sz w:val="20"/>
    </w:rPr>
  </w:style>
  <w:style w:type="paragraph" w:styleId="a3">
    <w:name w:val="caption"/>
    <w:basedOn w:val="a"/>
    <w:next w:val="a"/>
    <w:uiPriority w:val="99"/>
    <w:qFormat/>
    <w:rsid w:val="001E5776"/>
    <w:rPr>
      <w:caps/>
      <w:spacing w:val="10"/>
      <w:szCs w:val="18"/>
    </w:rPr>
  </w:style>
  <w:style w:type="paragraph" w:styleId="a4">
    <w:name w:val="Title"/>
    <w:basedOn w:val="a"/>
    <w:next w:val="a"/>
    <w:link w:val="a5"/>
    <w:uiPriority w:val="99"/>
    <w:qFormat/>
    <w:rsid w:val="00F519F4"/>
    <w:pPr>
      <w:pBdr>
        <w:top w:val="single" w:sz="4" w:space="1" w:color="BFBFBF"/>
        <w:bottom w:val="single" w:sz="4" w:space="6" w:color="BFBFBF"/>
      </w:pBdr>
      <w:shd w:val="clear" w:color="auto" w:fill="F2F2F2"/>
      <w:spacing w:before="100" w:beforeAutospacing="1" w:after="300"/>
      <w:jc w:val="center"/>
    </w:pPr>
    <w:rPr>
      <w:b/>
      <w:color w:val="632423"/>
      <w:spacing w:val="50"/>
      <w:sz w:val="32"/>
      <w:szCs w:val="44"/>
      <w:lang w:eastAsia="ja-JP"/>
    </w:rPr>
  </w:style>
  <w:style w:type="character" w:customStyle="1" w:styleId="a5">
    <w:name w:val="表題 (文字)"/>
    <w:basedOn w:val="a0"/>
    <w:link w:val="a4"/>
    <w:uiPriority w:val="99"/>
    <w:locked/>
    <w:rsid w:val="00F519F4"/>
    <w:rPr>
      <w:b/>
      <w:color w:val="632423"/>
      <w:spacing w:val="50"/>
      <w:sz w:val="44"/>
      <w:shd w:val="clear" w:color="auto" w:fill="F2F2F2"/>
    </w:rPr>
  </w:style>
  <w:style w:type="paragraph" w:styleId="a6">
    <w:name w:val="Subtitle"/>
    <w:basedOn w:val="a"/>
    <w:next w:val="a"/>
    <w:link w:val="a7"/>
    <w:uiPriority w:val="99"/>
    <w:qFormat/>
    <w:rsid w:val="008615E4"/>
    <w:pPr>
      <w:spacing w:after="560"/>
      <w:jc w:val="center"/>
    </w:pPr>
    <w:rPr>
      <w:color w:val="262626"/>
      <w:spacing w:val="20"/>
      <w:sz w:val="18"/>
      <w:szCs w:val="18"/>
      <w:lang w:eastAsia="ja-JP"/>
    </w:rPr>
  </w:style>
  <w:style w:type="character" w:customStyle="1" w:styleId="a7">
    <w:name w:val="副題 (文字)"/>
    <w:basedOn w:val="a0"/>
    <w:link w:val="a6"/>
    <w:uiPriority w:val="99"/>
    <w:locked/>
    <w:rsid w:val="008615E4"/>
    <w:rPr>
      <w:color w:val="262626"/>
      <w:spacing w:val="20"/>
      <w:sz w:val="18"/>
    </w:rPr>
  </w:style>
  <w:style w:type="character" w:styleId="a8">
    <w:name w:val="Strong"/>
    <w:basedOn w:val="a0"/>
    <w:uiPriority w:val="99"/>
    <w:qFormat/>
    <w:rsid w:val="001E5776"/>
    <w:rPr>
      <w:rFonts w:cs="Times New Roman"/>
      <w:b/>
      <w:color w:val="943634"/>
      <w:spacing w:val="5"/>
    </w:rPr>
  </w:style>
  <w:style w:type="character" w:styleId="a9">
    <w:name w:val="Emphasis"/>
    <w:basedOn w:val="a0"/>
    <w:uiPriority w:val="99"/>
    <w:qFormat/>
    <w:rsid w:val="001E5776"/>
    <w:rPr>
      <w:rFonts w:cs="Times New Roman"/>
      <w:caps/>
      <w:spacing w:val="5"/>
      <w:sz w:val="20"/>
    </w:rPr>
  </w:style>
  <w:style w:type="paragraph" w:styleId="aa">
    <w:name w:val="No Spacing"/>
    <w:basedOn w:val="a"/>
    <w:link w:val="ab"/>
    <w:uiPriority w:val="99"/>
    <w:qFormat/>
    <w:rsid w:val="001E5776"/>
  </w:style>
  <w:style w:type="character" w:customStyle="1" w:styleId="ab">
    <w:name w:val="行間詰め (文字)"/>
    <w:basedOn w:val="a0"/>
    <w:link w:val="aa"/>
    <w:uiPriority w:val="99"/>
    <w:locked/>
    <w:rsid w:val="001E5776"/>
    <w:rPr>
      <w:rFonts w:cs="Times New Roman"/>
    </w:rPr>
  </w:style>
  <w:style w:type="paragraph" w:styleId="ac">
    <w:name w:val="List Paragraph"/>
    <w:basedOn w:val="a"/>
    <w:uiPriority w:val="99"/>
    <w:qFormat/>
    <w:rsid w:val="001E5776"/>
    <w:pPr>
      <w:ind w:left="720"/>
    </w:pPr>
  </w:style>
  <w:style w:type="paragraph" w:styleId="ad">
    <w:name w:val="Quote"/>
    <w:basedOn w:val="a"/>
    <w:next w:val="a"/>
    <w:link w:val="ae"/>
    <w:uiPriority w:val="99"/>
    <w:qFormat/>
    <w:rsid w:val="002B2BEC"/>
    <w:pPr>
      <w:shd w:val="clear" w:color="auto" w:fill="DEEAF6"/>
    </w:pPr>
    <w:rPr>
      <w:i/>
      <w:iCs/>
      <w:szCs w:val="20"/>
      <w:lang w:eastAsia="ja-JP"/>
    </w:rPr>
  </w:style>
  <w:style w:type="character" w:customStyle="1" w:styleId="ae">
    <w:name w:val="引用文 (文字)"/>
    <w:basedOn w:val="a0"/>
    <w:link w:val="ad"/>
    <w:uiPriority w:val="99"/>
    <w:locked/>
    <w:rsid w:val="002B2BEC"/>
    <w:rPr>
      <w:i/>
      <w:sz w:val="16"/>
      <w:shd w:val="clear" w:color="auto" w:fill="DEEAF6"/>
    </w:rPr>
  </w:style>
  <w:style w:type="paragraph" w:styleId="21">
    <w:name w:val="Intense Quote"/>
    <w:basedOn w:val="a"/>
    <w:next w:val="a"/>
    <w:link w:val="22"/>
    <w:uiPriority w:val="99"/>
    <w:qFormat/>
    <w:rsid w:val="001E5776"/>
    <w:pPr>
      <w:pBdr>
        <w:top w:val="dotted" w:sz="2" w:space="10" w:color="632423"/>
        <w:bottom w:val="dotted" w:sz="2" w:space="4" w:color="632423"/>
      </w:pBdr>
      <w:spacing w:before="160" w:line="300" w:lineRule="auto"/>
      <w:ind w:left="1440" w:right="1440"/>
    </w:pPr>
    <w:rPr>
      <w:caps/>
      <w:color w:val="622423"/>
      <w:spacing w:val="5"/>
      <w:sz w:val="20"/>
      <w:szCs w:val="20"/>
      <w:lang w:eastAsia="ja-JP"/>
    </w:rPr>
  </w:style>
  <w:style w:type="character" w:customStyle="1" w:styleId="22">
    <w:name w:val="引用文 2 (文字)"/>
    <w:basedOn w:val="a0"/>
    <w:link w:val="21"/>
    <w:uiPriority w:val="99"/>
    <w:locked/>
    <w:rsid w:val="001E5776"/>
    <w:rPr>
      <w:rFonts w:eastAsia="ＭＳ ゴシック"/>
      <w:caps/>
      <w:color w:val="622423"/>
      <w:spacing w:val="5"/>
      <w:sz w:val="20"/>
    </w:rPr>
  </w:style>
  <w:style w:type="character" w:styleId="af">
    <w:name w:val="Subtle Emphasis"/>
    <w:basedOn w:val="a0"/>
    <w:uiPriority w:val="99"/>
    <w:qFormat/>
    <w:rsid w:val="001E5776"/>
    <w:rPr>
      <w:i/>
    </w:rPr>
  </w:style>
  <w:style w:type="character" w:styleId="23">
    <w:name w:val="Intense Emphasis"/>
    <w:basedOn w:val="a0"/>
    <w:uiPriority w:val="99"/>
    <w:qFormat/>
    <w:rsid w:val="001E5776"/>
    <w:rPr>
      <w:i/>
      <w:caps/>
      <w:spacing w:val="10"/>
      <w:sz w:val="20"/>
    </w:rPr>
  </w:style>
  <w:style w:type="character" w:styleId="af0">
    <w:name w:val="Subtle Reference"/>
    <w:basedOn w:val="a0"/>
    <w:uiPriority w:val="99"/>
    <w:qFormat/>
    <w:rsid w:val="001E5776"/>
    <w:rPr>
      <w:rFonts w:ascii="Century" w:eastAsia="ＭＳ 明朝" w:hAnsi="Century"/>
      <w:i/>
      <w:color w:val="622423"/>
    </w:rPr>
  </w:style>
  <w:style w:type="character" w:styleId="24">
    <w:name w:val="Intense Reference"/>
    <w:basedOn w:val="a0"/>
    <w:uiPriority w:val="99"/>
    <w:qFormat/>
    <w:rsid w:val="001E5776"/>
    <w:rPr>
      <w:rFonts w:ascii="Century" w:eastAsia="ＭＳ 明朝" w:hAnsi="Century"/>
      <w:b/>
      <w:i/>
      <w:color w:val="622423"/>
    </w:rPr>
  </w:style>
  <w:style w:type="character" w:styleId="af1">
    <w:name w:val="Book Title"/>
    <w:basedOn w:val="a0"/>
    <w:uiPriority w:val="99"/>
    <w:qFormat/>
    <w:rsid w:val="001E5776"/>
    <w:rPr>
      <w:caps/>
      <w:color w:val="622423"/>
      <w:spacing w:val="5"/>
      <w:u w:color="622423"/>
    </w:rPr>
  </w:style>
  <w:style w:type="paragraph" w:styleId="af2">
    <w:name w:val="TOC Heading"/>
    <w:basedOn w:val="1"/>
    <w:next w:val="a"/>
    <w:uiPriority w:val="99"/>
    <w:qFormat/>
    <w:rsid w:val="001E5776"/>
    <w:pPr>
      <w:outlineLvl w:val="9"/>
    </w:pPr>
  </w:style>
  <w:style w:type="paragraph" w:styleId="af3">
    <w:name w:val="header"/>
    <w:basedOn w:val="a"/>
    <w:link w:val="af4"/>
    <w:uiPriority w:val="99"/>
    <w:rsid w:val="00FB3E07"/>
    <w:pPr>
      <w:tabs>
        <w:tab w:val="center" w:pos="4252"/>
      </w:tabs>
      <w:snapToGrid w:val="0"/>
    </w:pPr>
    <w:rPr>
      <w:color w:val="262626"/>
      <w:sz w:val="20"/>
      <w:szCs w:val="20"/>
      <w:lang w:eastAsia="ja-JP"/>
    </w:rPr>
  </w:style>
  <w:style w:type="character" w:customStyle="1" w:styleId="af4">
    <w:name w:val="ヘッダー (文字)"/>
    <w:basedOn w:val="a0"/>
    <w:link w:val="af3"/>
    <w:uiPriority w:val="99"/>
    <w:locked/>
    <w:rsid w:val="00FB3E07"/>
    <w:rPr>
      <w:color w:val="262626"/>
      <w:lang w:eastAsia="ja-JP"/>
    </w:rPr>
  </w:style>
  <w:style w:type="paragraph" w:styleId="af5">
    <w:name w:val="footer"/>
    <w:basedOn w:val="a"/>
    <w:link w:val="af6"/>
    <w:uiPriority w:val="99"/>
    <w:rsid w:val="001E5776"/>
    <w:pPr>
      <w:tabs>
        <w:tab w:val="center" w:pos="4252"/>
        <w:tab w:val="right" w:pos="8504"/>
      </w:tabs>
      <w:snapToGrid w:val="0"/>
    </w:pPr>
  </w:style>
  <w:style w:type="character" w:customStyle="1" w:styleId="af6">
    <w:name w:val="フッター (文字)"/>
    <w:basedOn w:val="a0"/>
    <w:link w:val="af5"/>
    <w:uiPriority w:val="99"/>
    <w:locked/>
    <w:rsid w:val="001E5776"/>
    <w:rPr>
      <w:rFonts w:cs="Times New Roman"/>
    </w:rPr>
  </w:style>
  <w:style w:type="paragraph" w:styleId="af7">
    <w:name w:val="Balloon Text"/>
    <w:basedOn w:val="a"/>
    <w:link w:val="af8"/>
    <w:uiPriority w:val="99"/>
    <w:semiHidden/>
    <w:rsid w:val="001E5776"/>
    <w:rPr>
      <w:sz w:val="18"/>
      <w:szCs w:val="18"/>
      <w:lang w:eastAsia="ja-JP"/>
    </w:rPr>
  </w:style>
  <w:style w:type="character" w:customStyle="1" w:styleId="af8">
    <w:name w:val="吹き出し (文字)"/>
    <w:basedOn w:val="a0"/>
    <w:link w:val="af7"/>
    <w:uiPriority w:val="99"/>
    <w:semiHidden/>
    <w:locked/>
    <w:rsid w:val="001E5776"/>
    <w:rPr>
      <w:sz w:val="18"/>
    </w:rPr>
  </w:style>
  <w:style w:type="paragraph" w:styleId="11">
    <w:name w:val="toc 1"/>
    <w:basedOn w:val="a"/>
    <w:next w:val="a"/>
    <w:autoRedefine/>
    <w:uiPriority w:val="99"/>
    <w:rsid w:val="00D87B54"/>
    <w:pPr>
      <w:tabs>
        <w:tab w:val="left" w:pos="440"/>
        <w:tab w:val="right" w:leader="dot" w:pos="8494"/>
      </w:tabs>
    </w:pPr>
  </w:style>
  <w:style w:type="paragraph" w:styleId="25">
    <w:name w:val="toc 2"/>
    <w:basedOn w:val="a"/>
    <w:next w:val="a"/>
    <w:autoRedefine/>
    <w:uiPriority w:val="99"/>
    <w:rsid w:val="001E2EDE"/>
    <w:pPr>
      <w:ind w:leftChars="100" w:left="220"/>
    </w:pPr>
  </w:style>
  <w:style w:type="paragraph" w:styleId="31">
    <w:name w:val="toc 3"/>
    <w:basedOn w:val="a"/>
    <w:next w:val="a"/>
    <w:autoRedefine/>
    <w:uiPriority w:val="99"/>
    <w:rsid w:val="004B56A3"/>
    <w:pPr>
      <w:ind w:leftChars="200" w:left="320"/>
    </w:pPr>
    <w:rPr>
      <w:lang w:eastAsia="ja-JP"/>
    </w:rPr>
  </w:style>
  <w:style w:type="character" w:styleId="af9">
    <w:name w:val="Hyperlink"/>
    <w:basedOn w:val="a0"/>
    <w:uiPriority w:val="99"/>
    <w:rsid w:val="001E2EDE"/>
    <w:rPr>
      <w:rFonts w:cs="Times New Roman"/>
      <w:color w:val="0000FF"/>
      <w:u w:val="single"/>
    </w:rPr>
  </w:style>
  <w:style w:type="character" w:styleId="afa">
    <w:name w:val="Placeholder Text"/>
    <w:basedOn w:val="a0"/>
    <w:uiPriority w:val="99"/>
    <w:semiHidden/>
    <w:rsid w:val="00F073C2"/>
    <w:rPr>
      <w:color w:val="808080"/>
    </w:rPr>
  </w:style>
  <w:style w:type="table" w:styleId="afb">
    <w:name w:val="Table Grid"/>
    <w:basedOn w:val="a1"/>
    <w:uiPriority w:val="99"/>
    <w:rsid w:val="005D68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2">
    <w:name w:val="Light Grid Accent 3"/>
    <w:basedOn w:val="a1"/>
    <w:uiPriority w:val="99"/>
    <w:rsid w:val="005D680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Arial" w:eastAsia="ＭＳ ゴシック" w:hAnsi="Arial"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Arial" w:eastAsia="ＭＳ ゴシック" w:hAnsi="Arial"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w:eastAsia="ＭＳ ゴシック" w:hAnsi="Arial" w:cs="Times New Roman"/>
        <w:b/>
        <w:bCs/>
      </w:rPr>
    </w:tblStylePr>
    <w:tblStylePr w:type="lastCol">
      <w:rPr>
        <w:rFonts w:ascii="Arial" w:eastAsia="ＭＳ ゴシック" w:hAnsi="Arial"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12">
    <w:name w:val="Light Shading Accent 6"/>
    <w:basedOn w:val="a1"/>
    <w:uiPriority w:val="99"/>
    <w:rsid w:val="005D680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13">
    <w:name w:val="Light Shading Accent 3"/>
    <w:basedOn w:val="a1"/>
    <w:uiPriority w:val="99"/>
    <w:rsid w:val="005D680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customStyle="1" w:styleId="73FCB15ECFFD4658BAE67662F485B8B1">
    <w:name w:val="73FCB15ECFFD4658BAE67662F485B8B1"/>
    <w:uiPriority w:val="99"/>
    <w:rsid w:val="008615E4"/>
    <w:pPr>
      <w:spacing w:after="200" w:line="276" w:lineRule="auto"/>
    </w:pPr>
    <w:rPr>
      <w:rFonts w:ascii="Century" w:eastAsia="ＭＳ 明朝" w:hAnsi="Century"/>
      <w:sz w:val="22"/>
      <w:szCs w:val="22"/>
      <w:lang w:eastAsia="en-US"/>
    </w:rPr>
  </w:style>
  <w:style w:type="paragraph" w:customStyle="1" w:styleId="afc">
    <w:name w:val="カスタムフッター"/>
    <w:basedOn w:val="af5"/>
    <w:link w:val="afd"/>
    <w:uiPriority w:val="99"/>
    <w:rsid w:val="00FB3E07"/>
    <w:pPr>
      <w:jc w:val="right"/>
    </w:pPr>
    <w:rPr>
      <w:color w:val="808080"/>
      <w:sz w:val="20"/>
      <w:szCs w:val="20"/>
      <w:lang/>
    </w:rPr>
  </w:style>
  <w:style w:type="character" w:customStyle="1" w:styleId="afd">
    <w:name w:val="カスタムフッター (文字)"/>
    <w:link w:val="afc"/>
    <w:uiPriority w:val="99"/>
    <w:locked/>
    <w:rsid w:val="00FB3E07"/>
    <w:rPr>
      <w:color w:val="808080"/>
    </w:rPr>
  </w:style>
  <w:style w:type="table" w:styleId="26">
    <w:name w:val="Light List Accent 2"/>
    <w:aliases w:val="ベース表"/>
    <w:basedOn w:val="a1"/>
    <w:uiPriority w:val="99"/>
    <w:rsid w:val="0086497C"/>
    <w:rPr>
      <w:sz w:val="18"/>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pPr>
        <w:spacing w:before="0" w:after="0"/>
      </w:pPr>
      <w:rPr>
        <w:rFonts w:eastAsia="ＭＳ ゴシック" w:cs="Times New Roman"/>
        <w:b/>
        <w:bCs/>
        <w:color w:val="auto"/>
        <w:sz w:val="18"/>
      </w:rPr>
      <w:tblPr/>
      <w:tcPr>
        <w:shd w:val="clear" w:color="auto" w:fill="F2F2F2"/>
      </w:tcPr>
    </w:tblStylePr>
    <w:tblStylePr w:type="lastRow">
      <w:pPr>
        <w:spacing w:before="0" w:after="0"/>
      </w:pPr>
      <w:rPr>
        <w:rFonts w:eastAsia="ＭＳ ゴシック" w:cs="Times New Roman"/>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firstCol">
      <w:rPr>
        <w:rFonts w:eastAsia="ＭＳ ゴシック" w:cs="Times New Roman"/>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lastCol">
      <w:rPr>
        <w:rFonts w:eastAsia="ＭＳ ゴシック" w:cs="Times New Roman"/>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Vert">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Vert">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Horz">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Horz">
      <w:rPr>
        <w:rFonts w:eastAsia="ＭＳ ゴシック" w:cs="Times New Roman"/>
        <w:b w:val="0"/>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e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w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e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w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style>
  <w:style w:type="paragraph" w:styleId="41">
    <w:name w:val="toc 4"/>
    <w:basedOn w:val="a"/>
    <w:next w:val="a"/>
    <w:autoRedefine/>
    <w:uiPriority w:val="99"/>
    <w:rsid w:val="001C456D"/>
    <w:pPr>
      <w:widowControl w:val="0"/>
      <w:ind w:leftChars="300" w:left="630"/>
      <w:jc w:val="both"/>
    </w:pPr>
    <w:rPr>
      <w:rFonts w:ascii="Century" w:eastAsia="ＭＳ 明朝" w:hAnsi="Century"/>
      <w:kern w:val="2"/>
      <w:sz w:val="21"/>
      <w:lang w:eastAsia="ja-JP"/>
    </w:rPr>
  </w:style>
  <w:style w:type="paragraph" w:styleId="51">
    <w:name w:val="toc 5"/>
    <w:basedOn w:val="a"/>
    <w:next w:val="a"/>
    <w:autoRedefine/>
    <w:uiPriority w:val="99"/>
    <w:rsid w:val="001C456D"/>
    <w:pPr>
      <w:widowControl w:val="0"/>
      <w:ind w:leftChars="400" w:left="840"/>
      <w:jc w:val="both"/>
    </w:pPr>
    <w:rPr>
      <w:rFonts w:ascii="Century" w:eastAsia="ＭＳ 明朝" w:hAnsi="Century"/>
      <w:kern w:val="2"/>
      <w:sz w:val="21"/>
      <w:lang w:eastAsia="ja-JP"/>
    </w:rPr>
  </w:style>
  <w:style w:type="paragraph" w:styleId="61">
    <w:name w:val="toc 6"/>
    <w:basedOn w:val="a"/>
    <w:next w:val="a"/>
    <w:autoRedefine/>
    <w:uiPriority w:val="99"/>
    <w:rsid w:val="001C456D"/>
    <w:pPr>
      <w:widowControl w:val="0"/>
      <w:ind w:leftChars="500" w:left="1050"/>
      <w:jc w:val="both"/>
    </w:pPr>
    <w:rPr>
      <w:rFonts w:ascii="Century" w:eastAsia="ＭＳ 明朝" w:hAnsi="Century"/>
      <w:kern w:val="2"/>
      <w:sz w:val="21"/>
      <w:lang w:eastAsia="ja-JP"/>
    </w:rPr>
  </w:style>
  <w:style w:type="paragraph" w:styleId="71">
    <w:name w:val="toc 7"/>
    <w:basedOn w:val="a"/>
    <w:next w:val="a"/>
    <w:autoRedefine/>
    <w:uiPriority w:val="99"/>
    <w:rsid w:val="001C456D"/>
    <w:pPr>
      <w:widowControl w:val="0"/>
      <w:ind w:leftChars="600" w:left="1260"/>
      <w:jc w:val="both"/>
    </w:pPr>
    <w:rPr>
      <w:rFonts w:ascii="Century" w:eastAsia="ＭＳ 明朝" w:hAnsi="Century"/>
      <w:kern w:val="2"/>
      <w:sz w:val="21"/>
      <w:lang w:eastAsia="ja-JP"/>
    </w:rPr>
  </w:style>
  <w:style w:type="paragraph" w:styleId="81">
    <w:name w:val="toc 8"/>
    <w:basedOn w:val="a"/>
    <w:next w:val="a"/>
    <w:autoRedefine/>
    <w:uiPriority w:val="99"/>
    <w:rsid w:val="001C456D"/>
    <w:pPr>
      <w:widowControl w:val="0"/>
      <w:ind w:leftChars="700" w:left="1470"/>
      <w:jc w:val="both"/>
    </w:pPr>
    <w:rPr>
      <w:rFonts w:ascii="Century" w:eastAsia="ＭＳ 明朝" w:hAnsi="Century"/>
      <w:kern w:val="2"/>
      <w:sz w:val="21"/>
      <w:lang w:eastAsia="ja-JP"/>
    </w:rPr>
  </w:style>
  <w:style w:type="paragraph" w:styleId="91">
    <w:name w:val="toc 9"/>
    <w:basedOn w:val="a"/>
    <w:next w:val="a"/>
    <w:autoRedefine/>
    <w:uiPriority w:val="99"/>
    <w:rsid w:val="001C456D"/>
    <w:pPr>
      <w:widowControl w:val="0"/>
      <w:ind w:leftChars="800" w:left="1680"/>
      <w:jc w:val="both"/>
    </w:pPr>
    <w:rPr>
      <w:rFonts w:ascii="Century" w:eastAsia="ＭＳ 明朝" w:hAnsi="Century"/>
      <w:kern w:val="2"/>
      <w:sz w:val="21"/>
      <w:lang w:eastAsia="ja-JP"/>
    </w:rPr>
  </w:style>
  <w:style w:type="character" w:styleId="afe">
    <w:name w:val="FollowedHyperlink"/>
    <w:basedOn w:val="a0"/>
    <w:uiPriority w:val="99"/>
    <w:semiHidden/>
    <w:rsid w:val="00BD21F1"/>
    <w:rPr>
      <w:rFonts w:cs="Times New Roman"/>
      <w:color w:val="800080"/>
      <w:u w:val="single"/>
    </w:rPr>
  </w:style>
  <w:style w:type="paragraph" w:customStyle="1" w:styleId="font5">
    <w:name w:val="font5"/>
    <w:basedOn w:val="a"/>
    <w:uiPriority w:val="99"/>
    <w:rsid w:val="00F61A5E"/>
    <w:pPr>
      <w:spacing w:before="100" w:beforeAutospacing="1" w:after="100" w:afterAutospacing="1"/>
    </w:pPr>
    <w:rPr>
      <w:rFonts w:ascii="ＭＳ Ｐゴシック" w:eastAsia="ＭＳ Ｐゴシック" w:hAnsi="ＭＳ Ｐゴシック" w:cs="ＭＳ Ｐゴシック"/>
      <w:sz w:val="12"/>
      <w:szCs w:val="12"/>
      <w:lang w:eastAsia="ja-JP"/>
    </w:rPr>
  </w:style>
  <w:style w:type="paragraph" w:customStyle="1" w:styleId="xl66">
    <w:name w:val="xl66"/>
    <w:basedOn w:val="a"/>
    <w:uiPriority w:val="99"/>
    <w:rsid w:val="00F61A5E"/>
    <w:pP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67">
    <w:name w:val="xl67"/>
    <w:basedOn w:val="a"/>
    <w:uiPriority w:val="99"/>
    <w:rsid w:val="00F61A5E"/>
    <w:pPr>
      <w:spacing w:before="100" w:beforeAutospacing="1" w:after="100" w:afterAutospacing="1"/>
    </w:pPr>
    <w:rPr>
      <w:rFonts w:ascii="ＭＳ Ｐゴシック" w:eastAsia="ＭＳ Ｐゴシック" w:hAnsi="ＭＳ Ｐゴシック" w:cs="ＭＳ Ｐゴシック"/>
      <w:b/>
      <w:bCs/>
      <w:sz w:val="18"/>
      <w:szCs w:val="18"/>
      <w:lang w:eastAsia="ja-JP"/>
    </w:rPr>
  </w:style>
  <w:style w:type="paragraph" w:customStyle="1" w:styleId="xl68">
    <w:name w:val="xl68"/>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69">
    <w:name w:val="xl69"/>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0">
    <w:name w:val="xl70"/>
    <w:basedOn w:val="a"/>
    <w:uiPriority w:val="99"/>
    <w:rsid w:val="00F61A5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customStyle="1" w:styleId="xl71">
    <w:name w:val="xl71"/>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2">
    <w:name w:val="xl72"/>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73">
    <w:name w:val="xl73"/>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74">
    <w:name w:val="xl74"/>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5">
    <w:name w:val="xl75"/>
    <w:basedOn w:val="a"/>
    <w:uiPriority w:val="99"/>
    <w:rsid w:val="00F61A5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76">
    <w:name w:val="xl76"/>
    <w:basedOn w:val="a"/>
    <w:uiPriority w:val="99"/>
    <w:rsid w:val="00F61A5E"/>
    <w:pPr>
      <w:pBdr>
        <w:top w:val="single" w:sz="4"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7">
    <w:name w:val="xl77"/>
    <w:basedOn w:val="a"/>
    <w:uiPriority w:val="99"/>
    <w:rsid w:val="00F61A5E"/>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customStyle="1" w:styleId="xl78">
    <w:name w:val="xl78"/>
    <w:basedOn w:val="a"/>
    <w:uiPriority w:val="99"/>
    <w:rsid w:val="00F61A5E"/>
    <w:pPr>
      <w:pBdr>
        <w:top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customStyle="1" w:styleId="xl79">
    <w:name w:val="xl79"/>
    <w:basedOn w:val="a"/>
    <w:uiPriority w:val="99"/>
    <w:rsid w:val="00F61A5E"/>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styleId="Web">
    <w:name w:val="Normal (Web)"/>
    <w:basedOn w:val="a"/>
    <w:uiPriority w:val="99"/>
    <w:rsid w:val="00CB676E"/>
    <w:pPr>
      <w:spacing w:before="100" w:beforeAutospacing="1" w:after="100" w:afterAutospacing="1"/>
    </w:pPr>
    <w:rPr>
      <w:rFonts w:ascii="ＭＳ Ｐゴシック" w:eastAsia="ＭＳ Ｐゴシック" w:hAnsi="ＭＳ Ｐゴシック" w:cs="ＭＳ Ｐゴシック"/>
      <w:sz w:val="24"/>
      <w:szCs w:val="24"/>
      <w:lang w:eastAsia="ja-JP"/>
    </w:rPr>
  </w:style>
  <w:style w:type="paragraph" w:styleId="aff">
    <w:name w:val="Document Map"/>
    <w:basedOn w:val="a"/>
    <w:link w:val="aff0"/>
    <w:uiPriority w:val="99"/>
    <w:semiHidden/>
    <w:rsid w:val="00C200A7"/>
    <w:rPr>
      <w:rFonts w:ascii="MS UI Gothic" w:eastAsia="MS UI Gothic"/>
      <w:sz w:val="18"/>
      <w:szCs w:val="18"/>
    </w:rPr>
  </w:style>
  <w:style w:type="character" w:customStyle="1" w:styleId="aff0">
    <w:name w:val="見出しマップ (文字)"/>
    <w:basedOn w:val="a0"/>
    <w:link w:val="aff"/>
    <w:uiPriority w:val="99"/>
    <w:semiHidden/>
    <w:locked/>
    <w:rsid w:val="00C200A7"/>
    <w:rPr>
      <w:rFonts w:ascii="MS UI Gothic" w:eastAsia="MS UI Gothic"/>
      <w:sz w:val="18"/>
      <w:lang w:eastAsia="en-US"/>
    </w:rPr>
  </w:style>
  <w:style w:type="table" w:customStyle="1" w:styleId="3-51">
    <w:name w:val="一覧 (表) 3 - アクセント 51"/>
    <w:uiPriority w:val="99"/>
    <w:rsid w:val="003D03FD"/>
    <w:pPr>
      <w:ind w:firstLine="360"/>
    </w:pPr>
    <w:rPr>
      <w:rFonts w:ascii="Century" w:eastAsia="ＭＳ 明朝" w:hAnsi="Century"/>
      <w:sz w:val="22"/>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paragraph" w:styleId="HTML">
    <w:name w:val="HTML Preformatted"/>
    <w:basedOn w:val="a"/>
    <w:link w:val="HTML0"/>
    <w:uiPriority w:val="99"/>
    <w:semiHidden/>
    <w:rsid w:val="00E571FB"/>
    <w:pPr>
      <w:pBdr>
        <w:top w:val="single" w:sz="6" w:space="6" w:color="DDDDEE"/>
        <w:left w:val="single" w:sz="6" w:space="6" w:color="DDDDEE"/>
        <w:bottom w:val="single" w:sz="6" w:space="6" w:color="888899"/>
        <w:right w:val="single" w:sz="6" w:space="6" w:color="888899"/>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240" w:right="480"/>
      <w:contextualSpacing w:val="0"/>
    </w:pPr>
    <w:rPr>
      <w:rFonts w:ascii="ＭＳ ゴシック" w:hAnsi="ＭＳ ゴシック" w:cs="ＭＳ ゴシック"/>
      <w:color w:val="000000"/>
      <w:sz w:val="24"/>
      <w:szCs w:val="24"/>
      <w:lang w:eastAsia="ja-JP"/>
    </w:rPr>
  </w:style>
  <w:style w:type="character" w:customStyle="1" w:styleId="HTML0">
    <w:name w:val="HTML 書式付き (文字)"/>
    <w:basedOn w:val="a0"/>
    <w:link w:val="HTML"/>
    <w:uiPriority w:val="99"/>
    <w:semiHidden/>
    <w:locked/>
    <w:rsid w:val="00E571FB"/>
    <w:rPr>
      <w:rFonts w:ascii="ＭＳ ゴシック" w:eastAsia="ＭＳ ゴシック" w:cs="ＭＳ ゴシック"/>
      <w:color w:val="000000"/>
      <w:sz w:val="24"/>
      <w:szCs w:val="24"/>
      <w:shd w:val="clear" w:color="auto" w:fill="F0F8FF"/>
    </w:rPr>
  </w:style>
  <w:style w:type="paragraph" w:customStyle="1" w:styleId="quotation">
    <w:name w:val="quotation"/>
    <w:basedOn w:val="a"/>
    <w:uiPriority w:val="99"/>
    <w:rsid w:val="00E571FB"/>
    <w:pPr>
      <w:spacing w:before="120" w:after="120" w:line="312" w:lineRule="auto"/>
      <w:contextualSpacing w:val="0"/>
    </w:pPr>
    <w:rPr>
      <w:rFonts w:ascii="ＭＳ Ｐゴシック" w:eastAsia="ＭＳ Ｐゴシック" w:hAnsi="ＭＳ Ｐゴシック" w:cs="ＭＳ Ｐゴシック"/>
      <w:sz w:val="24"/>
      <w:szCs w:val="24"/>
      <w:lang w:eastAsia="ja-JP"/>
    </w:rPr>
  </w:style>
  <w:style w:type="character" w:customStyle="1" w:styleId="co11">
    <w:name w:val="co11"/>
    <w:basedOn w:val="a0"/>
    <w:uiPriority w:val="99"/>
    <w:rsid w:val="00E571FB"/>
    <w:rPr>
      <w:rFonts w:cs="Times New Roman"/>
      <w:color w:val="FF8000"/>
    </w:rPr>
  </w:style>
  <w:style w:type="character" w:customStyle="1" w:styleId="kw41">
    <w:name w:val="kw41"/>
    <w:basedOn w:val="a0"/>
    <w:uiPriority w:val="99"/>
    <w:rsid w:val="00E571FB"/>
    <w:rPr>
      <w:rFonts w:cs="Times New Roman"/>
      <w:color w:val="0000BB"/>
    </w:rPr>
  </w:style>
  <w:style w:type="character" w:customStyle="1" w:styleId="kw11">
    <w:name w:val="kw11"/>
    <w:basedOn w:val="a0"/>
    <w:uiPriority w:val="99"/>
    <w:rsid w:val="00E571FB"/>
    <w:rPr>
      <w:rFonts w:cs="Times New Roman"/>
      <w:color w:val="0000BB"/>
    </w:rPr>
  </w:style>
  <w:style w:type="character" w:customStyle="1" w:styleId="kw61">
    <w:name w:val="kw61"/>
    <w:basedOn w:val="a0"/>
    <w:uiPriority w:val="99"/>
    <w:rsid w:val="00E571FB"/>
    <w:rPr>
      <w:rFonts w:cs="Times New Roman"/>
      <w:color w:val="0000BB"/>
    </w:rPr>
  </w:style>
  <w:style w:type="character" w:customStyle="1" w:styleId="st01">
    <w:name w:val="st01"/>
    <w:basedOn w:val="a0"/>
    <w:uiPriority w:val="99"/>
    <w:rsid w:val="00E571FB"/>
    <w:rPr>
      <w:rFonts w:cs="Times New Roman"/>
      <w:color w:val="000000"/>
    </w:rPr>
  </w:style>
  <w:style w:type="character" w:styleId="aff1">
    <w:name w:val="annotation reference"/>
    <w:basedOn w:val="a0"/>
    <w:uiPriority w:val="99"/>
    <w:semiHidden/>
    <w:rsid w:val="00651ABD"/>
    <w:rPr>
      <w:rFonts w:cs="Times New Roman"/>
      <w:sz w:val="18"/>
      <w:szCs w:val="18"/>
    </w:rPr>
  </w:style>
  <w:style w:type="paragraph" w:styleId="aff2">
    <w:name w:val="annotation text"/>
    <w:basedOn w:val="a"/>
    <w:link w:val="aff3"/>
    <w:uiPriority w:val="99"/>
    <w:semiHidden/>
    <w:rsid w:val="00651ABD"/>
  </w:style>
  <w:style w:type="character" w:customStyle="1" w:styleId="aff3">
    <w:name w:val="コメント文字列 (文字)"/>
    <w:basedOn w:val="a0"/>
    <w:link w:val="aff2"/>
    <w:uiPriority w:val="99"/>
    <w:semiHidden/>
    <w:rsid w:val="00F318DB"/>
    <w:rPr>
      <w:kern w:val="0"/>
      <w:sz w:val="16"/>
      <w:lang w:eastAsia="en-US"/>
    </w:rPr>
  </w:style>
  <w:style w:type="paragraph" w:styleId="aff4">
    <w:name w:val="annotation subject"/>
    <w:basedOn w:val="aff2"/>
    <w:next w:val="aff2"/>
    <w:link w:val="aff5"/>
    <w:uiPriority w:val="99"/>
    <w:semiHidden/>
    <w:rsid w:val="00651ABD"/>
    <w:rPr>
      <w:b/>
      <w:bCs/>
    </w:rPr>
  </w:style>
  <w:style w:type="character" w:customStyle="1" w:styleId="aff5">
    <w:name w:val="コメント内容 (文字)"/>
    <w:basedOn w:val="aff3"/>
    <w:link w:val="aff4"/>
    <w:uiPriority w:val="99"/>
    <w:semiHidden/>
    <w:rsid w:val="00F318DB"/>
    <w:rPr>
      <w:b/>
      <w:bCs/>
    </w:rPr>
  </w:style>
</w:styles>
</file>

<file path=word/webSettings.xml><?xml version="1.0" encoding="utf-8"?>
<w:webSettings xmlns:r="http://schemas.openxmlformats.org/officeDocument/2006/relationships" xmlns:w="http://schemas.openxmlformats.org/wordprocessingml/2006/main">
  <w:divs>
    <w:div w:id="1311641628">
      <w:marLeft w:val="0"/>
      <w:marRight w:val="0"/>
      <w:marTop w:val="0"/>
      <w:marBottom w:val="0"/>
      <w:divBdr>
        <w:top w:val="none" w:sz="0" w:space="0" w:color="auto"/>
        <w:left w:val="none" w:sz="0" w:space="0" w:color="auto"/>
        <w:bottom w:val="none" w:sz="0" w:space="0" w:color="auto"/>
        <w:right w:val="none" w:sz="0" w:space="0" w:color="auto"/>
      </w:divBdr>
    </w:div>
    <w:div w:id="1311641629">
      <w:marLeft w:val="0"/>
      <w:marRight w:val="0"/>
      <w:marTop w:val="0"/>
      <w:marBottom w:val="0"/>
      <w:divBdr>
        <w:top w:val="none" w:sz="0" w:space="0" w:color="auto"/>
        <w:left w:val="none" w:sz="0" w:space="0" w:color="auto"/>
        <w:bottom w:val="none" w:sz="0" w:space="0" w:color="auto"/>
        <w:right w:val="none" w:sz="0" w:space="0" w:color="auto"/>
      </w:divBdr>
    </w:div>
    <w:div w:id="1311641630">
      <w:marLeft w:val="0"/>
      <w:marRight w:val="0"/>
      <w:marTop w:val="0"/>
      <w:marBottom w:val="0"/>
      <w:divBdr>
        <w:top w:val="none" w:sz="0" w:space="0" w:color="auto"/>
        <w:left w:val="none" w:sz="0" w:space="0" w:color="auto"/>
        <w:bottom w:val="none" w:sz="0" w:space="0" w:color="auto"/>
        <w:right w:val="none" w:sz="0" w:space="0" w:color="auto"/>
      </w:divBdr>
    </w:div>
    <w:div w:id="1311641631">
      <w:marLeft w:val="0"/>
      <w:marRight w:val="0"/>
      <w:marTop w:val="0"/>
      <w:marBottom w:val="0"/>
      <w:divBdr>
        <w:top w:val="none" w:sz="0" w:space="0" w:color="auto"/>
        <w:left w:val="none" w:sz="0" w:space="0" w:color="auto"/>
        <w:bottom w:val="none" w:sz="0" w:space="0" w:color="auto"/>
        <w:right w:val="none" w:sz="0" w:space="0" w:color="auto"/>
      </w:divBdr>
    </w:div>
    <w:div w:id="1311641632">
      <w:marLeft w:val="0"/>
      <w:marRight w:val="0"/>
      <w:marTop w:val="0"/>
      <w:marBottom w:val="0"/>
      <w:divBdr>
        <w:top w:val="none" w:sz="0" w:space="0" w:color="auto"/>
        <w:left w:val="none" w:sz="0" w:space="0" w:color="auto"/>
        <w:bottom w:val="none" w:sz="0" w:space="0" w:color="auto"/>
        <w:right w:val="none" w:sz="0" w:space="0" w:color="auto"/>
      </w:divBdr>
    </w:div>
    <w:div w:id="1311641634">
      <w:marLeft w:val="0"/>
      <w:marRight w:val="0"/>
      <w:marTop w:val="0"/>
      <w:marBottom w:val="0"/>
      <w:divBdr>
        <w:top w:val="none" w:sz="0" w:space="0" w:color="auto"/>
        <w:left w:val="none" w:sz="0" w:space="0" w:color="auto"/>
        <w:bottom w:val="none" w:sz="0" w:space="0" w:color="auto"/>
        <w:right w:val="none" w:sz="0" w:space="0" w:color="auto"/>
      </w:divBdr>
    </w:div>
    <w:div w:id="1311641635">
      <w:marLeft w:val="0"/>
      <w:marRight w:val="0"/>
      <w:marTop w:val="0"/>
      <w:marBottom w:val="0"/>
      <w:divBdr>
        <w:top w:val="none" w:sz="0" w:space="0" w:color="auto"/>
        <w:left w:val="none" w:sz="0" w:space="0" w:color="auto"/>
        <w:bottom w:val="none" w:sz="0" w:space="0" w:color="auto"/>
        <w:right w:val="none" w:sz="0" w:space="0" w:color="auto"/>
      </w:divBdr>
    </w:div>
    <w:div w:id="1311641636">
      <w:marLeft w:val="0"/>
      <w:marRight w:val="0"/>
      <w:marTop w:val="0"/>
      <w:marBottom w:val="0"/>
      <w:divBdr>
        <w:top w:val="none" w:sz="0" w:space="0" w:color="auto"/>
        <w:left w:val="none" w:sz="0" w:space="0" w:color="auto"/>
        <w:bottom w:val="none" w:sz="0" w:space="0" w:color="auto"/>
        <w:right w:val="none" w:sz="0" w:space="0" w:color="auto"/>
      </w:divBdr>
    </w:div>
    <w:div w:id="1311641637">
      <w:marLeft w:val="0"/>
      <w:marRight w:val="0"/>
      <w:marTop w:val="0"/>
      <w:marBottom w:val="0"/>
      <w:divBdr>
        <w:top w:val="none" w:sz="0" w:space="0" w:color="auto"/>
        <w:left w:val="none" w:sz="0" w:space="0" w:color="auto"/>
        <w:bottom w:val="none" w:sz="0" w:space="0" w:color="auto"/>
        <w:right w:val="none" w:sz="0" w:space="0" w:color="auto"/>
      </w:divBdr>
    </w:div>
    <w:div w:id="1311641638">
      <w:marLeft w:val="0"/>
      <w:marRight w:val="0"/>
      <w:marTop w:val="0"/>
      <w:marBottom w:val="0"/>
      <w:divBdr>
        <w:top w:val="none" w:sz="0" w:space="0" w:color="auto"/>
        <w:left w:val="none" w:sz="0" w:space="0" w:color="auto"/>
        <w:bottom w:val="none" w:sz="0" w:space="0" w:color="auto"/>
        <w:right w:val="none" w:sz="0" w:space="0" w:color="auto"/>
      </w:divBdr>
    </w:div>
    <w:div w:id="1311641639">
      <w:marLeft w:val="0"/>
      <w:marRight w:val="0"/>
      <w:marTop w:val="0"/>
      <w:marBottom w:val="0"/>
      <w:divBdr>
        <w:top w:val="none" w:sz="0" w:space="0" w:color="auto"/>
        <w:left w:val="none" w:sz="0" w:space="0" w:color="auto"/>
        <w:bottom w:val="none" w:sz="0" w:space="0" w:color="auto"/>
        <w:right w:val="none" w:sz="0" w:space="0" w:color="auto"/>
      </w:divBdr>
    </w:div>
    <w:div w:id="1311641640">
      <w:marLeft w:val="0"/>
      <w:marRight w:val="0"/>
      <w:marTop w:val="0"/>
      <w:marBottom w:val="0"/>
      <w:divBdr>
        <w:top w:val="none" w:sz="0" w:space="0" w:color="auto"/>
        <w:left w:val="none" w:sz="0" w:space="0" w:color="auto"/>
        <w:bottom w:val="none" w:sz="0" w:space="0" w:color="auto"/>
        <w:right w:val="none" w:sz="0" w:space="0" w:color="auto"/>
      </w:divBdr>
    </w:div>
    <w:div w:id="1311641641">
      <w:marLeft w:val="0"/>
      <w:marRight w:val="0"/>
      <w:marTop w:val="0"/>
      <w:marBottom w:val="0"/>
      <w:divBdr>
        <w:top w:val="none" w:sz="0" w:space="0" w:color="auto"/>
        <w:left w:val="none" w:sz="0" w:space="0" w:color="auto"/>
        <w:bottom w:val="none" w:sz="0" w:space="0" w:color="auto"/>
        <w:right w:val="none" w:sz="0" w:space="0" w:color="auto"/>
      </w:divBdr>
    </w:div>
    <w:div w:id="1311641643">
      <w:marLeft w:val="0"/>
      <w:marRight w:val="0"/>
      <w:marTop w:val="0"/>
      <w:marBottom w:val="0"/>
      <w:divBdr>
        <w:top w:val="none" w:sz="0" w:space="0" w:color="auto"/>
        <w:left w:val="none" w:sz="0" w:space="0" w:color="auto"/>
        <w:bottom w:val="none" w:sz="0" w:space="0" w:color="auto"/>
        <w:right w:val="none" w:sz="0" w:space="0" w:color="auto"/>
      </w:divBdr>
    </w:div>
    <w:div w:id="1311641645">
      <w:marLeft w:val="0"/>
      <w:marRight w:val="0"/>
      <w:marTop w:val="0"/>
      <w:marBottom w:val="0"/>
      <w:divBdr>
        <w:top w:val="none" w:sz="0" w:space="0" w:color="auto"/>
        <w:left w:val="none" w:sz="0" w:space="0" w:color="auto"/>
        <w:bottom w:val="none" w:sz="0" w:space="0" w:color="auto"/>
        <w:right w:val="none" w:sz="0" w:space="0" w:color="auto"/>
      </w:divBdr>
    </w:div>
    <w:div w:id="1311641646">
      <w:marLeft w:val="0"/>
      <w:marRight w:val="0"/>
      <w:marTop w:val="0"/>
      <w:marBottom w:val="0"/>
      <w:divBdr>
        <w:top w:val="none" w:sz="0" w:space="0" w:color="auto"/>
        <w:left w:val="none" w:sz="0" w:space="0" w:color="auto"/>
        <w:bottom w:val="none" w:sz="0" w:space="0" w:color="auto"/>
        <w:right w:val="none" w:sz="0" w:space="0" w:color="auto"/>
      </w:divBdr>
    </w:div>
    <w:div w:id="1311641647">
      <w:marLeft w:val="30"/>
      <w:marRight w:val="30"/>
      <w:marTop w:val="0"/>
      <w:marBottom w:val="0"/>
      <w:divBdr>
        <w:top w:val="none" w:sz="0" w:space="0" w:color="auto"/>
        <w:left w:val="none" w:sz="0" w:space="0" w:color="auto"/>
        <w:bottom w:val="none" w:sz="0" w:space="0" w:color="auto"/>
        <w:right w:val="none" w:sz="0" w:space="0" w:color="auto"/>
      </w:divBdr>
      <w:divsChild>
        <w:div w:id="1311641644">
          <w:marLeft w:val="120"/>
          <w:marRight w:val="0"/>
          <w:marTop w:val="0"/>
          <w:marBottom w:val="0"/>
          <w:divBdr>
            <w:top w:val="none" w:sz="0" w:space="0" w:color="auto"/>
            <w:left w:val="none" w:sz="0" w:space="0" w:color="auto"/>
            <w:bottom w:val="none" w:sz="0" w:space="0" w:color="auto"/>
            <w:right w:val="none" w:sz="0" w:space="0" w:color="auto"/>
          </w:divBdr>
          <w:divsChild>
            <w:div w:id="1311641633">
              <w:marLeft w:val="330"/>
              <w:marRight w:val="720"/>
              <w:marTop w:val="120"/>
              <w:marBottom w:val="120"/>
              <w:divBdr>
                <w:top w:val="none" w:sz="0" w:space="0" w:color="auto"/>
                <w:left w:val="none" w:sz="0" w:space="0" w:color="auto"/>
                <w:bottom w:val="none" w:sz="0" w:space="0" w:color="auto"/>
                <w:right w:val="none" w:sz="0" w:space="0" w:color="auto"/>
              </w:divBdr>
            </w:div>
            <w:div w:id="1311641642">
              <w:marLeft w:val="330"/>
              <w:marRight w:val="720"/>
              <w:marTop w:val="120"/>
              <w:marBottom w:val="120"/>
              <w:divBdr>
                <w:top w:val="none" w:sz="0" w:space="0" w:color="auto"/>
                <w:left w:val="none" w:sz="0" w:space="0" w:color="auto"/>
                <w:bottom w:val="none" w:sz="0" w:space="0" w:color="auto"/>
                <w:right w:val="none" w:sz="0" w:space="0" w:color="auto"/>
              </w:divBdr>
            </w:div>
          </w:divsChild>
        </w:div>
      </w:divsChild>
    </w:div>
    <w:div w:id="1311641648">
      <w:marLeft w:val="0"/>
      <w:marRight w:val="0"/>
      <w:marTop w:val="0"/>
      <w:marBottom w:val="0"/>
      <w:divBdr>
        <w:top w:val="none" w:sz="0" w:space="0" w:color="auto"/>
        <w:left w:val="none" w:sz="0" w:space="0" w:color="auto"/>
        <w:bottom w:val="none" w:sz="0" w:space="0" w:color="auto"/>
        <w:right w:val="none" w:sz="0" w:space="0" w:color="auto"/>
      </w:divBdr>
    </w:div>
    <w:div w:id="1311641649">
      <w:marLeft w:val="0"/>
      <w:marRight w:val="0"/>
      <w:marTop w:val="0"/>
      <w:marBottom w:val="0"/>
      <w:divBdr>
        <w:top w:val="none" w:sz="0" w:space="0" w:color="auto"/>
        <w:left w:val="none" w:sz="0" w:space="0" w:color="auto"/>
        <w:bottom w:val="none" w:sz="0" w:space="0" w:color="auto"/>
        <w:right w:val="none" w:sz="0" w:space="0" w:color="auto"/>
      </w:divBdr>
    </w:div>
    <w:div w:id="1311641650">
      <w:marLeft w:val="0"/>
      <w:marRight w:val="0"/>
      <w:marTop w:val="0"/>
      <w:marBottom w:val="0"/>
      <w:divBdr>
        <w:top w:val="none" w:sz="0" w:space="0" w:color="auto"/>
        <w:left w:val="none" w:sz="0" w:space="0" w:color="auto"/>
        <w:bottom w:val="none" w:sz="0" w:space="0" w:color="auto"/>
        <w:right w:val="none" w:sz="0" w:space="0" w:color="auto"/>
      </w:divBdr>
    </w:div>
    <w:div w:id="1311641651">
      <w:marLeft w:val="0"/>
      <w:marRight w:val="0"/>
      <w:marTop w:val="0"/>
      <w:marBottom w:val="0"/>
      <w:divBdr>
        <w:top w:val="none" w:sz="0" w:space="0" w:color="auto"/>
        <w:left w:val="none" w:sz="0" w:space="0" w:color="auto"/>
        <w:bottom w:val="none" w:sz="0" w:space="0" w:color="auto"/>
        <w:right w:val="none" w:sz="0" w:space="0" w:color="auto"/>
      </w:divBdr>
    </w:div>
    <w:div w:id="1311641652">
      <w:marLeft w:val="0"/>
      <w:marRight w:val="0"/>
      <w:marTop w:val="0"/>
      <w:marBottom w:val="0"/>
      <w:divBdr>
        <w:top w:val="none" w:sz="0" w:space="0" w:color="auto"/>
        <w:left w:val="none" w:sz="0" w:space="0" w:color="auto"/>
        <w:bottom w:val="none" w:sz="0" w:space="0" w:color="auto"/>
        <w:right w:val="none" w:sz="0" w:space="0" w:color="auto"/>
      </w:divBdr>
    </w:div>
    <w:div w:id="1311641653">
      <w:marLeft w:val="0"/>
      <w:marRight w:val="0"/>
      <w:marTop w:val="0"/>
      <w:marBottom w:val="0"/>
      <w:divBdr>
        <w:top w:val="none" w:sz="0" w:space="0" w:color="auto"/>
        <w:left w:val="none" w:sz="0" w:space="0" w:color="auto"/>
        <w:bottom w:val="none" w:sz="0" w:space="0" w:color="auto"/>
        <w:right w:val="none" w:sz="0" w:space="0" w:color="auto"/>
      </w:divBdr>
    </w:div>
    <w:div w:id="1311641654">
      <w:marLeft w:val="0"/>
      <w:marRight w:val="0"/>
      <w:marTop w:val="0"/>
      <w:marBottom w:val="0"/>
      <w:divBdr>
        <w:top w:val="none" w:sz="0" w:space="0" w:color="auto"/>
        <w:left w:val="none" w:sz="0" w:space="0" w:color="auto"/>
        <w:bottom w:val="none" w:sz="0" w:space="0" w:color="auto"/>
        <w:right w:val="none" w:sz="0" w:space="0" w:color="auto"/>
      </w:divBdr>
    </w:div>
    <w:div w:id="1311641655">
      <w:marLeft w:val="0"/>
      <w:marRight w:val="0"/>
      <w:marTop w:val="0"/>
      <w:marBottom w:val="0"/>
      <w:divBdr>
        <w:top w:val="none" w:sz="0" w:space="0" w:color="auto"/>
        <w:left w:val="none" w:sz="0" w:space="0" w:color="auto"/>
        <w:bottom w:val="none" w:sz="0" w:space="0" w:color="auto"/>
        <w:right w:val="none" w:sz="0" w:space="0" w:color="auto"/>
      </w:divBdr>
    </w:div>
    <w:div w:id="1311641656">
      <w:marLeft w:val="0"/>
      <w:marRight w:val="0"/>
      <w:marTop w:val="0"/>
      <w:marBottom w:val="0"/>
      <w:divBdr>
        <w:top w:val="none" w:sz="0" w:space="0" w:color="auto"/>
        <w:left w:val="none" w:sz="0" w:space="0" w:color="auto"/>
        <w:bottom w:val="none" w:sz="0" w:space="0" w:color="auto"/>
        <w:right w:val="none" w:sz="0" w:space="0" w:color="auto"/>
      </w:divBdr>
    </w:div>
    <w:div w:id="1311641657">
      <w:marLeft w:val="0"/>
      <w:marRight w:val="0"/>
      <w:marTop w:val="0"/>
      <w:marBottom w:val="0"/>
      <w:divBdr>
        <w:top w:val="none" w:sz="0" w:space="0" w:color="auto"/>
        <w:left w:val="none" w:sz="0" w:space="0" w:color="auto"/>
        <w:bottom w:val="none" w:sz="0" w:space="0" w:color="auto"/>
        <w:right w:val="none" w:sz="0" w:space="0" w:color="auto"/>
      </w:divBdr>
    </w:div>
    <w:div w:id="1311641658">
      <w:marLeft w:val="0"/>
      <w:marRight w:val="0"/>
      <w:marTop w:val="0"/>
      <w:marBottom w:val="0"/>
      <w:divBdr>
        <w:top w:val="none" w:sz="0" w:space="0" w:color="auto"/>
        <w:left w:val="none" w:sz="0" w:space="0" w:color="auto"/>
        <w:bottom w:val="none" w:sz="0" w:space="0" w:color="auto"/>
        <w:right w:val="none" w:sz="0" w:space="0" w:color="auto"/>
      </w:divBdr>
    </w:div>
    <w:div w:id="1311641659">
      <w:marLeft w:val="0"/>
      <w:marRight w:val="0"/>
      <w:marTop w:val="0"/>
      <w:marBottom w:val="0"/>
      <w:divBdr>
        <w:top w:val="none" w:sz="0" w:space="0" w:color="auto"/>
        <w:left w:val="none" w:sz="0" w:space="0" w:color="auto"/>
        <w:bottom w:val="none" w:sz="0" w:space="0" w:color="auto"/>
        <w:right w:val="none" w:sz="0" w:space="0" w:color="auto"/>
      </w:divBdr>
    </w:div>
    <w:div w:id="1311641660">
      <w:marLeft w:val="0"/>
      <w:marRight w:val="0"/>
      <w:marTop w:val="0"/>
      <w:marBottom w:val="0"/>
      <w:divBdr>
        <w:top w:val="none" w:sz="0" w:space="0" w:color="auto"/>
        <w:left w:val="none" w:sz="0" w:space="0" w:color="auto"/>
        <w:bottom w:val="none" w:sz="0" w:space="0" w:color="auto"/>
        <w:right w:val="none" w:sz="0" w:space="0" w:color="auto"/>
      </w:divBdr>
    </w:div>
    <w:div w:id="1311641661">
      <w:marLeft w:val="0"/>
      <w:marRight w:val="0"/>
      <w:marTop w:val="0"/>
      <w:marBottom w:val="0"/>
      <w:divBdr>
        <w:top w:val="none" w:sz="0" w:space="0" w:color="auto"/>
        <w:left w:val="none" w:sz="0" w:space="0" w:color="auto"/>
        <w:bottom w:val="none" w:sz="0" w:space="0" w:color="auto"/>
        <w:right w:val="none" w:sz="0" w:space="0" w:color="auto"/>
      </w:divBdr>
    </w:div>
    <w:div w:id="1311641662">
      <w:marLeft w:val="0"/>
      <w:marRight w:val="0"/>
      <w:marTop w:val="0"/>
      <w:marBottom w:val="0"/>
      <w:divBdr>
        <w:top w:val="none" w:sz="0" w:space="0" w:color="auto"/>
        <w:left w:val="none" w:sz="0" w:space="0" w:color="auto"/>
        <w:bottom w:val="none" w:sz="0" w:space="0" w:color="auto"/>
        <w:right w:val="none" w:sz="0" w:space="0" w:color="auto"/>
      </w:divBdr>
    </w:div>
    <w:div w:id="1311641663">
      <w:marLeft w:val="0"/>
      <w:marRight w:val="0"/>
      <w:marTop w:val="0"/>
      <w:marBottom w:val="0"/>
      <w:divBdr>
        <w:top w:val="none" w:sz="0" w:space="0" w:color="auto"/>
        <w:left w:val="none" w:sz="0" w:space="0" w:color="auto"/>
        <w:bottom w:val="none" w:sz="0" w:space="0" w:color="auto"/>
        <w:right w:val="none" w:sz="0" w:space="0" w:color="auto"/>
      </w:divBdr>
    </w:div>
    <w:div w:id="1311641664">
      <w:marLeft w:val="0"/>
      <w:marRight w:val="0"/>
      <w:marTop w:val="0"/>
      <w:marBottom w:val="0"/>
      <w:divBdr>
        <w:top w:val="none" w:sz="0" w:space="0" w:color="auto"/>
        <w:left w:val="none" w:sz="0" w:space="0" w:color="auto"/>
        <w:bottom w:val="none" w:sz="0" w:space="0" w:color="auto"/>
        <w:right w:val="none" w:sz="0" w:space="0" w:color="auto"/>
      </w:divBdr>
    </w:div>
    <w:div w:id="1311641665">
      <w:marLeft w:val="0"/>
      <w:marRight w:val="0"/>
      <w:marTop w:val="0"/>
      <w:marBottom w:val="0"/>
      <w:divBdr>
        <w:top w:val="none" w:sz="0" w:space="0" w:color="auto"/>
        <w:left w:val="none" w:sz="0" w:space="0" w:color="auto"/>
        <w:bottom w:val="none" w:sz="0" w:space="0" w:color="auto"/>
        <w:right w:val="none" w:sz="0" w:space="0" w:color="auto"/>
      </w:divBdr>
    </w:div>
    <w:div w:id="1311641666">
      <w:marLeft w:val="300"/>
      <w:marRight w:val="300"/>
      <w:marTop w:val="3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5516</TotalTime>
  <Pages>2</Pages>
  <Words>94</Words>
  <Characters>541</Characters>
  <Application>Microsoft Office Word</Application>
  <DocSecurity>0</DocSecurity>
  <Lines>4</Lines>
  <Paragraphs>1</Paragraphs>
  <ScaleCrop>false</ScaleCrop>
  <Company>株式会社システムエグゼ</Company>
  <LinksUpToDate>false</LinksUpToDate>
  <CharactersWithSpaces>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開発計画表システム刷新</dc:subject>
  <dc:creator>株式会社システムエグゼ</dc:creator>
  <cp:keywords>富士重工業株式会社</cp:keywords>
  <dc:description/>
  <cp:lastModifiedBy>高木義尚</cp:lastModifiedBy>
  <cp:revision>700</cp:revision>
  <cp:lastPrinted>2016-02-13T06:54:00Z</cp:lastPrinted>
  <dcterms:created xsi:type="dcterms:W3CDTF">2015-02-24T06:36:00Z</dcterms:created>
  <dcterms:modified xsi:type="dcterms:W3CDTF">2017-02-07T09:00:00Z</dcterms:modified>
  <cp:category>移行要件</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プロジェクト">
    <vt:lpwstr>3</vt:lpwstr>
  </property>
  <property fmtid="{D5CDD505-2E9C-101B-9397-08002B2CF9AE}" pid="3" name="工程">
    <vt:lpwstr/>
  </property>
</Properties>
</file>