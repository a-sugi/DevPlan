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692" w:rsidRDefault="00917692" w:rsidP="00957BAC">
      <w:pPr>
        <w:pStyle w:val="a4"/>
      </w:pPr>
      <w:bookmarkStart w:id="0" w:name="_Toc443983063"/>
      <w:bookmarkStart w:id="1" w:name="_Toc443142529"/>
      <w:r>
        <w:rPr>
          <w:rFonts w:hint="eastAsia"/>
        </w:rPr>
        <w:t>システム化方針</w:t>
      </w:r>
    </w:p>
    <w:bookmarkEnd w:id="0"/>
    <w:bookmarkEnd w:id="1"/>
    <w:p w:rsidR="00917692" w:rsidRDefault="00917692" w:rsidP="00DC2E5F">
      <w:pPr>
        <w:pStyle w:val="1"/>
        <w:spacing w:before="180" w:after="180"/>
      </w:pPr>
      <w:r>
        <w:rPr>
          <w:rFonts w:hint="eastAsia"/>
        </w:rPr>
        <w:t>システム刷新の目的</w:t>
      </w:r>
    </w:p>
    <w:p w:rsidR="00917692" w:rsidRDefault="00917692" w:rsidP="00C94575">
      <w:pPr>
        <w:rPr>
          <w:lang w:eastAsia="ja-JP"/>
        </w:rPr>
      </w:pPr>
      <w:r>
        <w:rPr>
          <w:rFonts w:hint="eastAsia"/>
          <w:lang w:eastAsia="ja-JP"/>
        </w:rPr>
        <w:t>「現行システムでは改善できないユーザー要望の反映と、今後の開発方法の変化を見据えた、より利便性の高いシステムに刷新する」ことを大目標として、「現行機能の強化」「情報流通の加速」「多様性対応」「さらなる連携」を目指し、開発計画表システムを刷新する。</w:t>
      </w:r>
    </w:p>
    <w:p w:rsidR="00917692" w:rsidRDefault="00917692" w:rsidP="00DC2E5F">
      <w:pPr>
        <w:pStyle w:val="1"/>
        <w:spacing w:before="180" w:after="180"/>
      </w:pPr>
      <w:r>
        <w:rPr>
          <w:rFonts w:hint="eastAsia"/>
        </w:rPr>
        <w:t>現行システムの問題点</w:t>
      </w:r>
    </w:p>
    <w:p w:rsidR="00917692" w:rsidRDefault="00917692" w:rsidP="00FA185D">
      <w:pPr>
        <w:pStyle w:val="ac"/>
        <w:numPr>
          <w:ilvl w:val="0"/>
          <w:numId w:val="42"/>
        </w:numPr>
        <w:rPr>
          <w:lang w:eastAsia="ja-JP"/>
        </w:rPr>
      </w:pPr>
      <w:r>
        <w:rPr>
          <w:rFonts w:hint="eastAsia"/>
          <w:lang w:eastAsia="ja-JP"/>
        </w:rPr>
        <w:t>今後の開発方法を見据えた場合、それに耐えうる機能がない</w:t>
      </w:r>
      <w:r>
        <w:rPr>
          <w:lang w:eastAsia="ja-JP"/>
        </w:rPr>
        <w:br/>
        <w:t>2020</w:t>
      </w:r>
      <w:r>
        <w:rPr>
          <w:rFonts w:hint="eastAsia"/>
          <w:lang w:eastAsia="ja-JP"/>
        </w:rPr>
        <w:t>年の情報化された複雑な車両開発を効率的にこなすために必要と思われる機能が現行システムには備わっていないため、開発業務の破たん、及び他社に先駆けた車両の提供ができない懸念がある。</w:t>
      </w:r>
    </w:p>
    <w:p w:rsidR="00917692" w:rsidRDefault="00917692" w:rsidP="00597110">
      <w:pPr>
        <w:pStyle w:val="ac"/>
        <w:numPr>
          <w:ilvl w:val="0"/>
          <w:numId w:val="42"/>
        </w:numPr>
        <w:rPr>
          <w:lang w:eastAsia="ja-JP"/>
        </w:rPr>
      </w:pPr>
      <w:r>
        <w:rPr>
          <w:rFonts w:hint="eastAsia"/>
          <w:lang w:eastAsia="ja-JP"/>
        </w:rPr>
        <w:t>利用者改善要望が現行システムで全て反映できない</w:t>
      </w:r>
    </w:p>
    <w:p w:rsidR="00917692" w:rsidRDefault="00917692" w:rsidP="00597110">
      <w:pPr>
        <w:pStyle w:val="ac"/>
        <w:ind w:left="420"/>
        <w:rPr>
          <w:lang w:eastAsia="ja-JP"/>
        </w:rPr>
      </w:pPr>
      <w:r>
        <w:rPr>
          <w:rFonts w:hint="eastAsia"/>
          <w:lang w:eastAsia="ja-JP"/>
        </w:rPr>
        <w:t>ユーザーからの変化の要望、扱う開発車両の変化に加えて、人や組織の変化が激化されると予想されており、より現場にフィットしたツールを提供しなければ、他社に先駆けた車両の提供ができない懸念がある。</w:t>
      </w:r>
    </w:p>
    <w:p w:rsidR="00917692" w:rsidRPr="00761CAC" w:rsidRDefault="00917692" w:rsidP="00597110">
      <w:pPr>
        <w:pStyle w:val="ac"/>
        <w:numPr>
          <w:ilvl w:val="0"/>
          <w:numId w:val="42"/>
        </w:numPr>
        <w:rPr>
          <w:lang w:eastAsia="ja-JP"/>
        </w:rPr>
      </w:pPr>
      <w:r>
        <w:rPr>
          <w:rFonts w:hint="eastAsia"/>
          <w:lang w:eastAsia="ja-JP"/>
        </w:rPr>
        <w:t>システム保守面において、継続的保守が困難</w:t>
      </w:r>
      <w:r>
        <w:rPr>
          <w:lang w:eastAsia="ja-JP"/>
        </w:rPr>
        <w:br/>
      </w:r>
      <w:r>
        <w:rPr>
          <w:rFonts w:hint="eastAsia"/>
          <w:lang w:eastAsia="ja-JP"/>
        </w:rPr>
        <w:t>上記の流れの速い車両開発の中で、ドキュメントの整備、マルチベンダ対応など変化をいち早く取り入れるためのシステム保守の手法が確立されていないため、車両開発のスピードに見合った変化に対応できない。</w:t>
      </w:r>
    </w:p>
    <w:p w:rsidR="00917692" w:rsidRDefault="00917692" w:rsidP="00DC2E5F">
      <w:pPr>
        <w:pStyle w:val="1"/>
        <w:spacing w:before="180" w:after="180"/>
      </w:pPr>
      <w:r>
        <w:rPr>
          <w:rFonts w:hint="eastAsia"/>
        </w:rPr>
        <w:t>システム刷新の進め方</w:t>
      </w:r>
    </w:p>
    <w:p w:rsidR="00917692" w:rsidRDefault="00917692" w:rsidP="00761CAC">
      <w:pPr>
        <w:rPr>
          <w:lang w:eastAsia="ja-JP"/>
        </w:rPr>
      </w:pPr>
      <w:r>
        <w:rPr>
          <w:rFonts w:hint="eastAsia"/>
          <w:lang w:eastAsia="ja-JP"/>
        </w:rPr>
        <w:t>「現行機能の強化」「情報流通の加速」「多様性対応」「さらなる連携」は段階的に進めることとし、システム開発スケジュールは以下の通りとする。</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1183"/>
        <w:gridCol w:w="1183"/>
        <w:gridCol w:w="1179"/>
        <w:gridCol w:w="1179"/>
        <w:gridCol w:w="1182"/>
        <w:gridCol w:w="1182"/>
        <w:gridCol w:w="1182"/>
        <w:gridCol w:w="1182"/>
        <w:gridCol w:w="1182"/>
        <w:gridCol w:w="1182"/>
        <w:gridCol w:w="1182"/>
        <w:gridCol w:w="1176"/>
      </w:tblGrid>
      <w:tr w:rsidR="00917692" w:rsidTr="0034294A">
        <w:tc>
          <w:tcPr>
            <w:tcW w:w="1666" w:type="pct"/>
            <w:gridSpan w:val="4"/>
            <w:shd w:val="clear" w:color="auto" w:fill="F2F2F2"/>
          </w:tcPr>
          <w:p w:rsidR="00917692" w:rsidRPr="0034294A" w:rsidRDefault="002B0F51" w:rsidP="0034294A">
            <w:pPr>
              <w:jc w:val="center"/>
              <w:rPr>
                <w:b/>
                <w:bCs/>
                <w:lang w:eastAsia="ja-JP"/>
              </w:rPr>
            </w:pPr>
            <w:r w:rsidRPr="002B0F51">
              <w:rPr>
                <w:noProof/>
                <w:lang w:eastAsia="ja-JP"/>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6" type="#_x0000_t15" style="position:absolute;left:0;text-align:left;margin-left:0;margin-top:494.35pt;width:81.75pt;height:22.7pt;z-index:5;mso-position-horizontal:left;v-text-anchor:middle" adj="18720" fillcolor="#bdd6ee" strokecolor="#5b9bd5" strokeweight="1pt">
                  <v:shadow color="#868686"/>
                  <v:textbox style="mso-next-textbox:#_x0000_s1026" inset="1mm,1mm,1mm,1mm">
                    <w:txbxContent>
                      <w:p w:rsidR="00F765E0" w:rsidRDefault="00F765E0" w:rsidP="00BF574A">
                        <w:pPr>
                          <w:jc w:val="center"/>
                        </w:pPr>
                        <w:proofErr w:type="spellStart"/>
                        <w:r>
                          <w:rPr>
                            <w:rFonts w:hint="eastAsia"/>
                          </w:rPr>
                          <w:t>現行機能の強化</w:t>
                        </w:r>
                        <w:proofErr w:type="spellEnd"/>
                      </w:p>
                    </w:txbxContent>
                  </v:textbox>
                </v:shape>
              </w:pict>
            </w:r>
            <w:r w:rsidR="00917692" w:rsidRPr="0034294A">
              <w:rPr>
                <w:b/>
                <w:bCs/>
                <w:lang w:eastAsia="ja-JP"/>
              </w:rPr>
              <w:t>2016</w:t>
            </w:r>
            <w:r w:rsidR="00917692" w:rsidRPr="0034294A">
              <w:rPr>
                <w:rFonts w:hint="eastAsia"/>
                <w:b/>
                <w:bCs/>
                <w:lang w:eastAsia="ja-JP"/>
              </w:rPr>
              <w:t>年</w:t>
            </w:r>
          </w:p>
        </w:tc>
        <w:tc>
          <w:tcPr>
            <w:tcW w:w="1667" w:type="pct"/>
            <w:gridSpan w:val="4"/>
            <w:shd w:val="clear" w:color="auto" w:fill="F2F2F2"/>
          </w:tcPr>
          <w:p w:rsidR="00917692" w:rsidRPr="0034294A" w:rsidRDefault="00917692" w:rsidP="0034294A">
            <w:pPr>
              <w:jc w:val="center"/>
              <w:rPr>
                <w:b/>
                <w:bCs/>
                <w:lang w:eastAsia="ja-JP"/>
              </w:rPr>
            </w:pPr>
            <w:r w:rsidRPr="0034294A">
              <w:rPr>
                <w:b/>
                <w:bCs/>
                <w:lang w:eastAsia="ja-JP"/>
              </w:rPr>
              <w:t>2017</w:t>
            </w:r>
            <w:r w:rsidRPr="0034294A">
              <w:rPr>
                <w:rFonts w:hint="eastAsia"/>
                <w:b/>
                <w:bCs/>
                <w:lang w:eastAsia="ja-JP"/>
              </w:rPr>
              <w:t>年</w:t>
            </w:r>
          </w:p>
        </w:tc>
        <w:tc>
          <w:tcPr>
            <w:tcW w:w="1667" w:type="pct"/>
            <w:gridSpan w:val="4"/>
            <w:shd w:val="clear" w:color="auto" w:fill="F2F2F2"/>
          </w:tcPr>
          <w:p w:rsidR="00917692" w:rsidRPr="0034294A" w:rsidRDefault="00917692" w:rsidP="0034294A">
            <w:pPr>
              <w:jc w:val="center"/>
              <w:rPr>
                <w:b/>
                <w:bCs/>
                <w:lang w:eastAsia="ja-JP"/>
              </w:rPr>
            </w:pPr>
            <w:r w:rsidRPr="0034294A">
              <w:rPr>
                <w:b/>
                <w:bCs/>
                <w:lang w:eastAsia="ja-JP"/>
              </w:rPr>
              <w:t>2018</w:t>
            </w:r>
            <w:r w:rsidRPr="0034294A">
              <w:rPr>
                <w:rFonts w:hint="eastAsia"/>
                <w:b/>
                <w:bCs/>
                <w:lang w:eastAsia="ja-JP"/>
              </w:rPr>
              <w:t>年</w:t>
            </w:r>
          </w:p>
        </w:tc>
      </w:tr>
      <w:tr w:rsidR="00917692" w:rsidTr="0034294A">
        <w:trPr>
          <w:trHeight w:val="799"/>
        </w:trPr>
        <w:tc>
          <w:tcPr>
            <w:tcW w:w="417" w:type="pct"/>
          </w:tcPr>
          <w:p w:rsidR="00917692" w:rsidRPr="0034294A" w:rsidRDefault="00917692" w:rsidP="00761CAC">
            <w:pPr>
              <w:rPr>
                <w:bCs/>
                <w:lang w:eastAsia="ja-JP"/>
              </w:rPr>
            </w:pPr>
          </w:p>
        </w:tc>
        <w:tc>
          <w:tcPr>
            <w:tcW w:w="417" w:type="pct"/>
          </w:tcPr>
          <w:p w:rsidR="00917692" w:rsidRDefault="00917692" w:rsidP="00761CAC">
            <w:pPr>
              <w:rPr>
                <w:lang w:eastAsia="ja-JP"/>
              </w:rPr>
            </w:pPr>
          </w:p>
        </w:tc>
        <w:tc>
          <w:tcPr>
            <w:tcW w:w="416" w:type="pct"/>
          </w:tcPr>
          <w:p w:rsidR="00917692" w:rsidRDefault="002B0F51" w:rsidP="00761CAC">
            <w:pPr>
              <w:rPr>
                <w:lang w:eastAsia="ja-JP"/>
              </w:rPr>
            </w:pPr>
            <w:r>
              <w:rPr>
                <w:noProof/>
                <w:lang w:eastAsia="ja-JP"/>
              </w:rPr>
              <w:pict>
                <v:shape id="_x0000_s1027" type="#_x0000_t15" style="position:absolute;margin-left:52pt;margin-top:7.65pt;width:118.85pt;height:22.7pt;z-index:7;mso-position-horizontal-relative:text;mso-position-vertical-relative:margin;v-text-anchor:middle" adj="19410" fillcolor="#bdd6ee" strokecolor="#5b9bd5" strokeweight="1pt">
                  <v:shadow color="#868686"/>
                  <v:textbox style="mso-next-textbox:#_x0000_s1027" inset="1mm,1mm,1mm,1mm">
                    <w:txbxContent>
                      <w:p w:rsidR="00F765E0" w:rsidRDefault="00F765E0" w:rsidP="002F7C29">
                        <w:pPr>
                          <w:jc w:val="center"/>
                        </w:pPr>
                        <w:r>
                          <w:rPr>
                            <w:rFonts w:hint="eastAsia"/>
                            <w:lang w:eastAsia="ja-JP"/>
                          </w:rPr>
                          <w:t>現行機能の強化</w:t>
                        </w:r>
                      </w:p>
                    </w:txbxContent>
                  </v:textbox>
                  <w10:wrap anchory="margin"/>
                </v:shape>
              </w:pict>
            </w:r>
          </w:p>
        </w:tc>
        <w:tc>
          <w:tcPr>
            <w:tcW w:w="416" w:type="pct"/>
          </w:tcPr>
          <w:p w:rsidR="00917692" w:rsidRDefault="00917692" w:rsidP="00761CAC">
            <w:pPr>
              <w:rPr>
                <w:lang w:eastAsia="ja-JP"/>
              </w:rPr>
            </w:pPr>
          </w:p>
        </w:tc>
        <w:tc>
          <w:tcPr>
            <w:tcW w:w="417" w:type="pct"/>
          </w:tcPr>
          <w:p w:rsidR="00917692" w:rsidRDefault="002B0F51" w:rsidP="00761CAC">
            <w:pPr>
              <w:rPr>
                <w:lang w:eastAsia="ja-JP"/>
              </w:rPr>
            </w:pPr>
            <w:r>
              <w:rPr>
                <w:noProof/>
                <w:lang w:eastAsia="ja-JP"/>
              </w:rPr>
              <w:pict>
                <v:shape id="_x0000_s1028" type="#_x0000_t15" style="position:absolute;margin-left:52.55pt;margin-top:7.65pt;width:118.85pt;height:22.7pt;z-index:8;mso-position-horizontal-relative:text;mso-position-vertical-relative:margin;v-text-anchor:middle" adj="19410" fillcolor="#bdd6ee" strokecolor="#5b9bd5" strokeweight="1pt">
                  <v:shadow color="#868686"/>
                  <v:textbox style="mso-next-textbox:#_x0000_s1028" inset="1mm,1mm,1mm,1mm">
                    <w:txbxContent>
                      <w:p w:rsidR="00F765E0" w:rsidRDefault="00F765E0" w:rsidP="002F7C29">
                        <w:pPr>
                          <w:jc w:val="center"/>
                        </w:pPr>
                        <w:r>
                          <w:rPr>
                            <w:rFonts w:hint="eastAsia"/>
                            <w:lang w:eastAsia="ja-JP"/>
                          </w:rPr>
                          <w:t>情報流通の加速</w:t>
                        </w:r>
                      </w:p>
                    </w:txbxContent>
                  </v:textbox>
                  <w10:wrap anchory="margin"/>
                </v:shape>
              </w:pict>
            </w:r>
          </w:p>
        </w:tc>
        <w:tc>
          <w:tcPr>
            <w:tcW w:w="417" w:type="pct"/>
          </w:tcPr>
          <w:p w:rsidR="00917692" w:rsidRDefault="002B0F51" w:rsidP="00761CAC">
            <w:pPr>
              <w:rPr>
                <w:lang w:eastAsia="ja-JP"/>
              </w:rPr>
            </w:pPr>
            <w:r>
              <w:rPr>
                <w:noProof/>
                <w:lang w:eastAsia="ja-JP"/>
              </w:rPr>
              <w:pict>
                <v:shape id="_x0000_s1029" type="#_x0000_t15" style="position:absolute;margin-left:0;margin-top:494.35pt;width:81.75pt;height:22.7pt;z-index:4;mso-position-horizontal:left;mso-position-horizontal-relative:text;mso-position-vertical-relative:text;v-text-anchor:middle" adj="18720" fillcolor="#bdd6ee" strokecolor="#5b9bd5" strokeweight="1pt">
                  <v:shadow color="#868686"/>
                  <v:textbox style="mso-next-textbox:#_x0000_s1029" inset="1mm,1mm,1mm,1mm">
                    <w:txbxContent>
                      <w:p w:rsidR="00F765E0" w:rsidRDefault="00F765E0" w:rsidP="00BF574A">
                        <w:pPr>
                          <w:jc w:val="center"/>
                        </w:pPr>
                        <w:proofErr w:type="spellStart"/>
                        <w:r>
                          <w:rPr>
                            <w:rFonts w:hint="eastAsia"/>
                          </w:rPr>
                          <w:t>現行機能の強化</w:t>
                        </w:r>
                        <w:proofErr w:type="spellEnd"/>
                      </w:p>
                    </w:txbxContent>
                  </v:textbox>
                </v:shape>
              </w:pict>
            </w:r>
          </w:p>
        </w:tc>
        <w:tc>
          <w:tcPr>
            <w:tcW w:w="417" w:type="pct"/>
          </w:tcPr>
          <w:p w:rsidR="00917692" w:rsidRDefault="002B0F51" w:rsidP="00761CAC">
            <w:pPr>
              <w:rPr>
                <w:lang w:eastAsia="ja-JP"/>
              </w:rPr>
            </w:pPr>
            <w:r>
              <w:rPr>
                <w:noProof/>
                <w:lang w:eastAsia="ja-JP"/>
              </w:rPr>
              <w:pict>
                <v:shape id="_x0000_s1030" type="#_x0000_t15" style="position:absolute;margin-left:52.2pt;margin-top:7.65pt;width:118.85pt;height:22.7pt;z-index:10;mso-position-horizontal-relative:text;mso-position-vertical-relative:margin;v-text-anchor:middle" adj="19410" fillcolor="#bdd6ee" strokecolor="#5b9bd5" strokeweight="1pt">
                  <v:shadow color="#868686"/>
                  <v:textbox style="mso-next-textbox:#_x0000_s1030" inset="1mm,1mm,1mm,1mm">
                    <w:txbxContent>
                      <w:p w:rsidR="00F765E0" w:rsidRDefault="00F765E0" w:rsidP="002F7C29">
                        <w:pPr>
                          <w:jc w:val="center"/>
                        </w:pPr>
                        <w:r>
                          <w:rPr>
                            <w:rFonts w:hint="eastAsia"/>
                            <w:lang w:eastAsia="ja-JP"/>
                          </w:rPr>
                          <w:t>多様性対応</w:t>
                        </w:r>
                      </w:p>
                    </w:txbxContent>
                  </v:textbox>
                  <w10:wrap anchory="margin"/>
                </v:shape>
              </w:pict>
            </w:r>
          </w:p>
        </w:tc>
        <w:tc>
          <w:tcPr>
            <w:tcW w:w="417" w:type="pct"/>
          </w:tcPr>
          <w:p w:rsidR="00917692" w:rsidRDefault="002B0F51" w:rsidP="00761CAC">
            <w:pPr>
              <w:rPr>
                <w:lang w:eastAsia="ja-JP"/>
              </w:rPr>
            </w:pPr>
            <w:r>
              <w:rPr>
                <w:noProof/>
                <w:lang w:eastAsia="ja-JP"/>
              </w:rPr>
              <w:pict>
                <v:shape id="_x0000_s1031" type="#_x0000_t15" style="position:absolute;margin-left:220.15pt;margin-top:496.65pt;width:118.85pt;height:22.7pt;z-index:9;mso-position-horizontal-relative:text;mso-position-vertical-relative:margin;v-text-anchor:middle" adj="19410" fillcolor="#bdd6ee" strokecolor="#5b9bd5" strokeweight="1pt">
                  <v:shadow color="#868686"/>
                  <v:textbox style="mso-next-textbox:#_x0000_s1031" inset="1mm,1mm,1mm,1mm">
                    <w:txbxContent>
                      <w:p w:rsidR="00F765E0" w:rsidRDefault="00F765E0" w:rsidP="002F7C29">
                        <w:pPr>
                          <w:jc w:val="center"/>
                        </w:pPr>
                        <w:proofErr w:type="spellStart"/>
                        <w:r>
                          <w:rPr>
                            <w:rFonts w:hint="eastAsia"/>
                          </w:rPr>
                          <w:t>さらなる連携</w:t>
                        </w:r>
                        <w:proofErr w:type="spellEnd"/>
                      </w:p>
                    </w:txbxContent>
                  </v:textbox>
                  <w10:wrap anchory="margin"/>
                </v:shape>
              </w:pict>
            </w:r>
          </w:p>
        </w:tc>
        <w:tc>
          <w:tcPr>
            <w:tcW w:w="417" w:type="pct"/>
          </w:tcPr>
          <w:p w:rsidR="00917692" w:rsidRDefault="002B0F51" w:rsidP="00761CAC">
            <w:pPr>
              <w:rPr>
                <w:lang w:eastAsia="ja-JP"/>
              </w:rPr>
            </w:pPr>
            <w:r>
              <w:rPr>
                <w:noProof/>
                <w:lang w:eastAsia="ja-JP"/>
              </w:rPr>
              <w:pict>
                <v:shape id="_x0000_s1032" type="#_x0000_t15" style="position:absolute;margin-left:53.2pt;margin-top:7.65pt;width:177.35pt;height:22.7pt;z-index:6;mso-position-horizontal-relative:text;mso-position-vertical-relative:margin;v-text-anchor:middle" adj="20090" fillcolor="#bdd6ee" strokecolor="#5b9bd5" strokeweight="1pt">
                  <v:shadow color="#868686"/>
                  <v:textbox style="mso-next-textbox:#_x0000_s1032" inset="1mm,1mm,1mm,1mm">
                    <w:txbxContent>
                      <w:p w:rsidR="00F765E0" w:rsidRDefault="00F765E0" w:rsidP="00947476">
                        <w:pPr>
                          <w:jc w:val="center"/>
                        </w:pPr>
                        <w:r>
                          <w:rPr>
                            <w:rFonts w:hint="eastAsia"/>
                            <w:lang w:eastAsia="ja-JP"/>
                          </w:rPr>
                          <w:t>さらなる連携</w:t>
                        </w:r>
                      </w:p>
                    </w:txbxContent>
                  </v:textbox>
                  <w10:wrap anchory="margin"/>
                </v:shape>
              </w:pict>
            </w:r>
          </w:p>
        </w:tc>
        <w:tc>
          <w:tcPr>
            <w:tcW w:w="417" w:type="pct"/>
          </w:tcPr>
          <w:p w:rsidR="00917692" w:rsidRDefault="00917692" w:rsidP="00761CAC">
            <w:pPr>
              <w:rPr>
                <w:lang w:eastAsia="ja-JP"/>
              </w:rPr>
            </w:pPr>
          </w:p>
        </w:tc>
        <w:tc>
          <w:tcPr>
            <w:tcW w:w="417" w:type="pct"/>
          </w:tcPr>
          <w:p w:rsidR="00917692" w:rsidRDefault="00917692" w:rsidP="00761CAC">
            <w:pPr>
              <w:rPr>
                <w:lang w:eastAsia="ja-JP"/>
              </w:rPr>
            </w:pPr>
          </w:p>
        </w:tc>
        <w:tc>
          <w:tcPr>
            <w:tcW w:w="417" w:type="pct"/>
          </w:tcPr>
          <w:p w:rsidR="00917692" w:rsidRDefault="00917692" w:rsidP="00761CAC">
            <w:pPr>
              <w:rPr>
                <w:lang w:eastAsia="ja-JP"/>
              </w:rPr>
            </w:pPr>
          </w:p>
        </w:tc>
      </w:tr>
    </w:tbl>
    <w:p w:rsidR="00917692" w:rsidRDefault="00917692" w:rsidP="00B539A3">
      <w:pPr>
        <w:rPr>
          <w:lang w:eastAsia="ja-JP"/>
        </w:rPr>
      </w:pPr>
      <w:r>
        <w:rPr>
          <w:rFonts w:hint="eastAsia"/>
          <w:lang w:eastAsia="ja-JP"/>
        </w:rPr>
        <w:t>※</w:t>
      </w:r>
      <w:r>
        <w:rPr>
          <w:lang w:eastAsia="ja-JP"/>
        </w:rPr>
        <w:t xml:space="preserve"> </w:t>
      </w:r>
      <w:r>
        <w:rPr>
          <w:rFonts w:hint="eastAsia"/>
          <w:lang w:eastAsia="ja-JP"/>
        </w:rPr>
        <w:t>本書</w:t>
      </w:r>
      <w:r>
        <w:rPr>
          <w:lang w:eastAsia="ja-JP"/>
        </w:rPr>
        <w:t xml:space="preserve"> </w:t>
      </w:r>
      <w:r>
        <w:rPr>
          <w:rFonts w:hint="eastAsia"/>
          <w:lang w:eastAsia="ja-JP"/>
        </w:rPr>
        <w:t>第</w:t>
      </w:r>
      <w:r>
        <w:rPr>
          <w:lang w:eastAsia="ja-JP"/>
        </w:rPr>
        <w:t>1</w:t>
      </w:r>
      <w:r>
        <w:rPr>
          <w:rFonts w:hint="eastAsia"/>
          <w:lang w:eastAsia="ja-JP"/>
        </w:rPr>
        <w:t>版としては、「現行機能の強化」について記載をすることとし、「情報流通の加速」「多様性対応」「さらなる連携」については、各プロジェクト開始後にて追記することする。</w:t>
      </w:r>
    </w:p>
    <w:p w:rsidR="00917692" w:rsidRDefault="00917692" w:rsidP="00DC2E5F">
      <w:pPr>
        <w:pStyle w:val="1"/>
        <w:spacing w:before="180" w:after="180"/>
      </w:pPr>
      <w:r>
        <w:rPr>
          <w:rFonts w:hint="eastAsia"/>
        </w:rPr>
        <w:lastRenderedPageBreak/>
        <w:t>システム刷新における前提条件</w:t>
      </w:r>
    </w:p>
    <w:p w:rsidR="00917692" w:rsidRDefault="00917692" w:rsidP="006E0BED">
      <w:pPr>
        <w:pStyle w:val="2"/>
        <w:spacing w:after="180"/>
      </w:pPr>
      <w:r>
        <w:rPr>
          <w:rFonts w:hint="eastAsia"/>
        </w:rPr>
        <w:t>法律上の制約条件</w:t>
      </w:r>
    </w:p>
    <w:p w:rsidR="00917692" w:rsidRDefault="00917692" w:rsidP="006E0BED">
      <w:pPr>
        <w:rPr>
          <w:lang w:eastAsia="ja-JP"/>
        </w:rPr>
      </w:pPr>
      <w:r w:rsidRPr="00DB6AEC">
        <w:rPr>
          <w:rFonts w:hint="eastAsia"/>
          <w:lang w:eastAsia="ja-JP"/>
        </w:rPr>
        <w:t>特になし。</w:t>
      </w:r>
    </w:p>
    <w:p w:rsidR="00917692" w:rsidRDefault="00917692" w:rsidP="006E0BED">
      <w:pPr>
        <w:pStyle w:val="2"/>
        <w:spacing w:after="180"/>
      </w:pPr>
      <w:r>
        <w:rPr>
          <w:rFonts w:hint="eastAsia"/>
        </w:rPr>
        <w:t>企業ポリシーによる制約条件</w:t>
      </w:r>
    </w:p>
    <w:p w:rsidR="00917692" w:rsidRDefault="00917692" w:rsidP="001B152B">
      <w:pPr>
        <w:pStyle w:val="ac"/>
        <w:numPr>
          <w:ilvl w:val="0"/>
          <w:numId w:val="43"/>
        </w:numPr>
        <w:rPr>
          <w:lang w:eastAsia="ja-JP"/>
        </w:rPr>
      </w:pPr>
      <w:r>
        <w:rPr>
          <w:rFonts w:hint="eastAsia"/>
          <w:lang w:eastAsia="ja-JP"/>
        </w:rPr>
        <w:t>基本的にデータの社外持出は不可とする。</w:t>
      </w:r>
    </w:p>
    <w:p w:rsidR="00917692" w:rsidRDefault="00917692" w:rsidP="001B152B">
      <w:pPr>
        <w:pStyle w:val="ac"/>
        <w:numPr>
          <w:ilvl w:val="0"/>
          <w:numId w:val="43"/>
        </w:numPr>
        <w:rPr>
          <w:lang w:eastAsia="ja-JP"/>
        </w:rPr>
      </w:pPr>
      <w:r>
        <w:rPr>
          <w:rFonts w:hint="eastAsia"/>
          <w:lang w:eastAsia="ja-JP"/>
        </w:rPr>
        <w:t>オフショア開発は不可とする。</w:t>
      </w:r>
    </w:p>
    <w:p w:rsidR="00917692" w:rsidRPr="00DB6AEC" w:rsidRDefault="00917692" w:rsidP="001B152B">
      <w:pPr>
        <w:pStyle w:val="ac"/>
        <w:numPr>
          <w:ilvl w:val="0"/>
          <w:numId w:val="43"/>
        </w:numPr>
        <w:rPr>
          <w:lang w:eastAsia="ja-JP"/>
        </w:rPr>
      </w:pPr>
      <w:r w:rsidRPr="00DB6AEC">
        <w:rPr>
          <w:rFonts w:hint="eastAsia"/>
          <w:lang w:eastAsia="ja-JP"/>
        </w:rPr>
        <w:t>画面のプリントスクリーン機能の利用は、一部の登録者を除き不可とする。</w:t>
      </w:r>
    </w:p>
    <w:p w:rsidR="00917692" w:rsidRDefault="00917692" w:rsidP="006E0BED">
      <w:pPr>
        <w:pStyle w:val="2"/>
        <w:spacing w:after="180"/>
      </w:pPr>
      <w:r>
        <w:rPr>
          <w:rFonts w:hint="eastAsia"/>
        </w:rPr>
        <w:t>想定するシステムの使用環境</w:t>
      </w:r>
    </w:p>
    <w:p w:rsidR="00917692" w:rsidRPr="00186088" w:rsidRDefault="00917692" w:rsidP="00B539A3">
      <w:pPr>
        <w:pStyle w:val="3"/>
        <w:spacing w:after="180"/>
      </w:pPr>
      <w:r>
        <w:t>WEB</w:t>
      </w:r>
      <w:r>
        <w:rPr>
          <w:rFonts w:hint="eastAsia"/>
        </w:rPr>
        <w:t>（</w:t>
      </w:r>
      <w:r>
        <w:t>WEB API</w:t>
      </w:r>
      <w:r>
        <w:rPr>
          <w:rFonts w:hint="eastAsia"/>
        </w:rPr>
        <w:t>・アプリ配信）サーバー</w:t>
      </w:r>
      <w:ins w:id="2" w:author="GKHMLC006 fujim 藤森  響 GJ1 G" w:date="2017-01-31T19:15:00Z">
        <w:r>
          <w:t>(</w:t>
        </w:r>
        <w:proofErr w:type="spellStart"/>
        <w:r>
          <w:t>Productiion</w:t>
        </w:r>
        <w:proofErr w:type="spellEnd"/>
        <w:r>
          <w:t xml:space="preserve"> )</w:t>
        </w:r>
      </w:ins>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80"/>
      </w:tblPr>
      <w:tblGrid>
        <w:gridCol w:w="2835"/>
        <w:gridCol w:w="4252"/>
        <w:gridCol w:w="2835"/>
        <w:gridCol w:w="4252"/>
      </w:tblGrid>
      <w:tr w:rsidR="00917692" w:rsidTr="0034294A">
        <w:tc>
          <w:tcPr>
            <w:tcW w:w="1000" w:type="pct"/>
            <w:shd w:val="clear" w:color="auto" w:fill="F2F2F2"/>
          </w:tcPr>
          <w:p w:rsidR="00917692" w:rsidRPr="0034294A" w:rsidRDefault="00917692" w:rsidP="00394636">
            <w:pPr>
              <w:rPr>
                <w:bCs/>
                <w:lang w:eastAsia="ja-JP"/>
              </w:rPr>
            </w:pPr>
            <w:r w:rsidRPr="0034294A">
              <w:rPr>
                <w:rFonts w:hint="eastAsia"/>
                <w:bCs/>
                <w:lang w:eastAsia="ja-JP"/>
              </w:rPr>
              <w:t>機種</w:t>
            </w:r>
          </w:p>
        </w:tc>
        <w:tc>
          <w:tcPr>
            <w:tcW w:w="1500" w:type="pct"/>
          </w:tcPr>
          <w:p w:rsidR="00917692" w:rsidRDefault="00917692" w:rsidP="00394636">
            <w:pPr>
              <w:rPr>
                <w:lang w:eastAsia="ja-JP"/>
              </w:rPr>
            </w:pPr>
            <w:ins w:id="3" w:author="GKHMLC006 fujim 藤森  響 GJ1 G" w:date="2017-01-31T19:02:00Z">
              <w:r>
                <w:rPr>
                  <w:lang w:eastAsia="ja-JP"/>
                </w:rPr>
                <w:t>Virtual Machine on VMware</w:t>
              </w:r>
            </w:ins>
            <w:del w:id="4" w:author="GKHMLC006 fujim 藤森  響 GJ1 G" w:date="2017-01-31T19:02:00Z">
              <w:r w:rsidDel="006B1804">
                <w:rPr>
                  <w:lang w:eastAsia="ja-JP"/>
                </w:rPr>
                <w:delText>-</w:delText>
              </w:r>
            </w:del>
          </w:p>
        </w:tc>
        <w:tc>
          <w:tcPr>
            <w:tcW w:w="1000" w:type="pct"/>
            <w:shd w:val="clear" w:color="auto" w:fill="F2F2F2"/>
          </w:tcPr>
          <w:p w:rsidR="00917692" w:rsidRDefault="00917692" w:rsidP="00394636">
            <w:pPr>
              <w:rPr>
                <w:lang w:eastAsia="ja-JP"/>
              </w:rPr>
            </w:pPr>
            <w:r>
              <w:rPr>
                <w:lang w:eastAsia="ja-JP"/>
              </w:rPr>
              <w:t>CPU</w:t>
            </w:r>
          </w:p>
        </w:tc>
        <w:tc>
          <w:tcPr>
            <w:tcW w:w="1500" w:type="pct"/>
          </w:tcPr>
          <w:p w:rsidR="00917692" w:rsidRDefault="00917692" w:rsidP="00394636">
            <w:pPr>
              <w:rPr>
                <w:lang w:eastAsia="ja-JP"/>
              </w:rPr>
            </w:pPr>
            <w:ins w:id="5" w:author="GKHMLC006 fujim 藤森  響 GJ1 G" w:date="2017-01-31T19:24:00Z">
              <w:r>
                <w:rPr>
                  <w:lang w:eastAsia="ja-JP"/>
                </w:rPr>
                <w:t xml:space="preserve">Intel </w:t>
              </w:r>
            </w:ins>
            <w:ins w:id="6" w:author="GKHMLC006 fujim 藤森  響 GJ1 G" w:date="2017-01-31T19:13:00Z">
              <w:r>
                <w:rPr>
                  <w:lang w:eastAsia="ja-JP"/>
                </w:rPr>
                <w:t>Xeon E5-2620 v2</w:t>
              </w:r>
              <w:r>
                <w:rPr>
                  <w:rFonts w:hint="eastAsia"/>
                  <w:lang w:eastAsia="ja-JP"/>
                </w:rPr>
                <w:t>＠</w:t>
              </w:r>
              <w:r>
                <w:rPr>
                  <w:lang w:eastAsia="ja-JP"/>
                </w:rPr>
                <w:t xml:space="preserve">2.1GHz </w:t>
              </w:r>
            </w:ins>
            <w:ins w:id="7" w:author="GKHMLC006 fujim 藤森  響 GJ1 G" w:date="2017-01-31T19:14:00Z">
              <w:r>
                <w:rPr>
                  <w:lang w:eastAsia="ja-JP"/>
                </w:rPr>
                <w:t xml:space="preserve"> </w:t>
              </w:r>
            </w:ins>
            <w:proofErr w:type="spellStart"/>
            <w:ins w:id="8" w:author="GKHMLC006 fujim 藤森  響 GJ1 G" w:date="2017-01-31T19:13:00Z">
              <w:r>
                <w:rPr>
                  <w:lang w:eastAsia="ja-JP"/>
                </w:rPr>
                <w:t>2.1GHz</w:t>
              </w:r>
            </w:ins>
            <w:proofErr w:type="spellEnd"/>
            <w:del w:id="9" w:author="GKHMLC006 fujim 藤森  響 GJ1 G" w:date="2017-01-31T19:13:00Z">
              <w:r w:rsidDel="003D2621">
                <w:rPr>
                  <w:lang w:eastAsia="ja-JP"/>
                </w:rPr>
                <w:delText>-</w:delText>
              </w:r>
            </w:del>
          </w:p>
        </w:tc>
      </w:tr>
      <w:tr w:rsidR="00917692" w:rsidTr="0034294A">
        <w:tc>
          <w:tcPr>
            <w:tcW w:w="1000" w:type="pct"/>
            <w:shd w:val="clear" w:color="auto" w:fill="F2F2F2"/>
          </w:tcPr>
          <w:p w:rsidR="00917692" w:rsidRPr="0034294A" w:rsidRDefault="00917692" w:rsidP="00394636">
            <w:pPr>
              <w:rPr>
                <w:bCs/>
                <w:lang w:eastAsia="ja-JP"/>
              </w:rPr>
            </w:pPr>
            <w:r w:rsidRPr="0034294A">
              <w:rPr>
                <w:rFonts w:hint="eastAsia"/>
                <w:bCs/>
                <w:lang w:eastAsia="ja-JP"/>
              </w:rPr>
              <w:t>メモリ</w:t>
            </w:r>
          </w:p>
        </w:tc>
        <w:tc>
          <w:tcPr>
            <w:tcW w:w="1500" w:type="pct"/>
          </w:tcPr>
          <w:p w:rsidR="00917692" w:rsidRDefault="00917692" w:rsidP="00394636">
            <w:pPr>
              <w:rPr>
                <w:lang w:eastAsia="ja-JP"/>
              </w:rPr>
            </w:pPr>
            <w:del w:id="10" w:author="GKHMLC006 fujim 藤森  響 GJ1 G" w:date="2017-01-31T19:17:00Z">
              <w:r w:rsidDel="003D2621">
                <w:rPr>
                  <w:lang w:eastAsia="ja-JP"/>
                </w:rPr>
                <w:delText>-</w:delText>
              </w:r>
            </w:del>
            <w:ins w:id="11" w:author="GKHMLC006 fujim 藤森  響 GJ1 G" w:date="2017-01-31T19:17:00Z">
              <w:r>
                <w:rPr>
                  <w:lang w:eastAsia="ja-JP"/>
                </w:rPr>
                <w:t>4GB</w:t>
              </w:r>
            </w:ins>
          </w:p>
        </w:tc>
        <w:tc>
          <w:tcPr>
            <w:tcW w:w="1000" w:type="pct"/>
            <w:shd w:val="clear" w:color="auto" w:fill="F2F2F2"/>
          </w:tcPr>
          <w:p w:rsidR="00917692" w:rsidRDefault="00917692" w:rsidP="00394636">
            <w:pPr>
              <w:rPr>
                <w:lang w:eastAsia="ja-JP"/>
              </w:rPr>
            </w:pPr>
            <w:r>
              <w:rPr>
                <w:lang w:eastAsia="ja-JP"/>
              </w:rPr>
              <w:t>HDD</w:t>
            </w:r>
          </w:p>
        </w:tc>
        <w:tc>
          <w:tcPr>
            <w:tcW w:w="1500" w:type="pct"/>
          </w:tcPr>
          <w:p w:rsidR="00917692" w:rsidRDefault="00917692" w:rsidP="00394636">
            <w:pPr>
              <w:rPr>
                <w:lang w:eastAsia="ja-JP"/>
              </w:rPr>
            </w:pPr>
            <w:del w:id="12" w:author="高木義尚" w:date="2017-02-07T18:27:00Z">
              <w:r w:rsidDel="004D5798">
                <w:rPr>
                  <w:lang w:eastAsia="ja-JP"/>
                </w:rPr>
                <w:delText>-</w:delText>
              </w:r>
            </w:del>
            <w:ins w:id="13" w:author="GKHMLC006 fujim 藤森  響 GJ1 G" w:date="2017-01-31T19:14:00Z">
              <w:r>
                <w:rPr>
                  <w:lang w:eastAsia="ja-JP"/>
                </w:rPr>
                <w:t>C:40GB, D:21GB</w:t>
              </w:r>
            </w:ins>
          </w:p>
        </w:tc>
      </w:tr>
      <w:tr w:rsidR="00917692" w:rsidTr="0034294A">
        <w:tc>
          <w:tcPr>
            <w:tcW w:w="1000" w:type="pct"/>
            <w:shd w:val="clear" w:color="auto" w:fill="F2F2F2"/>
          </w:tcPr>
          <w:p w:rsidR="00917692" w:rsidRPr="0034294A" w:rsidRDefault="00917692" w:rsidP="00394636">
            <w:pPr>
              <w:rPr>
                <w:bCs/>
                <w:lang w:eastAsia="ja-JP"/>
              </w:rPr>
            </w:pPr>
            <w:r w:rsidRPr="0034294A">
              <w:rPr>
                <w:rFonts w:hint="eastAsia"/>
                <w:bCs/>
                <w:lang w:eastAsia="ja-JP"/>
              </w:rPr>
              <w:t>外部記憶装置</w:t>
            </w:r>
          </w:p>
        </w:tc>
        <w:tc>
          <w:tcPr>
            <w:tcW w:w="1500" w:type="pct"/>
          </w:tcPr>
          <w:p w:rsidR="00917692" w:rsidRDefault="00917692" w:rsidP="00394636">
            <w:pPr>
              <w:rPr>
                <w:lang w:eastAsia="ja-JP"/>
              </w:rPr>
            </w:pPr>
            <w:r>
              <w:rPr>
                <w:lang w:eastAsia="ja-JP"/>
              </w:rPr>
              <w:t>-</w:t>
            </w:r>
          </w:p>
        </w:tc>
        <w:tc>
          <w:tcPr>
            <w:tcW w:w="1000" w:type="pct"/>
            <w:shd w:val="clear" w:color="auto" w:fill="F2F2F2"/>
          </w:tcPr>
          <w:p w:rsidR="00917692" w:rsidRDefault="00917692" w:rsidP="00394636">
            <w:pPr>
              <w:rPr>
                <w:lang w:eastAsia="ja-JP"/>
              </w:rPr>
            </w:pPr>
            <w:r>
              <w:rPr>
                <w:rFonts w:hint="eastAsia"/>
                <w:lang w:eastAsia="ja-JP"/>
              </w:rPr>
              <w:t>冗長化措置</w:t>
            </w:r>
          </w:p>
        </w:tc>
        <w:tc>
          <w:tcPr>
            <w:tcW w:w="1500" w:type="pct"/>
          </w:tcPr>
          <w:p w:rsidR="00917692" w:rsidRDefault="00917692" w:rsidP="00394636">
            <w:pPr>
              <w:rPr>
                <w:lang w:eastAsia="ja-JP"/>
              </w:rPr>
            </w:pPr>
            <w:del w:id="14" w:author="高木義尚" w:date="2017-02-07T18:27:00Z">
              <w:r w:rsidDel="004D5798">
                <w:rPr>
                  <w:lang w:eastAsia="ja-JP"/>
                </w:rPr>
                <w:delText>-</w:delText>
              </w:r>
            </w:del>
            <w:ins w:id="15" w:author="GKHMLC006 fujim 藤森  響 GJ1 G" w:date="2017-01-31T19:12:00Z">
              <w:r>
                <w:rPr>
                  <w:rFonts w:hint="eastAsia"/>
                  <w:lang w:eastAsia="ja-JP"/>
                </w:rPr>
                <w:t>なし</w:t>
              </w:r>
            </w:ins>
          </w:p>
        </w:tc>
      </w:tr>
      <w:tr w:rsidR="00917692" w:rsidTr="0034294A">
        <w:tc>
          <w:tcPr>
            <w:tcW w:w="1000" w:type="pct"/>
            <w:shd w:val="clear" w:color="auto" w:fill="F2F2F2"/>
          </w:tcPr>
          <w:p w:rsidR="00917692" w:rsidRPr="0034294A" w:rsidRDefault="00917692" w:rsidP="00394636">
            <w:pPr>
              <w:rPr>
                <w:bCs/>
                <w:lang w:eastAsia="ja-JP"/>
              </w:rPr>
            </w:pPr>
            <w:r w:rsidRPr="0034294A">
              <w:rPr>
                <w:bCs/>
                <w:lang w:eastAsia="ja-JP"/>
              </w:rPr>
              <w:t>OS</w:t>
            </w:r>
          </w:p>
        </w:tc>
        <w:tc>
          <w:tcPr>
            <w:tcW w:w="1500" w:type="pct"/>
          </w:tcPr>
          <w:p w:rsidR="00917692" w:rsidRDefault="00917692" w:rsidP="00394636">
            <w:pPr>
              <w:rPr>
                <w:lang w:eastAsia="ja-JP"/>
              </w:rPr>
            </w:pPr>
            <w:r w:rsidRPr="004608AA">
              <w:rPr>
                <w:lang w:eastAsia="ja-JP"/>
              </w:rPr>
              <w:t>Windows Server 2008</w:t>
            </w:r>
            <w:ins w:id="16" w:author="GKHMLC006 fujim 藤森  響 GJ1 G" w:date="2017-01-31T19:17:00Z">
              <w:r>
                <w:rPr>
                  <w:lang w:eastAsia="ja-JP"/>
                </w:rPr>
                <w:t xml:space="preserve"> R2 Datacenter</w:t>
              </w:r>
            </w:ins>
            <w:ins w:id="17" w:author="GKHMLC006 fujim 藤森  響 GJ1 G" w:date="2017-01-31T19:23:00Z">
              <w:r>
                <w:rPr>
                  <w:lang w:eastAsia="ja-JP"/>
                </w:rPr>
                <w:t xml:space="preserve"> 64bit</w:t>
              </w:r>
            </w:ins>
          </w:p>
        </w:tc>
        <w:tc>
          <w:tcPr>
            <w:tcW w:w="1000" w:type="pct"/>
            <w:shd w:val="clear" w:color="auto" w:fill="F2F2F2"/>
          </w:tcPr>
          <w:p w:rsidR="00917692" w:rsidRDefault="00917692" w:rsidP="00394636">
            <w:pPr>
              <w:rPr>
                <w:lang w:eastAsia="ja-JP"/>
              </w:rPr>
            </w:pPr>
            <w:r>
              <w:rPr>
                <w:rFonts w:hint="eastAsia"/>
                <w:lang w:eastAsia="ja-JP"/>
              </w:rPr>
              <w:t>コンピュータ名</w:t>
            </w:r>
          </w:p>
        </w:tc>
        <w:tc>
          <w:tcPr>
            <w:tcW w:w="1500" w:type="pct"/>
          </w:tcPr>
          <w:p w:rsidR="00917692" w:rsidRDefault="00917692" w:rsidP="00394636">
            <w:pPr>
              <w:rPr>
                <w:lang w:eastAsia="ja-JP"/>
              </w:rPr>
            </w:pPr>
            <w:del w:id="18" w:author="高木義尚" w:date="2017-02-07T18:27:00Z">
              <w:r w:rsidDel="004D5798">
                <w:rPr>
                  <w:lang w:eastAsia="ja-JP"/>
                </w:rPr>
                <w:delText>-</w:delText>
              </w:r>
            </w:del>
            <w:ins w:id="19" w:author="GKHMLC006 fujim 藤森  響 GJ1 G" w:date="2017-01-31T19:12:00Z">
              <w:r>
                <w:rPr>
                  <w:lang w:eastAsia="ja-JP"/>
                </w:rPr>
                <w:t>Fgnt157</w:t>
              </w:r>
            </w:ins>
          </w:p>
        </w:tc>
      </w:tr>
      <w:tr w:rsidR="00917692" w:rsidTr="0034294A">
        <w:tc>
          <w:tcPr>
            <w:tcW w:w="1000" w:type="pct"/>
            <w:shd w:val="clear" w:color="auto" w:fill="F2F2F2"/>
          </w:tcPr>
          <w:p w:rsidR="00917692" w:rsidRPr="0034294A" w:rsidRDefault="00917692" w:rsidP="00394636">
            <w:pPr>
              <w:rPr>
                <w:bCs/>
                <w:lang w:eastAsia="ja-JP"/>
              </w:rPr>
            </w:pPr>
            <w:r w:rsidRPr="0034294A">
              <w:rPr>
                <w:rFonts w:hint="eastAsia"/>
                <w:bCs/>
                <w:lang w:eastAsia="ja-JP"/>
              </w:rPr>
              <w:t>ドメイン</w:t>
            </w:r>
          </w:p>
        </w:tc>
        <w:tc>
          <w:tcPr>
            <w:tcW w:w="1500" w:type="pct"/>
          </w:tcPr>
          <w:p w:rsidR="00917692" w:rsidRDefault="00917692" w:rsidP="00394636">
            <w:pPr>
              <w:rPr>
                <w:lang w:eastAsia="ja-JP"/>
              </w:rPr>
            </w:pPr>
            <w:ins w:id="20" w:author="GKHMLC006 fujim 藤森  響 GJ1 G" w:date="2017-01-31T19:03:00Z">
              <w:r>
                <w:rPr>
                  <w:lang w:eastAsia="ja-JP"/>
                </w:rPr>
                <w:t>GKH</w:t>
              </w:r>
            </w:ins>
            <w:del w:id="21" w:author="GKHMLC006 fujim 藤森  響 GJ1 G" w:date="2017-01-31T19:03:00Z">
              <w:r w:rsidDel="006B1804">
                <w:rPr>
                  <w:lang w:eastAsia="ja-JP"/>
                </w:rPr>
                <w:delText>-</w:delText>
              </w:r>
            </w:del>
          </w:p>
        </w:tc>
        <w:tc>
          <w:tcPr>
            <w:tcW w:w="1000" w:type="pct"/>
            <w:shd w:val="clear" w:color="auto" w:fill="F2F2F2"/>
          </w:tcPr>
          <w:p w:rsidR="00917692" w:rsidRDefault="00917692" w:rsidP="00394636">
            <w:pPr>
              <w:rPr>
                <w:lang w:eastAsia="ja-JP"/>
              </w:rPr>
            </w:pPr>
            <w:r>
              <w:rPr>
                <w:lang w:eastAsia="ja-JP"/>
              </w:rPr>
              <w:t>IP</w:t>
            </w:r>
            <w:r>
              <w:rPr>
                <w:rFonts w:hint="eastAsia"/>
                <w:lang w:eastAsia="ja-JP"/>
              </w:rPr>
              <w:t>アドレス</w:t>
            </w:r>
          </w:p>
        </w:tc>
        <w:tc>
          <w:tcPr>
            <w:tcW w:w="1500" w:type="pct"/>
          </w:tcPr>
          <w:p w:rsidR="00917692" w:rsidRDefault="00917692" w:rsidP="00394636">
            <w:pPr>
              <w:rPr>
                <w:lang w:eastAsia="ja-JP"/>
              </w:rPr>
            </w:pPr>
            <w:del w:id="22" w:author="GKHMLC006 fujim 藤森  響 GJ1 G" w:date="2017-01-31T19:29:00Z">
              <w:r w:rsidDel="008067E6">
                <w:rPr>
                  <w:lang w:eastAsia="ja-JP"/>
                </w:rPr>
                <w:delText>-</w:delText>
              </w:r>
            </w:del>
          </w:p>
        </w:tc>
      </w:tr>
      <w:tr w:rsidR="00917692" w:rsidTr="0034294A">
        <w:tc>
          <w:tcPr>
            <w:tcW w:w="1000" w:type="pct"/>
            <w:shd w:val="clear" w:color="auto" w:fill="F2F2F2"/>
          </w:tcPr>
          <w:p w:rsidR="00917692" w:rsidRPr="0034294A" w:rsidRDefault="00917692" w:rsidP="00394636">
            <w:pPr>
              <w:rPr>
                <w:bCs/>
                <w:lang w:eastAsia="ja-JP"/>
              </w:rPr>
            </w:pPr>
            <w:r w:rsidRPr="0034294A">
              <w:rPr>
                <w:rFonts w:hint="eastAsia"/>
                <w:bCs/>
                <w:lang w:eastAsia="ja-JP"/>
              </w:rPr>
              <w:t>サブネットマスク</w:t>
            </w:r>
          </w:p>
        </w:tc>
        <w:tc>
          <w:tcPr>
            <w:tcW w:w="1500" w:type="pct"/>
          </w:tcPr>
          <w:p w:rsidR="00917692" w:rsidRDefault="00917692" w:rsidP="00394636">
            <w:pPr>
              <w:rPr>
                <w:lang w:eastAsia="ja-JP"/>
              </w:rPr>
            </w:pPr>
            <w:r>
              <w:rPr>
                <w:lang w:eastAsia="ja-JP"/>
              </w:rPr>
              <w:t>-</w:t>
            </w:r>
          </w:p>
        </w:tc>
        <w:tc>
          <w:tcPr>
            <w:tcW w:w="1000" w:type="pct"/>
            <w:shd w:val="clear" w:color="auto" w:fill="F2F2F2"/>
          </w:tcPr>
          <w:p w:rsidR="00917692" w:rsidRDefault="00917692" w:rsidP="00394636">
            <w:pPr>
              <w:rPr>
                <w:lang w:eastAsia="ja-JP"/>
              </w:rPr>
            </w:pPr>
            <w:r>
              <w:rPr>
                <w:rFonts w:hint="eastAsia"/>
                <w:lang w:eastAsia="ja-JP"/>
              </w:rPr>
              <w:t>デフォルトゲートウェイ</w:t>
            </w:r>
          </w:p>
        </w:tc>
        <w:tc>
          <w:tcPr>
            <w:tcW w:w="1500" w:type="pct"/>
          </w:tcPr>
          <w:p w:rsidR="00917692" w:rsidRDefault="00917692" w:rsidP="00394636">
            <w:pPr>
              <w:rPr>
                <w:lang w:eastAsia="ja-JP"/>
              </w:rPr>
            </w:pPr>
            <w:r>
              <w:rPr>
                <w:lang w:eastAsia="ja-JP"/>
              </w:rPr>
              <w:t>-</w:t>
            </w:r>
          </w:p>
        </w:tc>
      </w:tr>
      <w:tr w:rsidR="00917692" w:rsidTr="0034294A">
        <w:tc>
          <w:tcPr>
            <w:tcW w:w="1000" w:type="pct"/>
            <w:shd w:val="clear" w:color="auto" w:fill="F2F2F2"/>
          </w:tcPr>
          <w:p w:rsidR="00917692" w:rsidRPr="0034294A" w:rsidRDefault="00917692" w:rsidP="00394636">
            <w:pPr>
              <w:rPr>
                <w:bCs/>
                <w:lang w:eastAsia="ja-JP"/>
              </w:rPr>
            </w:pPr>
            <w:r w:rsidRPr="0034294A">
              <w:rPr>
                <w:bCs/>
                <w:lang w:eastAsia="ja-JP"/>
              </w:rPr>
              <w:t>DNS</w:t>
            </w:r>
          </w:p>
        </w:tc>
        <w:tc>
          <w:tcPr>
            <w:tcW w:w="1500" w:type="pct"/>
          </w:tcPr>
          <w:p w:rsidR="00917692" w:rsidRDefault="00917692" w:rsidP="00394636">
            <w:pPr>
              <w:rPr>
                <w:lang w:eastAsia="ja-JP"/>
              </w:rPr>
            </w:pPr>
            <w:commentRangeStart w:id="23"/>
            <w:r>
              <w:rPr>
                <w:lang w:eastAsia="ja-JP"/>
              </w:rPr>
              <w:t>-</w:t>
            </w:r>
            <w:commentRangeEnd w:id="23"/>
            <w:r>
              <w:rPr>
                <w:rStyle w:val="aff1"/>
              </w:rPr>
              <w:commentReference w:id="23"/>
            </w:r>
          </w:p>
        </w:tc>
        <w:tc>
          <w:tcPr>
            <w:tcW w:w="1000" w:type="pct"/>
            <w:shd w:val="clear" w:color="auto" w:fill="F2F2F2"/>
          </w:tcPr>
          <w:p w:rsidR="00917692" w:rsidRDefault="00917692" w:rsidP="00394636">
            <w:pPr>
              <w:rPr>
                <w:lang w:eastAsia="ja-JP"/>
              </w:rPr>
            </w:pPr>
            <w:r>
              <w:rPr>
                <w:rFonts w:hint="eastAsia"/>
                <w:lang w:eastAsia="ja-JP"/>
              </w:rPr>
              <w:t>時刻同期</w:t>
            </w:r>
          </w:p>
        </w:tc>
        <w:tc>
          <w:tcPr>
            <w:tcW w:w="1500" w:type="pct"/>
          </w:tcPr>
          <w:p w:rsidR="00917692" w:rsidRDefault="00917692" w:rsidP="00394636">
            <w:pPr>
              <w:rPr>
                <w:lang w:eastAsia="ja-JP"/>
              </w:rPr>
            </w:pPr>
            <w:r>
              <w:rPr>
                <w:lang w:eastAsia="ja-JP"/>
              </w:rPr>
              <w:t>-</w:t>
            </w:r>
          </w:p>
        </w:tc>
      </w:tr>
      <w:tr w:rsidR="00917692" w:rsidTr="0034294A">
        <w:tc>
          <w:tcPr>
            <w:tcW w:w="1000" w:type="pct"/>
            <w:shd w:val="clear" w:color="auto" w:fill="F2F2F2"/>
          </w:tcPr>
          <w:p w:rsidR="00917692" w:rsidRPr="0034294A" w:rsidRDefault="00917692" w:rsidP="00394636">
            <w:pPr>
              <w:rPr>
                <w:bCs/>
                <w:lang w:eastAsia="ja-JP"/>
              </w:rPr>
            </w:pPr>
            <w:r w:rsidRPr="0034294A">
              <w:rPr>
                <w:bCs/>
                <w:lang w:eastAsia="ja-JP"/>
              </w:rPr>
              <w:t>Windows Update</w:t>
            </w:r>
          </w:p>
        </w:tc>
        <w:tc>
          <w:tcPr>
            <w:tcW w:w="1500" w:type="pct"/>
          </w:tcPr>
          <w:p w:rsidR="00917692" w:rsidRDefault="00917692" w:rsidP="00394636">
            <w:pPr>
              <w:rPr>
                <w:lang w:eastAsia="ja-JP"/>
              </w:rPr>
            </w:pPr>
            <w:del w:id="24" w:author="高木義尚" w:date="2017-02-07T18:27:00Z">
              <w:r w:rsidDel="004D5798">
                <w:rPr>
                  <w:lang w:eastAsia="ja-JP"/>
                </w:rPr>
                <w:delText>-</w:delText>
              </w:r>
            </w:del>
            <w:ins w:id="25" w:author="GKHMLC006 fujim 藤森  響 GJ1 G" w:date="2017-01-31T19:22:00Z">
              <w:r>
                <w:rPr>
                  <w:rFonts w:hint="eastAsia"/>
                  <w:lang w:eastAsia="ja-JP"/>
                </w:rPr>
                <w:t>（</w:t>
              </w:r>
              <w:r>
                <w:rPr>
                  <w:lang w:eastAsia="ja-JP"/>
                </w:rPr>
                <w:t>WSUS</w:t>
              </w:r>
              <w:r>
                <w:rPr>
                  <w:rFonts w:hint="eastAsia"/>
                  <w:lang w:eastAsia="ja-JP"/>
                </w:rPr>
                <w:t>により制御）</w:t>
              </w:r>
            </w:ins>
          </w:p>
        </w:tc>
        <w:tc>
          <w:tcPr>
            <w:tcW w:w="1000" w:type="pct"/>
            <w:shd w:val="clear" w:color="auto" w:fill="F2F2F2"/>
          </w:tcPr>
          <w:p w:rsidR="00917692" w:rsidRDefault="00917692" w:rsidP="00394636">
            <w:pPr>
              <w:rPr>
                <w:lang w:eastAsia="ja-JP"/>
              </w:rPr>
            </w:pPr>
            <w:r>
              <w:rPr>
                <w:lang w:eastAsia="ja-JP"/>
              </w:rPr>
              <w:t xml:space="preserve">Windows </w:t>
            </w:r>
            <w:r>
              <w:rPr>
                <w:rFonts w:hint="eastAsia"/>
                <w:lang w:eastAsia="ja-JP"/>
              </w:rPr>
              <w:t>ファイアウォール</w:t>
            </w:r>
          </w:p>
        </w:tc>
        <w:tc>
          <w:tcPr>
            <w:tcW w:w="1500" w:type="pct"/>
          </w:tcPr>
          <w:p w:rsidR="00917692" w:rsidRDefault="00917692" w:rsidP="00394636">
            <w:pPr>
              <w:rPr>
                <w:lang w:eastAsia="ja-JP"/>
              </w:rPr>
            </w:pPr>
            <w:r>
              <w:rPr>
                <w:lang w:eastAsia="ja-JP"/>
              </w:rPr>
              <w:t>-</w:t>
            </w:r>
          </w:p>
        </w:tc>
      </w:tr>
      <w:tr w:rsidR="00917692" w:rsidTr="0034294A">
        <w:tc>
          <w:tcPr>
            <w:tcW w:w="1000" w:type="pct"/>
            <w:shd w:val="clear" w:color="auto" w:fill="F2F2F2"/>
          </w:tcPr>
          <w:p w:rsidR="00917692" w:rsidRPr="0034294A" w:rsidRDefault="00917692" w:rsidP="004D4D60">
            <w:pPr>
              <w:rPr>
                <w:bCs/>
                <w:lang w:eastAsia="ja-JP"/>
              </w:rPr>
            </w:pPr>
            <w:r w:rsidRPr="0034294A">
              <w:rPr>
                <w:bCs/>
                <w:lang w:eastAsia="ja-JP"/>
              </w:rPr>
              <w:t>WEB</w:t>
            </w:r>
            <w:r w:rsidRPr="0034294A">
              <w:rPr>
                <w:rFonts w:hint="eastAsia"/>
                <w:bCs/>
                <w:lang w:eastAsia="ja-JP"/>
              </w:rPr>
              <w:t>サーバー</w:t>
            </w:r>
          </w:p>
        </w:tc>
        <w:tc>
          <w:tcPr>
            <w:tcW w:w="1500" w:type="pct"/>
          </w:tcPr>
          <w:p w:rsidR="00917692" w:rsidRDefault="00917692" w:rsidP="004D4D60">
            <w:pPr>
              <w:rPr>
                <w:ins w:id="26" w:author="GKHMLC006 fujim 藤森  響 GJ1 G" w:date="2017-01-31T19:18:00Z"/>
                <w:lang w:eastAsia="ja-JP"/>
              </w:rPr>
            </w:pPr>
            <w:r w:rsidRPr="004608AA">
              <w:rPr>
                <w:lang w:eastAsia="ja-JP"/>
              </w:rPr>
              <w:t>Internet Information Services 7</w:t>
            </w:r>
          </w:p>
          <w:p w:rsidR="00917692" w:rsidRDefault="00917692" w:rsidP="004D4D60">
            <w:pPr>
              <w:rPr>
                <w:lang w:eastAsia="ja-JP"/>
              </w:rPr>
            </w:pPr>
            <w:ins w:id="27" w:author="GKHMLC006 fujim 藤森  響 GJ1 G" w:date="2017-01-31T19:18:00Z">
              <w:r>
                <w:rPr>
                  <w:rFonts w:hint="eastAsia"/>
                  <w:lang w:eastAsia="ja-JP"/>
                </w:rPr>
                <w:t>注意：ホストヘッダによる複数</w:t>
              </w:r>
              <w:r>
                <w:rPr>
                  <w:lang w:eastAsia="ja-JP"/>
                </w:rPr>
                <w:t>Web</w:t>
              </w:r>
              <w:r>
                <w:rPr>
                  <w:rFonts w:hint="eastAsia"/>
                  <w:lang w:eastAsia="ja-JP"/>
                </w:rPr>
                <w:t>サイトあり</w:t>
              </w:r>
            </w:ins>
          </w:p>
        </w:tc>
        <w:tc>
          <w:tcPr>
            <w:tcW w:w="1000" w:type="pct"/>
            <w:shd w:val="clear" w:color="auto" w:fill="F2F2F2"/>
          </w:tcPr>
          <w:p w:rsidR="00917692" w:rsidRDefault="00917692" w:rsidP="007B5B7F">
            <w:pPr>
              <w:rPr>
                <w:lang w:eastAsia="ja-JP"/>
              </w:rPr>
            </w:pPr>
            <w:r>
              <w:rPr>
                <w:lang w:eastAsia="ja-JP"/>
              </w:rPr>
              <w:t>.NET Framework</w:t>
            </w:r>
          </w:p>
        </w:tc>
        <w:tc>
          <w:tcPr>
            <w:tcW w:w="1500" w:type="pct"/>
          </w:tcPr>
          <w:p w:rsidR="00917692" w:rsidRDefault="00917692" w:rsidP="007B5B7F">
            <w:pPr>
              <w:rPr>
                <w:lang w:eastAsia="ja-JP"/>
              </w:rPr>
            </w:pPr>
            <w:r>
              <w:rPr>
                <w:lang w:eastAsia="ja-JP"/>
              </w:rPr>
              <w:t>.NET Framework 4.5.2</w:t>
            </w:r>
          </w:p>
        </w:tc>
      </w:tr>
    </w:tbl>
    <w:p w:rsidR="00917692" w:rsidRDefault="00917692" w:rsidP="00B539A3">
      <w:pPr>
        <w:pStyle w:val="3"/>
        <w:spacing w:after="180"/>
      </w:pPr>
    </w:p>
    <w:p w:rsidR="00917692" w:rsidRPr="00BD3FBF" w:rsidRDefault="00917692" w:rsidP="00B539A3">
      <w:pPr>
        <w:pStyle w:val="3"/>
        <w:spacing w:after="180"/>
      </w:pPr>
      <w:commentRangeStart w:id="28"/>
      <w:r>
        <w:t>DB</w:t>
      </w:r>
      <w:r>
        <w:rPr>
          <w:rFonts w:hint="eastAsia"/>
        </w:rPr>
        <w:t>サーバー</w:t>
      </w:r>
      <w:commentRangeEnd w:id="28"/>
      <w:r>
        <w:rPr>
          <w:rStyle w:val="aff1"/>
          <w:b w:val="0"/>
        </w:rPr>
        <w:commentReference w:id="28"/>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80"/>
      </w:tblPr>
      <w:tblGrid>
        <w:gridCol w:w="2835"/>
        <w:gridCol w:w="4252"/>
        <w:gridCol w:w="2835"/>
        <w:gridCol w:w="4252"/>
      </w:tblGrid>
      <w:tr w:rsidR="00917692" w:rsidTr="0034294A">
        <w:tc>
          <w:tcPr>
            <w:tcW w:w="1000" w:type="pct"/>
            <w:shd w:val="clear" w:color="auto" w:fill="F2F2F2"/>
          </w:tcPr>
          <w:p w:rsidR="00917692" w:rsidRPr="0034294A" w:rsidRDefault="00917692" w:rsidP="004D4D60">
            <w:pPr>
              <w:rPr>
                <w:bCs/>
                <w:lang w:eastAsia="ja-JP"/>
              </w:rPr>
            </w:pPr>
            <w:r w:rsidRPr="0034294A">
              <w:rPr>
                <w:rFonts w:hint="eastAsia"/>
                <w:bCs/>
                <w:lang w:eastAsia="ja-JP"/>
              </w:rPr>
              <w:t>機種</w:t>
            </w:r>
          </w:p>
        </w:tc>
        <w:tc>
          <w:tcPr>
            <w:tcW w:w="1500" w:type="pct"/>
          </w:tcPr>
          <w:p w:rsidR="00917692" w:rsidRDefault="00917692" w:rsidP="004D4D60">
            <w:pPr>
              <w:rPr>
                <w:lang w:eastAsia="ja-JP"/>
              </w:rPr>
            </w:pPr>
            <w:ins w:id="29" w:author="GKHMLC006 fujim 藤森  響 GJ1 G" w:date="2017-01-31T19:27:00Z">
              <w:r>
                <w:rPr>
                  <w:lang w:eastAsia="ja-JP"/>
                </w:rPr>
                <w:t>Lenovo System x (</w:t>
              </w:r>
              <w:r>
                <w:rPr>
                  <w:rFonts w:hint="eastAsia"/>
                  <w:lang w:eastAsia="ja-JP"/>
                </w:rPr>
                <w:t>型番不明</w:t>
              </w:r>
              <w:r>
                <w:rPr>
                  <w:lang w:eastAsia="ja-JP"/>
                </w:rPr>
                <w:t>)</w:t>
              </w:r>
            </w:ins>
            <w:del w:id="30" w:author="GKHMLC006 fujim 藤森  響 GJ1 G" w:date="2017-01-31T19:27:00Z">
              <w:r w:rsidDel="008067E6">
                <w:rPr>
                  <w:lang w:eastAsia="ja-JP"/>
                </w:rPr>
                <w:delText>-</w:delText>
              </w:r>
            </w:del>
          </w:p>
        </w:tc>
        <w:tc>
          <w:tcPr>
            <w:tcW w:w="1000" w:type="pct"/>
            <w:shd w:val="clear" w:color="auto" w:fill="F2F2F2"/>
          </w:tcPr>
          <w:p w:rsidR="00917692" w:rsidRDefault="00917692" w:rsidP="004D4D60">
            <w:pPr>
              <w:rPr>
                <w:lang w:eastAsia="ja-JP"/>
              </w:rPr>
            </w:pPr>
            <w:r>
              <w:rPr>
                <w:lang w:eastAsia="ja-JP"/>
              </w:rPr>
              <w:t>CPU</w:t>
            </w:r>
          </w:p>
        </w:tc>
        <w:tc>
          <w:tcPr>
            <w:tcW w:w="1500" w:type="pct"/>
          </w:tcPr>
          <w:p w:rsidR="00917692" w:rsidRDefault="00917692" w:rsidP="004D4D60">
            <w:pPr>
              <w:rPr>
                <w:lang w:eastAsia="ja-JP"/>
              </w:rPr>
            </w:pPr>
            <w:del w:id="31" w:author="高木義尚" w:date="2017-02-07T18:27:00Z">
              <w:r w:rsidDel="004D5798">
                <w:rPr>
                  <w:lang w:eastAsia="ja-JP"/>
                </w:rPr>
                <w:delText>-</w:delText>
              </w:r>
            </w:del>
            <w:ins w:id="32" w:author="GKHMLC006 fujim 藤森  響 GJ1 G" w:date="2017-01-31T19:28:00Z">
              <w:r>
                <w:rPr>
                  <w:lang w:eastAsia="ja-JP"/>
                </w:rPr>
                <w:t>Intel Xeon E5-2620 v2 @2.1GHz 2.1GHz</w:t>
              </w:r>
            </w:ins>
          </w:p>
        </w:tc>
      </w:tr>
      <w:tr w:rsidR="00917692" w:rsidTr="0034294A">
        <w:tc>
          <w:tcPr>
            <w:tcW w:w="1000" w:type="pct"/>
            <w:shd w:val="clear" w:color="auto" w:fill="F2F2F2"/>
          </w:tcPr>
          <w:p w:rsidR="00917692" w:rsidRPr="0034294A" w:rsidRDefault="00917692" w:rsidP="004D4D60">
            <w:pPr>
              <w:rPr>
                <w:bCs/>
                <w:lang w:eastAsia="ja-JP"/>
              </w:rPr>
            </w:pPr>
            <w:r w:rsidRPr="0034294A">
              <w:rPr>
                <w:rFonts w:hint="eastAsia"/>
                <w:bCs/>
                <w:lang w:eastAsia="ja-JP"/>
              </w:rPr>
              <w:t>メモリ</w:t>
            </w:r>
          </w:p>
        </w:tc>
        <w:tc>
          <w:tcPr>
            <w:tcW w:w="1500" w:type="pct"/>
          </w:tcPr>
          <w:p w:rsidR="00917692" w:rsidRDefault="00917692" w:rsidP="004D4D60">
            <w:pPr>
              <w:rPr>
                <w:lang w:eastAsia="ja-JP"/>
              </w:rPr>
            </w:pPr>
            <w:del w:id="33" w:author="高木義尚" w:date="2017-02-07T18:27:00Z">
              <w:r w:rsidDel="004D5798">
                <w:rPr>
                  <w:lang w:eastAsia="ja-JP"/>
                </w:rPr>
                <w:delText>-</w:delText>
              </w:r>
            </w:del>
            <w:ins w:id="34" w:author="GKHMLC006 fujim 藤森  響 GJ1 G" w:date="2017-01-31T19:28:00Z">
              <w:r>
                <w:rPr>
                  <w:lang w:eastAsia="ja-JP"/>
                </w:rPr>
                <w:t>64GB</w:t>
              </w:r>
            </w:ins>
          </w:p>
        </w:tc>
        <w:tc>
          <w:tcPr>
            <w:tcW w:w="1000" w:type="pct"/>
            <w:shd w:val="clear" w:color="auto" w:fill="F2F2F2"/>
          </w:tcPr>
          <w:p w:rsidR="00917692" w:rsidRDefault="00917692" w:rsidP="004D4D60">
            <w:pPr>
              <w:rPr>
                <w:lang w:eastAsia="ja-JP"/>
              </w:rPr>
            </w:pPr>
            <w:r>
              <w:rPr>
                <w:lang w:eastAsia="ja-JP"/>
              </w:rPr>
              <w:t>HDD</w:t>
            </w:r>
          </w:p>
        </w:tc>
        <w:tc>
          <w:tcPr>
            <w:tcW w:w="1500" w:type="pct"/>
          </w:tcPr>
          <w:p w:rsidR="00917692" w:rsidRDefault="00917692" w:rsidP="004D4D60">
            <w:pPr>
              <w:rPr>
                <w:lang w:eastAsia="ja-JP"/>
              </w:rPr>
            </w:pPr>
            <w:ins w:id="35" w:author="GKHMLC006 fujim 藤森  響 GJ1 G" w:date="2017-01-31T19:28:00Z">
              <w:r>
                <w:rPr>
                  <w:lang w:eastAsia="ja-JP"/>
                </w:rPr>
                <w:t>C:119</w:t>
              </w:r>
            </w:ins>
            <w:ins w:id="36" w:author="高木義尚" w:date="2017-02-07T18:29:00Z">
              <w:r w:rsidR="001A795D">
                <w:rPr>
                  <w:rFonts w:hint="eastAsia"/>
                  <w:lang w:eastAsia="ja-JP"/>
                </w:rPr>
                <w:t>GB</w:t>
              </w:r>
            </w:ins>
            <w:ins w:id="37" w:author="GKHMLC006 fujim 藤森  響 GJ1 G" w:date="2017-01-31T19:28:00Z">
              <w:r>
                <w:rPr>
                  <w:lang w:eastAsia="ja-JP"/>
                </w:rPr>
                <w:t>, D:</w:t>
              </w:r>
            </w:ins>
            <w:ins w:id="38" w:author="GKHMLC006 fujim 藤森  響 GJ1 G" w:date="2017-01-31T19:29:00Z">
              <w:r>
                <w:rPr>
                  <w:lang w:eastAsia="ja-JP"/>
                </w:rPr>
                <w:t>437</w:t>
              </w:r>
            </w:ins>
            <w:ins w:id="39" w:author="高木義尚" w:date="2017-02-07T18:29:00Z">
              <w:r w:rsidR="001A795D">
                <w:rPr>
                  <w:rFonts w:hint="eastAsia"/>
                  <w:lang w:eastAsia="ja-JP"/>
                </w:rPr>
                <w:t>GB</w:t>
              </w:r>
            </w:ins>
            <w:del w:id="40" w:author="GKHMLC006 fujim 藤森  響 GJ1 G" w:date="2017-01-31T19:28:00Z">
              <w:r w:rsidDel="008067E6">
                <w:rPr>
                  <w:lang w:eastAsia="ja-JP"/>
                </w:rPr>
                <w:delText>-</w:delText>
              </w:r>
            </w:del>
          </w:p>
        </w:tc>
      </w:tr>
      <w:tr w:rsidR="00917692" w:rsidTr="0034294A">
        <w:tc>
          <w:tcPr>
            <w:tcW w:w="1000" w:type="pct"/>
            <w:shd w:val="clear" w:color="auto" w:fill="F2F2F2"/>
          </w:tcPr>
          <w:p w:rsidR="00917692" w:rsidRPr="0034294A" w:rsidRDefault="00917692" w:rsidP="004D4D60">
            <w:pPr>
              <w:rPr>
                <w:bCs/>
                <w:lang w:eastAsia="ja-JP"/>
              </w:rPr>
            </w:pPr>
            <w:r w:rsidRPr="0034294A">
              <w:rPr>
                <w:rFonts w:hint="eastAsia"/>
                <w:bCs/>
                <w:lang w:eastAsia="ja-JP"/>
              </w:rPr>
              <w:t>外部記憶装置</w:t>
            </w:r>
          </w:p>
        </w:tc>
        <w:tc>
          <w:tcPr>
            <w:tcW w:w="1500" w:type="pct"/>
          </w:tcPr>
          <w:p w:rsidR="00917692" w:rsidRDefault="00917692" w:rsidP="004D4D60">
            <w:pPr>
              <w:rPr>
                <w:lang w:eastAsia="ja-JP"/>
              </w:rPr>
            </w:pPr>
            <w:r>
              <w:rPr>
                <w:lang w:eastAsia="ja-JP"/>
              </w:rPr>
              <w:t>-</w:t>
            </w:r>
          </w:p>
        </w:tc>
        <w:tc>
          <w:tcPr>
            <w:tcW w:w="1000" w:type="pct"/>
            <w:shd w:val="clear" w:color="auto" w:fill="F2F2F2"/>
          </w:tcPr>
          <w:p w:rsidR="00917692" w:rsidRDefault="00917692" w:rsidP="004D4D60">
            <w:pPr>
              <w:rPr>
                <w:lang w:eastAsia="ja-JP"/>
              </w:rPr>
            </w:pPr>
            <w:r>
              <w:rPr>
                <w:rFonts w:hint="eastAsia"/>
                <w:lang w:eastAsia="ja-JP"/>
              </w:rPr>
              <w:t>冗長化措置</w:t>
            </w:r>
          </w:p>
        </w:tc>
        <w:tc>
          <w:tcPr>
            <w:tcW w:w="1500" w:type="pct"/>
          </w:tcPr>
          <w:p w:rsidR="00917692" w:rsidRDefault="00917692" w:rsidP="004D4D60">
            <w:pPr>
              <w:rPr>
                <w:lang w:eastAsia="ja-JP"/>
              </w:rPr>
            </w:pPr>
            <w:ins w:id="41" w:author="GKHMLC006 fujim 藤森  響 GJ1 G" w:date="2017-01-31T19:29:00Z">
              <w:r>
                <w:rPr>
                  <w:lang w:eastAsia="ja-JP"/>
                </w:rPr>
                <w:t>RAID</w:t>
              </w:r>
              <w:r>
                <w:rPr>
                  <w:rFonts w:hint="eastAsia"/>
                  <w:lang w:eastAsia="ja-JP"/>
                </w:rPr>
                <w:t>による冗長化</w:t>
              </w:r>
            </w:ins>
            <w:del w:id="42" w:author="GKHMLC006 fujim 藤森  響 GJ1 G" w:date="2017-01-31T19:29:00Z">
              <w:r w:rsidDel="008067E6">
                <w:rPr>
                  <w:lang w:eastAsia="ja-JP"/>
                </w:rPr>
                <w:delText>-</w:delText>
              </w:r>
            </w:del>
          </w:p>
        </w:tc>
      </w:tr>
      <w:tr w:rsidR="00917692" w:rsidTr="0034294A">
        <w:tc>
          <w:tcPr>
            <w:tcW w:w="1000" w:type="pct"/>
            <w:shd w:val="clear" w:color="auto" w:fill="F2F2F2"/>
          </w:tcPr>
          <w:p w:rsidR="00917692" w:rsidRPr="0034294A" w:rsidRDefault="00917692" w:rsidP="004D4D60">
            <w:pPr>
              <w:rPr>
                <w:bCs/>
                <w:lang w:eastAsia="ja-JP"/>
              </w:rPr>
            </w:pPr>
            <w:r w:rsidRPr="0034294A">
              <w:rPr>
                <w:bCs/>
                <w:lang w:eastAsia="ja-JP"/>
              </w:rPr>
              <w:t>OS</w:t>
            </w:r>
          </w:p>
        </w:tc>
        <w:tc>
          <w:tcPr>
            <w:tcW w:w="1500" w:type="pct"/>
          </w:tcPr>
          <w:p w:rsidR="00917692" w:rsidRDefault="00917692" w:rsidP="007B5B7F">
            <w:pPr>
              <w:rPr>
                <w:lang w:eastAsia="ja-JP"/>
              </w:rPr>
            </w:pPr>
            <w:r w:rsidRPr="004608AA">
              <w:rPr>
                <w:lang w:eastAsia="ja-JP"/>
              </w:rPr>
              <w:t>Windows Server 2008</w:t>
            </w:r>
          </w:p>
        </w:tc>
        <w:tc>
          <w:tcPr>
            <w:tcW w:w="1000" w:type="pct"/>
            <w:shd w:val="clear" w:color="auto" w:fill="F2F2F2"/>
          </w:tcPr>
          <w:p w:rsidR="00917692" w:rsidRDefault="00917692" w:rsidP="004D4D60">
            <w:pPr>
              <w:rPr>
                <w:lang w:eastAsia="ja-JP"/>
              </w:rPr>
            </w:pPr>
            <w:r>
              <w:rPr>
                <w:rFonts w:hint="eastAsia"/>
                <w:lang w:eastAsia="ja-JP"/>
              </w:rPr>
              <w:t>コンピュータ名</w:t>
            </w:r>
          </w:p>
        </w:tc>
        <w:tc>
          <w:tcPr>
            <w:tcW w:w="1500" w:type="pct"/>
          </w:tcPr>
          <w:p w:rsidR="00917692" w:rsidRDefault="00917692" w:rsidP="004D4D60">
            <w:pPr>
              <w:rPr>
                <w:lang w:eastAsia="ja-JP"/>
              </w:rPr>
            </w:pPr>
            <w:del w:id="43" w:author="高木義尚" w:date="2017-02-07T18:27:00Z">
              <w:r w:rsidDel="004D5798">
                <w:rPr>
                  <w:lang w:eastAsia="ja-JP"/>
                </w:rPr>
                <w:delText>-</w:delText>
              </w:r>
            </w:del>
            <w:ins w:id="44" w:author="GKHMLC006 fujim 藤森  響 GJ1 G" w:date="2017-01-31T19:29:00Z">
              <w:r>
                <w:rPr>
                  <w:lang w:eastAsia="ja-JP"/>
                </w:rPr>
                <w:t>IBMSV1</w:t>
              </w:r>
            </w:ins>
          </w:p>
        </w:tc>
      </w:tr>
      <w:tr w:rsidR="00917692" w:rsidTr="0034294A">
        <w:tc>
          <w:tcPr>
            <w:tcW w:w="1000" w:type="pct"/>
            <w:shd w:val="clear" w:color="auto" w:fill="F2F2F2"/>
          </w:tcPr>
          <w:p w:rsidR="00917692" w:rsidRPr="0034294A" w:rsidRDefault="00917692" w:rsidP="004D4D60">
            <w:pPr>
              <w:rPr>
                <w:bCs/>
                <w:lang w:eastAsia="ja-JP"/>
              </w:rPr>
            </w:pPr>
            <w:r w:rsidRPr="0034294A">
              <w:rPr>
                <w:rFonts w:hint="eastAsia"/>
                <w:bCs/>
                <w:lang w:eastAsia="ja-JP"/>
              </w:rPr>
              <w:t>ドメイン</w:t>
            </w:r>
          </w:p>
        </w:tc>
        <w:tc>
          <w:tcPr>
            <w:tcW w:w="1500" w:type="pct"/>
          </w:tcPr>
          <w:p w:rsidR="00917692" w:rsidRDefault="00917692" w:rsidP="004D4D60">
            <w:pPr>
              <w:rPr>
                <w:lang w:eastAsia="ja-JP"/>
              </w:rPr>
            </w:pPr>
            <w:del w:id="45" w:author="高木義尚" w:date="2017-02-07T18:27:00Z">
              <w:r w:rsidDel="004D5798">
                <w:rPr>
                  <w:lang w:eastAsia="ja-JP"/>
                </w:rPr>
                <w:delText>-</w:delText>
              </w:r>
            </w:del>
            <w:ins w:id="46" w:author="GKHMLC006 fujim 藤森  響 GJ1 G" w:date="2017-01-31T19:29:00Z">
              <w:r>
                <w:rPr>
                  <w:lang w:eastAsia="ja-JP"/>
                </w:rPr>
                <w:t>GKH</w:t>
              </w:r>
            </w:ins>
          </w:p>
        </w:tc>
        <w:tc>
          <w:tcPr>
            <w:tcW w:w="1000" w:type="pct"/>
            <w:shd w:val="clear" w:color="auto" w:fill="F2F2F2"/>
          </w:tcPr>
          <w:p w:rsidR="00917692" w:rsidRDefault="00917692" w:rsidP="004D4D60">
            <w:pPr>
              <w:rPr>
                <w:lang w:eastAsia="ja-JP"/>
              </w:rPr>
            </w:pPr>
            <w:r>
              <w:rPr>
                <w:lang w:eastAsia="ja-JP"/>
              </w:rPr>
              <w:t>IP</w:t>
            </w:r>
            <w:r>
              <w:rPr>
                <w:rFonts w:hint="eastAsia"/>
                <w:lang w:eastAsia="ja-JP"/>
              </w:rPr>
              <w:t>アドレス</w:t>
            </w:r>
          </w:p>
        </w:tc>
        <w:tc>
          <w:tcPr>
            <w:tcW w:w="1500" w:type="pct"/>
          </w:tcPr>
          <w:p w:rsidR="00917692" w:rsidRDefault="00917692" w:rsidP="004D4D60">
            <w:pPr>
              <w:rPr>
                <w:lang w:eastAsia="ja-JP"/>
              </w:rPr>
            </w:pPr>
            <w:r>
              <w:rPr>
                <w:lang w:eastAsia="ja-JP"/>
              </w:rPr>
              <w:t>-</w:t>
            </w:r>
          </w:p>
        </w:tc>
      </w:tr>
      <w:tr w:rsidR="00917692" w:rsidTr="0034294A">
        <w:tc>
          <w:tcPr>
            <w:tcW w:w="1000" w:type="pct"/>
            <w:shd w:val="clear" w:color="auto" w:fill="F2F2F2"/>
          </w:tcPr>
          <w:p w:rsidR="00917692" w:rsidRPr="0034294A" w:rsidRDefault="00917692" w:rsidP="004D4D60">
            <w:pPr>
              <w:rPr>
                <w:bCs/>
                <w:lang w:eastAsia="ja-JP"/>
              </w:rPr>
            </w:pPr>
            <w:r w:rsidRPr="0034294A">
              <w:rPr>
                <w:rFonts w:hint="eastAsia"/>
                <w:bCs/>
                <w:lang w:eastAsia="ja-JP"/>
              </w:rPr>
              <w:t>サブネットマスク</w:t>
            </w:r>
          </w:p>
        </w:tc>
        <w:tc>
          <w:tcPr>
            <w:tcW w:w="1500" w:type="pct"/>
          </w:tcPr>
          <w:p w:rsidR="00917692" w:rsidRDefault="00917692" w:rsidP="004D4D60">
            <w:pPr>
              <w:rPr>
                <w:lang w:eastAsia="ja-JP"/>
              </w:rPr>
            </w:pPr>
            <w:r>
              <w:rPr>
                <w:lang w:eastAsia="ja-JP"/>
              </w:rPr>
              <w:t>-</w:t>
            </w:r>
          </w:p>
        </w:tc>
        <w:tc>
          <w:tcPr>
            <w:tcW w:w="1000" w:type="pct"/>
            <w:shd w:val="clear" w:color="auto" w:fill="F2F2F2"/>
          </w:tcPr>
          <w:p w:rsidR="00917692" w:rsidRDefault="00917692" w:rsidP="004D4D60">
            <w:pPr>
              <w:rPr>
                <w:lang w:eastAsia="ja-JP"/>
              </w:rPr>
            </w:pPr>
            <w:r>
              <w:rPr>
                <w:rFonts w:hint="eastAsia"/>
                <w:lang w:eastAsia="ja-JP"/>
              </w:rPr>
              <w:t>デフォルトゲートウェイ</w:t>
            </w:r>
          </w:p>
        </w:tc>
        <w:tc>
          <w:tcPr>
            <w:tcW w:w="1500" w:type="pct"/>
          </w:tcPr>
          <w:p w:rsidR="00917692" w:rsidRDefault="00917692" w:rsidP="004D4D60">
            <w:pPr>
              <w:rPr>
                <w:lang w:eastAsia="ja-JP"/>
              </w:rPr>
            </w:pPr>
            <w:r>
              <w:rPr>
                <w:lang w:eastAsia="ja-JP"/>
              </w:rPr>
              <w:t>-</w:t>
            </w:r>
          </w:p>
        </w:tc>
      </w:tr>
      <w:tr w:rsidR="00917692" w:rsidTr="0034294A">
        <w:tc>
          <w:tcPr>
            <w:tcW w:w="1000" w:type="pct"/>
            <w:shd w:val="clear" w:color="auto" w:fill="F2F2F2"/>
          </w:tcPr>
          <w:p w:rsidR="00917692" w:rsidRPr="0034294A" w:rsidRDefault="00917692" w:rsidP="004D4D60">
            <w:pPr>
              <w:rPr>
                <w:bCs/>
                <w:lang w:eastAsia="ja-JP"/>
              </w:rPr>
            </w:pPr>
            <w:r w:rsidRPr="0034294A">
              <w:rPr>
                <w:bCs/>
                <w:lang w:eastAsia="ja-JP"/>
              </w:rPr>
              <w:t>DNS</w:t>
            </w:r>
          </w:p>
        </w:tc>
        <w:tc>
          <w:tcPr>
            <w:tcW w:w="1500" w:type="pct"/>
          </w:tcPr>
          <w:p w:rsidR="00917692" w:rsidRDefault="00917692" w:rsidP="004D4D60">
            <w:pPr>
              <w:rPr>
                <w:lang w:eastAsia="ja-JP"/>
              </w:rPr>
            </w:pPr>
            <w:del w:id="47" w:author="GKHMLC006 fujim 藤森  響 GJ1 G" w:date="2017-01-31T19:30:00Z">
              <w:r w:rsidDel="008067E6">
                <w:rPr>
                  <w:lang w:eastAsia="ja-JP"/>
                </w:rPr>
                <w:delText>-</w:delText>
              </w:r>
            </w:del>
            <w:ins w:id="48" w:author="GKHMLC006 fujim 藤森  響 GJ1 G" w:date="2017-01-31T19:30:00Z">
              <w:r>
                <w:rPr>
                  <w:lang w:eastAsia="ja-JP"/>
                </w:rPr>
                <w:t>ibmsv1.gkh.auto3.subaru.net</w:t>
              </w:r>
            </w:ins>
          </w:p>
        </w:tc>
        <w:tc>
          <w:tcPr>
            <w:tcW w:w="1000" w:type="pct"/>
            <w:shd w:val="clear" w:color="auto" w:fill="F2F2F2"/>
          </w:tcPr>
          <w:p w:rsidR="00917692" w:rsidRDefault="00917692" w:rsidP="004D4D60">
            <w:pPr>
              <w:rPr>
                <w:lang w:eastAsia="ja-JP"/>
              </w:rPr>
            </w:pPr>
            <w:r>
              <w:rPr>
                <w:rFonts w:hint="eastAsia"/>
                <w:lang w:eastAsia="ja-JP"/>
              </w:rPr>
              <w:t>時刻同期</w:t>
            </w:r>
          </w:p>
        </w:tc>
        <w:tc>
          <w:tcPr>
            <w:tcW w:w="1500" w:type="pct"/>
          </w:tcPr>
          <w:p w:rsidR="00917692" w:rsidRDefault="00917692" w:rsidP="004D4D60">
            <w:pPr>
              <w:rPr>
                <w:lang w:eastAsia="ja-JP"/>
              </w:rPr>
            </w:pPr>
            <w:r>
              <w:rPr>
                <w:lang w:eastAsia="ja-JP"/>
              </w:rPr>
              <w:t>-</w:t>
            </w:r>
          </w:p>
        </w:tc>
      </w:tr>
      <w:tr w:rsidR="00917692" w:rsidTr="0034294A">
        <w:tc>
          <w:tcPr>
            <w:tcW w:w="1000" w:type="pct"/>
            <w:shd w:val="clear" w:color="auto" w:fill="F2F2F2"/>
          </w:tcPr>
          <w:p w:rsidR="00917692" w:rsidRPr="0034294A" w:rsidRDefault="00917692" w:rsidP="004D4D60">
            <w:pPr>
              <w:rPr>
                <w:bCs/>
                <w:lang w:eastAsia="ja-JP"/>
              </w:rPr>
            </w:pPr>
            <w:r w:rsidRPr="0034294A">
              <w:rPr>
                <w:bCs/>
                <w:lang w:eastAsia="ja-JP"/>
              </w:rPr>
              <w:t>Windows Update</w:t>
            </w:r>
          </w:p>
        </w:tc>
        <w:tc>
          <w:tcPr>
            <w:tcW w:w="1500" w:type="pct"/>
          </w:tcPr>
          <w:p w:rsidR="00917692" w:rsidRDefault="00917692" w:rsidP="004D4D60">
            <w:pPr>
              <w:rPr>
                <w:lang w:eastAsia="ja-JP"/>
              </w:rPr>
            </w:pPr>
            <w:del w:id="49" w:author="GKHMLC006 fujim 藤森  響 GJ1 G" w:date="2017-01-31T19:30:00Z">
              <w:r w:rsidDel="008067E6">
                <w:rPr>
                  <w:lang w:eastAsia="ja-JP"/>
                </w:rPr>
                <w:delText>-</w:delText>
              </w:r>
            </w:del>
            <w:ins w:id="50" w:author="GKHMLC006 fujim 藤森  響 GJ1 G" w:date="2017-01-31T19:30:00Z">
              <w:r>
                <w:rPr>
                  <w:rFonts w:hint="eastAsia"/>
                  <w:lang w:eastAsia="ja-JP"/>
                </w:rPr>
                <w:t>（</w:t>
              </w:r>
              <w:r>
                <w:rPr>
                  <w:lang w:eastAsia="ja-JP"/>
                </w:rPr>
                <w:t>WSUS</w:t>
              </w:r>
              <w:r>
                <w:rPr>
                  <w:rFonts w:hint="eastAsia"/>
                  <w:lang w:eastAsia="ja-JP"/>
                </w:rPr>
                <w:t>により制御）</w:t>
              </w:r>
            </w:ins>
          </w:p>
        </w:tc>
        <w:tc>
          <w:tcPr>
            <w:tcW w:w="1000" w:type="pct"/>
            <w:shd w:val="clear" w:color="auto" w:fill="F2F2F2"/>
          </w:tcPr>
          <w:p w:rsidR="00917692" w:rsidRDefault="00917692" w:rsidP="004D4D60">
            <w:pPr>
              <w:rPr>
                <w:lang w:eastAsia="ja-JP"/>
              </w:rPr>
            </w:pPr>
            <w:r>
              <w:rPr>
                <w:lang w:eastAsia="ja-JP"/>
              </w:rPr>
              <w:t xml:space="preserve">Windows </w:t>
            </w:r>
            <w:r>
              <w:rPr>
                <w:rFonts w:hint="eastAsia"/>
                <w:lang w:eastAsia="ja-JP"/>
              </w:rPr>
              <w:t>ファイアウォール</w:t>
            </w:r>
          </w:p>
        </w:tc>
        <w:tc>
          <w:tcPr>
            <w:tcW w:w="1500" w:type="pct"/>
          </w:tcPr>
          <w:p w:rsidR="00917692" w:rsidRDefault="00917692" w:rsidP="004D4D60">
            <w:pPr>
              <w:rPr>
                <w:lang w:eastAsia="ja-JP"/>
              </w:rPr>
            </w:pPr>
            <w:r>
              <w:rPr>
                <w:lang w:eastAsia="ja-JP"/>
              </w:rPr>
              <w:t>-</w:t>
            </w:r>
          </w:p>
        </w:tc>
      </w:tr>
      <w:tr w:rsidR="00917692" w:rsidTr="0034294A">
        <w:tblPrEx>
          <w:tblLook w:val="00A0"/>
        </w:tblPrEx>
        <w:tc>
          <w:tcPr>
            <w:tcW w:w="1000" w:type="pct"/>
            <w:shd w:val="clear" w:color="auto" w:fill="F2F2F2"/>
          </w:tcPr>
          <w:p w:rsidR="00917692" w:rsidRPr="0034294A" w:rsidRDefault="00917692" w:rsidP="004D4D60">
            <w:pPr>
              <w:rPr>
                <w:bCs/>
                <w:lang w:eastAsia="ja-JP"/>
              </w:rPr>
            </w:pPr>
            <w:r w:rsidRPr="0034294A">
              <w:rPr>
                <w:rFonts w:hint="eastAsia"/>
                <w:bCs/>
                <w:lang w:eastAsia="ja-JP"/>
              </w:rPr>
              <w:t>データベース</w:t>
            </w:r>
          </w:p>
        </w:tc>
        <w:tc>
          <w:tcPr>
            <w:tcW w:w="1500" w:type="pct"/>
          </w:tcPr>
          <w:p w:rsidR="00917692" w:rsidRDefault="00917692" w:rsidP="004608AA">
            <w:pPr>
              <w:rPr>
                <w:lang w:eastAsia="ja-JP"/>
              </w:rPr>
            </w:pPr>
            <w:r>
              <w:rPr>
                <w:lang w:eastAsia="ja-JP"/>
              </w:rPr>
              <w:t xml:space="preserve">Oracle Database 11g Standard Edition </w:t>
            </w:r>
            <w:commentRangeStart w:id="51"/>
            <w:r>
              <w:rPr>
                <w:lang w:eastAsia="ja-JP"/>
              </w:rPr>
              <w:t>One</w:t>
            </w:r>
            <w:commentRangeEnd w:id="51"/>
            <w:r>
              <w:rPr>
                <w:rStyle w:val="aff1"/>
              </w:rPr>
              <w:commentReference w:id="51"/>
            </w:r>
          </w:p>
        </w:tc>
        <w:tc>
          <w:tcPr>
            <w:tcW w:w="1000" w:type="pct"/>
            <w:shd w:val="clear" w:color="auto" w:fill="F2F2F2"/>
          </w:tcPr>
          <w:p w:rsidR="00917692" w:rsidRDefault="00917692" w:rsidP="004D4D60">
            <w:pPr>
              <w:rPr>
                <w:lang w:eastAsia="ja-JP"/>
              </w:rPr>
            </w:pPr>
          </w:p>
        </w:tc>
        <w:tc>
          <w:tcPr>
            <w:tcW w:w="1500" w:type="pct"/>
          </w:tcPr>
          <w:p w:rsidR="00917692" w:rsidRDefault="00917692" w:rsidP="004D4D60">
            <w:pPr>
              <w:rPr>
                <w:lang w:eastAsia="ja-JP"/>
              </w:rPr>
            </w:pPr>
          </w:p>
        </w:tc>
      </w:tr>
    </w:tbl>
    <w:p w:rsidR="00917692" w:rsidRPr="00C16705" w:rsidRDefault="00917692" w:rsidP="00C16705">
      <w:pPr>
        <w:pStyle w:val="3"/>
        <w:spacing w:after="180"/>
      </w:pPr>
      <w:r>
        <w:rPr>
          <w:rFonts w:hint="eastAsia"/>
        </w:rPr>
        <w:t>クライアント</w:t>
      </w:r>
      <w:r>
        <w:t>PC</w:t>
      </w:r>
      <w:ins w:id="53" w:author="GKHMLC006 fujim 藤森  響 GJ1 G" w:date="2017-01-31T19:18:00Z">
        <w:r>
          <w:rPr>
            <w:rFonts w:hint="eastAsia"/>
          </w:rPr>
          <w:t>（代表的な機種）</w:t>
        </w:r>
      </w:ins>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80"/>
      </w:tblPr>
      <w:tblGrid>
        <w:gridCol w:w="2835"/>
        <w:gridCol w:w="4252"/>
        <w:gridCol w:w="2835"/>
        <w:gridCol w:w="4252"/>
      </w:tblGrid>
      <w:tr w:rsidR="00917692" w:rsidTr="0034294A">
        <w:tc>
          <w:tcPr>
            <w:tcW w:w="1000" w:type="pct"/>
            <w:shd w:val="clear" w:color="auto" w:fill="F2F2F2"/>
          </w:tcPr>
          <w:p w:rsidR="00917692" w:rsidRPr="0034294A" w:rsidRDefault="00917692" w:rsidP="004D4D60">
            <w:pPr>
              <w:rPr>
                <w:bCs/>
                <w:lang w:eastAsia="ja-JP"/>
              </w:rPr>
            </w:pPr>
            <w:r w:rsidRPr="0034294A">
              <w:rPr>
                <w:rFonts w:hint="eastAsia"/>
                <w:bCs/>
                <w:lang w:eastAsia="ja-JP"/>
              </w:rPr>
              <w:t>機種</w:t>
            </w:r>
          </w:p>
        </w:tc>
        <w:tc>
          <w:tcPr>
            <w:tcW w:w="1500" w:type="pct"/>
          </w:tcPr>
          <w:p w:rsidR="00917692" w:rsidRDefault="00917692" w:rsidP="004D4D60">
            <w:pPr>
              <w:rPr>
                <w:lang w:eastAsia="ja-JP"/>
              </w:rPr>
            </w:pPr>
            <w:ins w:id="54" w:author="GKHMLC006 fujim 藤森  響 GJ1 G" w:date="2017-01-31T19:19:00Z">
              <w:r>
                <w:rPr>
                  <w:lang w:eastAsia="ja-JP"/>
                </w:rPr>
                <w:t>Lenovo L530</w:t>
              </w:r>
            </w:ins>
            <w:del w:id="55" w:author="GKHMLC006 fujim 藤森  響 GJ1 G" w:date="2017-01-31T19:19:00Z">
              <w:r w:rsidDel="003D2621">
                <w:rPr>
                  <w:lang w:eastAsia="ja-JP"/>
                </w:rPr>
                <w:delText>-</w:delText>
              </w:r>
            </w:del>
          </w:p>
        </w:tc>
        <w:tc>
          <w:tcPr>
            <w:tcW w:w="1000" w:type="pct"/>
            <w:shd w:val="clear" w:color="auto" w:fill="F2F2F2"/>
          </w:tcPr>
          <w:p w:rsidR="00917692" w:rsidRDefault="00917692" w:rsidP="004D4D60">
            <w:pPr>
              <w:rPr>
                <w:lang w:eastAsia="ja-JP"/>
              </w:rPr>
            </w:pPr>
            <w:r>
              <w:rPr>
                <w:lang w:eastAsia="ja-JP"/>
              </w:rPr>
              <w:t>CPU</w:t>
            </w:r>
          </w:p>
        </w:tc>
        <w:tc>
          <w:tcPr>
            <w:tcW w:w="1500" w:type="pct"/>
          </w:tcPr>
          <w:p w:rsidR="00917692" w:rsidRDefault="00917692" w:rsidP="004D4D60">
            <w:pPr>
              <w:rPr>
                <w:lang w:eastAsia="ja-JP"/>
              </w:rPr>
            </w:pPr>
            <w:ins w:id="56" w:author="GKHMLC006 fujim 藤森  響 GJ1 G" w:date="2017-01-31T19:25:00Z">
              <w:r>
                <w:rPr>
                  <w:lang w:eastAsia="ja-JP"/>
                </w:rPr>
                <w:t xml:space="preserve">Intel Core I5 </w:t>
              </w:r>
            </w:ins>
            <w:del w:id="57" w:author="GKHMLC006 fujim 藤森  響 GJ1 G" w:date="2017-01-31T19:19:00Z">
              <w:r w:rsidDel="003D2621">
                <w:rPr>
                  <w:lang w:eastAsia="ja-JP"/>
                </w:rPr>
                <w:delText>-</w:delText>
              </w:r>
            </w:del>
            <w:ins w:id="58" w:author="GKHMLC006 fujim 藤森  響 GJ1 G" w:date="2017-01-31T19:25:00Z">
              <w:r>
                <w:t xml:space="preserve"> </w:t>
              </w:r>
              <w:r w:rsidRPr="008067E6">
                <w:rPr>
                  <w:lang w:eastAsia="ja-JP"/>
                </w:rPr>
                <w:t>3230M</w:t>
              </w:r>
              <w:r>
                <w:rPr>
                  <w:lang w:eastAsia="ja-JP"/>
                </w:rPr>
                <w:t xml:space="preserve"> 2.6GHz</w:t>
              </w:r>
            </w:ins>
          </w:p>
        </w:tc>
      </w:tr>
      <w:tr w:rsidR="00917692" w:rsidTr="0034294A">
        <w:tc>
          <w:tcPr>
            <w:tcW w:w="1000" w:type="pct"/>
            <w:shd w:val="clear" w:color="auto" w:fill="F2F2F2"/>
          </w:tcPr>
          <w:p w:rsidR="00917692" w:rsidRPr="0034294A" w:rsidRDefault="00917692" w:rsidP="004D4D60">
            <w:pPr>
              <w:rPr>
                <w:bCs/>
                <w:lang w:eastAsia="ja-JP"/>
              </w:rPr>
            </w:pPr>
            <w:r w:rsidRPr="0034294A">
              <w:rPr>
                <w:rFonts w:hint="eastAsia"/>
                <w:bCs/>
                <w:lang w:eastAsia="ja-JP"/>
              </w:rPr>
              <w:t>メモリ</w:t>
            </w:r>
          </w:p>
        </w:tc>
        <w:tc>
          <w:tcPr>
            <w:tcW w:w="1500" w:type="pct"/>
          </w:tcPr>
          <w:p w:rsidR="00917692" w:rsidRDefault="00917692" w:rsidP="004D4D60">
            <w:pPr>
              <w:rPr>
                <w:lang w:eastAsia="ja-JP"/>
              </w:rPr>
            </w:pPr>
            <w:ins w:id="59" w:author="GKHMLC006 fujim 藤森  響 GJ1 G" w:date="2017-01-31T19:20:00Z">
              <w:r>
                <w:rPr>
                  <w:lang w:eastAsia="ja-JP"/>
                </w:rPr>
                <w:t>4GB</w:t>
              </w:r>
            </w:ins>
            <w:del w:id="60" w:author="GKHMLC006 fujim 藤森  響 GJ1 G" w:date="2017-01-31T19:20:00Z">
              <w:r w:rsidDel="003D2621">
                <w:rPr>
                  <w:lang w:eastAsia="ja-JP"/>
                </w:rPr>
                <w:delText>-</w:delText>
              </w:r>
            </w:del>
          </w:p>
        </w:tc>
        <w:tc>
          <w:tcPr>
            <w:tcW w:w="1000" w:type="pct"/>
            <w:shd w:val="clear" w:color="auto" w:fill="F2F2F2"/>
          </w:tcPr>
          <w:p w:rsidR="00917692" w:rsidRDefault="00917692" w:rsidP="004D4D60">
            <w:pPr>
              <w:rPr>
                <w:lang w:eastAsia="ja-JP"/>
              </w:rPr>
            </w:pPr>
            <w:r>
              <w:rPr>
                <w:lang w:eastAsia="ja-JP"/>
              </w:rPr>
              <w:t>HDD</w:t>
            </w:r>
          </w:p>
        </w:tc>
        <w:tc>
          <w:tcPr>
            <w:tcW w:w="1500" w:type="pct"/>
          </w:tcPr>
          <w:p w:rsidR="00917692" w:rsidRDefault="00917692" w:rsidP="004D4D60">
            <w:pPr>
              <w:rPr>
                <w:lang w:eastAsia="ja-JP"/>
              </w:rPr>
            </w:pPr>
            <w:del w:id="61" w:author="高木義尚" w:date="2017-02-07T18:28:00Z">
              <w:r w:rsidDel="004D5798">
                <w:rPr>
                  <w:lang w:eastAsia="ja-JP"/>
                </w:rPr>
                <w:delText>-</w:delText>
              </w:r>
            </w:del>
            <w:ins w:id="62" w:author="GKHMLC006 fujim 藤森  響 GJ1 G" w:date="2017-01-31T19:26:00Z">
              <w:r>
                <w:rPr>
                  <w:lang w:eastAsia="ja-JP"/>
                </w:rPr>
                <w:t>320GB</w:t>
              </w:r>
            </w:ins>
          </w:p>
        </w:tc>
      </w:tr>
      <w:tr w:rsidR="00917692" w:rsidTr="0034294A">
        <w:tc>
          <w:tcPr>
            <w:tcW w:w="1000" w:type="pct"/>
            <w:shd w:val="clear" w:color="auto" w:fill="F2F2F2"/>
          </w:tcPr>
          <w:p w:rsidR="00917692" w:rsidRPr="0034294A" w:rsidRDefault="00917692" w:rsidP="004C421D">
            <w:pPr>
              <w:rPr>
                <w:bCs/>
                <w:lang w:eastAsia="ja-JP"/>
              </w:rPr>
            </w:pPr>
            <w:r w:rsidRPr="0034294A">
              <w:rPr>
                <w:bCs/>
                <w:lang w:eastAsia="ja-JP"/>
              </w:rPr>
              <w:t>OS</w:t>
            </w:r>
          </w:p>
        </w:tc>
        <w:tc>
          <w:tcPr>
            <w:tcW w:w="1500" w:type="pct"/>
          </w:tcPr>
          <w:p w:rsidR="00917692" w:rsidRDefault="00917692" w:rsidP="004C421D">
            <w:pPr>
              <w:rPr>
                <w:lang w:eastAsia="ja-JP"/>
              </w:rPr>
            </w:pPr>
            <w:r w:rsidRPr="004608AA">
              <w:rPr>
                <w:lang w:eastAsia="ja-JP"/>
              </w:rPr>
              <w:t>Windows 7</w:t>
            </w:r>
            <w:ins w:id="63" w:author="GKHMLC006 fujim 藤森  響 GJ1 G" w:date="2017-01-31T19:20:00Z">
              <w:r>
                <w:rPr>
                  <w:lang w:eastAsia="ja-JP"/>
                </w:rPr>
                <w:t xml:space="preserve"> Professional</w:t>
              </w:r>
            </w:ins>
            <w:r w:rsidRPr="004608AA">
              <w:rPr>
                <w:rFonts w:hint="eastAsia"/>
                <w:lang w:eastAsia="ja-JP"/>
              </w:rPr>
              <w:t>（</w:t>
            </w:r>
            <w:r w:rsidRPr="004608AA">
              <w:rPr>
                <w:lang w:eastAsia="ja-JP"/>
              </w:rPr>
              <w:t>32bit/64bit</w:t>
            </w:r>
            <w:r w:rsidRPr="004608AA">
              <w:rPr>
                <w:rFonts w:hint="eastAsia"/>
                <w:lang w:eastAsia="ja-JP"/>
              </w:rPr>
              <w:t>）</w:t>
            </w:r>
          </w:p>
        </w:tc>
        <w:tc>
          <w:tcPr>
            <w:tcW w:w="1000" w:type="pct"/>
            <w:shd w:val="clear" w:color="auto" w:fill="F2F2F2"/>
          </w:tcPr>
          <w:p w:rsidR="00917692" w:rsidRDefault="00917692" w:rsidP="004C421D">
            <w:pPr>
              <w:rPr>
                <w:lang w:eastAsia="ja-JP"/>
              </w:rPr>
            </w:pPr>
            <w:r>
              <w:rPr>
                <w:rFonts w:hint="eastAsia"/>
                <w:lang w:eastAsia="ja-JP"/>
              </w:rPr>
              <w:t>時刻同期</w:t>
            </w:r>
          </w:p>
        </w:tc>
        <w:tc>
          <w:tcPr>
            <w:tcW w:w="1500" w:type="pct"/>
          </w:tcPr>
          <w:p w:rsidR="00917692" w:rsidRDefault="00917692" w:rsidP="004C421D">
            <w:pPr>
              <w:rPr>
                <w:lang w:eastAsia="ja-JP"/>
              </w:rPr>
            </w:pPr>
            <w:r>
              <w:rPr>
                <w:lang w:eastAsia="ja-JP"/>
              </w:rPr>
              <w:t>-</w:t>
            </w:r>
          </w:p>
        </w:tc>
      </w:tr>
      <w:tr w:rsidR="00917692" w:rsidTr="0034294A">
        <w:tc>
          <w:tcPr>
            <w:tcW w:w="1000" w:type="pct"/>
            <w:shd w:val="clear" w:color="auto" w:fill="F2F2F2"/>
          </w:tcPr>
          <w:p w:rsidR="00917692" w:rsidRPr="0034294A" w:rsidRDefault="00917692" w:rsidP="004C421D">
            <w:pPr>
              <w:rPr>
                <w:bCs/>
                <w:lang w:eastAsia="ja-JP"/>
              </w:rPr>
            </w:pPr>
            <w:r w:rsidRPr="0034294A">
              <w:rPr>
                <w:rFonts w:hint="eastAsia"/>
                <w:bCs/>
                <w:lang w:eastAsia="ja-JP"/>
              </w:rPr>
              <w:t>ドメイン</w:t>
            </w:r>
          </w:p>
        </w:tc>
        <w:tc>
          <w:tcPr>
            <w:tcW w:w="1500" w:type="pct"/>
          </w:tcPr>
          <w:p w:rsidR="00917692" w:rsidRDefault="00917692" w:rsidP="004C421D">
            <w:pPr>
              <w:rPr>
                <w:lang w:eastAsia="ja-JP"/>
              </w:rPr>
            </w:pPr>
            <w:r>
              <w:rPr>
                <w:lang w:eastAsia="ja-JP"/>
              </w:rPr>
              <w:t>-</w:t>
            </w:r>
          </w:p>
        </w:tc>
        <w:tc>
          <w:tcPr>
            <w:tcW w:w="1000" w:type="pct"/>
            <w:shd w:val="clear" w:color="auto" w:fill="F2F2F2"/>
          </w:tcPr>
          <w:p w:rsidR="00917692" w:rsidRDefault="00917692" w:rsidP="004C421D">
            <w:pPr>
              <w:rPr>
                <w:lang w:eastAsia="ja-JP"/>
              </w:rPr>
            </w:pPr>
            <w:r>
              <w:rPr>
                <w:lang w:eastAsia="ja-JP"/>
              </w:rPr>
              <w:t xml:space="preserve">Windows </w:t>
            </w:r>
            <w:r>
              <w:rPr>
                <w:rFonts w:hint="eastAsia"/>
                <w:lang w:eastAsia="ja-JP"/>
              </w:rPr>
              <w:t>ファイアウォール</w:t>
            </w:r>
          </w:p>
        </w:tc>
        <w:tc>
          <w:tcPr>
            <w:tcW w:w="1500" w:type="pct"/>
          </w:tcPr>
          <w:p w:rsidR="00917692" w:rsidRDefault="00917692" w:rsidP="004C421D">
            <w:pPr>
              <w:rPr>
                <w:lang w:eastAsia="ja-JP"/>
              </w:rPr>
            </w:pPr>
            <w:r>
              <w:rPr>
                <w:lang w:eastAsia="ja-JP"/>
              </w:rPr>
              <w:t>-</w:t>
            </w:r>
          </w:p>
        </w:tc>
      </w:tr>
      <w:tr w:rsidR="00917692" w:rsidTr="0034294A">
        <w:tc>
          <w:tcPr>
            <w:tcW w:w="1000" w:type="pct"/>
            <w:shd w:val="clear" w:color="auto" w:fill="F2F2F2"/>
          </w:tcPr>
          <w:p w:rsidR="00917692" w:rsidRPr="0034294A" w:rsidRDefault="00917692" w:rsidP="004C421D">
            <w:pPr>
              <w:rPr>
                <w:bCs/>
                <w:lang w:eastAsia="ja-JP"/>
              </w:rPr>
            </w:pPr>
            <w:r w:rsidRPr="0034294A">
              <w:rPr>
                <w:bCs/>
                <w:lang w:eastAsia="ja-JP"/>
              </w:rPr>
              <w:t>Windows Update</w:t>
            </w:r>
          </w:p>
        </w:tc>
        <w:tc>
          <w:tcPr>
            <w:tcW w:w="1500" w:type="pct"/>
          </w:tcPr>
          <w:p w:rsidR="00917692" w:rsidRDefault="00917692" w:rsidP="004C421D">
            <w:pPr>
              <w:rPr>
                <w:lang w:eastAsia="ja-JP"/>
              </w:rPr>
            </w:pPr>
            <w:del w:id="64" w:author="高木義尚" w:date="2017-02-07T18:29:00Z">
              <w:r w:rsidDel="001A795D">
                <w:rPr>
                  <w:lang w:eastAsia="ja-JP"/>
                </w:rPr>
                <w:delText>-</w:delText>
              </w:r>
            </w:del>
            <w:ins w:id="65" w:author="GKHMLC006 fujim 藤森  響 GJ1 G" w:date="2017-01-31T19:26:00Z">
              <w:r>
                <w:rPr>
                  <w:rFonts w:hint="eastAsia"/>
                  <w:lang w:eastAsia="ja-JP"/>
                </w:rPr>
                <w:t>（</w:t>
              </w:r>
              <w:r>
                <w:rPr>
                  <w:lang w:eastAsia="ja-JP"/>
                </w:rPr>
                <w:t>WSUS</w:t>
              </w:r>
              <w:r>
                <w:rPr>
                  <w:rFonts w:hint="eastAsia"/>
                  <w:lang w:eastAsia="ja-JP"/>
                </w:rPr>
                <w:t>により制御）</w:t>
              </w:r>
            </w:ins>
          </w:p>
        </w:tc>
        <w:tc>
          <w:tcPr>
            <w:tcW w:w="1000" w:type="pct"/>
            <w:shd w:val="clear" w:color="auto" w:fill="F2F2F2"/>
          </w:tcPr>
          <w:p w:rsidR="00917692" w:rsidRDefault="00917692" w:rsidP="004C421D">
            <w:pPr>
              <w:rPr>
                <w:lang w:eastAsia="ja-JP"/>
              </w:rPr>
            </w:pPr>
            <w:r>
              <w:rPr>
                <w:rFonts w:hint="eastAsia"/>
                <w:lang w:eastAsia="ja-JP"/>
              </w:rPr>
              <w:t>ディスプレイ解像度</w:t>
            </w:r>
          </w:p>
        </w:tc>
        <w:tc>
          <w:tcPr>
            <w:tcW w:w="1500" w:type="pct"/>
          </w:tcPr>
          <w:p w:rsidR="00917692" w:rsidRDefault="00917692" w:rsidP="004C421D">
            <w:pPr>
              <w:rPr>
                <w:ins w:id="66" w:author="高木義尚" w:date="2017-02-07T18:33:00Z"/>
                <w:rFonts w:hint="eastAsia"/>
                <w:lang w:eastAsia="ja-JP"/>
              </w:rPr>
            </w:pPr>
            <w:r w:rsidRPr="004608AA">
              <w:rPr>
                <w:lang w:eastAsia="ja-JP"/>
              </w:rPr>
              <w:t>1366</w:t>
            </w:r>
            <w:r w:rsidRPr="004608AA">
              <w:rPr>
                <w:rFonts w:hint="eastAsia"/>
                <w:lang w:eastAsia="ja-JP"/>
              </w:rPr>
              <w:t>×</w:t>
            </w:r>
            <w:r w:rsidRPr="004608AA">
              <w:rPr>
                <w:lang w:eastAsia="ja-JP"/>
              </w:rPr>
              <w:t>768</w:t>
            </w:r>
          </w:p>
          <w:p w:rsidR="004357B9" w:rsidRDefault="00A30E38" w:rsidP="004C421D">
            <w:pPr>
              <w:rPr>
                <w:ins w:id="67" w:author="高木義尚" w:date="2017-02-07T18:34:00Z"/>
                <w:rFonts w:hint="eastAsia"/>
                <w:lang w:eastAsia="ja-JP"/>
              </w:rPr>
            </w:pPr>
            <w:ins w:id="68" w:author="高木義尚" w:date="2017-02-07T18:33:00Z">
              <w:r>
                <w:rPr>
                  <w:rFonts w:hint="eastAsia"/>
                  <w:lang w:eastAsia="ja-JP"/>
                </w:rPr>
                <w:t>（試験車日程会議時の</w:t>
              </w:r>
            </w:ins>
          </w:p>
          <w:p w:rsidR="00A30E38" w:rsidRPr="004608AA" w:rsidRDefault="004357B9" w:rsidP="004357B9">
            <w:pPr>
              <w:rPr>
                <w:lang w:eastAsia="ja-JP"/>
              </w:rPr>
            </w:pPr>
            <w:ins w:id="69" w:author="高木義尚" w:date="2017-02-07T18:34:00Z">
              <w:r>
                <w:rPr>
                  <w:rFonts w:hint="eastAsia"/>
                  <w:lang w:eastAsia="ja-JP"/>
                </w:rPr>
                <w:t xml:space="preserve">　</w:t>
              </w:r>
            </w:ins>
            <w:ins w:id="70" w:author="高木義尚" w:date="2017-02-07T18:33:00Z">
              <w:r w:rsidR="00A30E38">
                <w:rPr>
                  <w:rFonts w:hint="eastAsia"/>
                  <w:lang w:eastAsia="ja-JP"/>
                </w:rPr>
                <w:t>プロジェクター</w:t>
              </w:r>
              <w:r>
                <w:rPr>
                  <w:rFonts w:hint="eastAsia"/>
                  <w:lang w:eastAsia="ja-JP"/>
                </w:rPr>
                <w:t>の場合：</w:t>
              </w:r>
              <w:r w:rsidRPr="004357B9">
                <w:rPr>
                  <w:lang w:eastAsia="ja-JP"/>
                </w:rPr>
                <w:t>1280×768</w:t>
              </w:r>
              <w:r w:rsidR="00A30E38">
                <w:rPr>
                  <w:rFonts w:hint="eastAsia"/>
                  <w:lang w:eastAsia="ja-JP"/>
                </w:rPr>
                <w:t>）</w:t>
              </w:r>
            </w:ins>
          </w:p>
        </w:tc>
      </w:tr>
      <w:tr w:rsidR="00917692" w:rsidTr="0034294A">
        <w:tc>
          <w:tcPr>
            <w:tcW w:w="1000" w:type="pct"/>
            <w:shd w:val="clear" w:color="auto" w:fill="F2F2F2"/>
          </w:tcPr>
          <w:p w:rsidR="00917692" w:rsidRPr="0034294A" w:rsidRDefault="00917692" w:rsidP="004C421D">
            <w:pPr>
              <w:rPr>
                <w:bCs/>
                <w:lang w:eastAsia="ja-JP"/>
              </w:rPr>
            </w:pPr>
            <w:r w:rsidRPr="0034294A">
              <w:rPr>
                <w:bCs/>
                <w:lang w:eastAsia="ja-JP"/>
              </w:rPr>
              <w:t>Office</w:t>
            </w:r>
          </w:p>
        </w:tc>
        <w:tc>
          <w:tcPr>
            <w:tcW w:w="1500" w:type="pct"/>
          </w:tcPr>
          <w:p w:rsidR="00917692" w:rsidRDefault="00917692" w:rsidP="004C421D">
            <w:pPr>
              <w:rPr>
                <w:lang w:eastAsia="ja-JP"/>
              </w:rPr>
            </w:pPr>
            <w:r w:rsidRPr="004608AA">
              <w:rPr>
                <w:lang w:eastAsia="ja-JP"/>
              </w:rPr>
              <w:t>Microsoft Office 2010</w:t>
            </w:r>
          </w:p>
        </w:tc>
        <w:tc>
          <w:tcPr>
            <w:tcW w:w="1000" w:type="pct"/>
            <w:shd w:val="clear" w:color="auto" w:fill="F2F2F2"/>
          </w:tcPr>
          <w:p w:rsidR="00917692" w:rsidRDefault="00917692" w:rsidP="004C421D">
            <w:pPr>
              <w:rPr>
                <w:lang w:eastAsia="ja-JP"/>
              </w:rPr>
            </w:pPr>
            <w:r>
              <w:rPr>
                <w:rFonts w:hint="eastAsia"/>
                <w:lang w:eastAsia="ja-JP"/>
              </w:rPr>
              <w:t>ブラウザ</w:t>
            </w:r>
          </w:p>
        </w:tc>
        <w:tc>
          <w:tcPr>
            <w:tcW w:w="1500" w:type="pct"/>
          </w:tcPr>
          <w:p w:rsidR="00917692" w:rsidRDefault="00917692" w:rsidP="004C421D">
            <w:pPr>
              <w:rPr>
                <w:lang w:eastAsia="ja-JP"/>
              </w:rPr>
            </w:pPr>
            <w:del w:id="71" w:author="高木義尚" w:date="2017-02-07T18:27:00Z">
              <w:r w:rsidDel="004D5798">
                <w:rPr>
                  <w:lang w:eastAsia="ja-JP"/>
                </w:rPr>
                <w:delText>-</w:delText>
              </w:r>
            </w:del>
            <w:ins w:id="72" w:author="GKHMLC006 fujim 藤森  響 GJ1 G" w:date="2017-01-31T19:20:00Z">
              <w:r>
                <w:rPr>
                  <w:lang w:eastAsia="ja-JP"/>
                </w:rPr>
                <w:t xml:space="preserve">Internet </w:t>
              </w:r>
              <w:del w:id="73" w:author="高木義尚" w:date="2017-02-07T18:28:00Z">
                <w:r w:rsidDel="004D5798">
                  <w:rPr>
                    <w:lang w:eastAsia="ja-JP"/>
                  </w:rPr>
                  <w:delText>Exploler</w:delText>
                </w:r>
              </w:del>
            </w:ins>
            <w:ins w:id="74" w:author="高木義尚" w:date="2017-02-07T18:28:00Z">
              <w:r w:rsidR="004D5798">
                <w:rPr>
                  <w:lang w:eastAsia="ja-JP"/>
                </w:rPr>
                <w:t>Explorer</w:t>
              </w:r>
            </w:ins>
            <w:ins w:id="75" w:author="GKHMLC006 fujim 藤森  響 GJ1 G" w:date="2017-01-31T19:20:00Z">
              <w:r>
                <w:rPr>
                  <w:lang w:eastAsia="ja-JP"/>
                </w:rPr>
                <w:t xml:space="preserve"> 11</w:t>
              </w:r>
            </w:ins>
          </w:p>
        </w:tc>
      </w:tr>
      <w:tr w:rsidR="00917692" w:rsidTr="0034294A">
        <w:tc>
          <w:tcPr>
            <w:tcW w:w="1000" w:type="pct"/>
            <w:shd w:val="clear" w:color="auto" w:fill="F2F2F2"/>
          </w:tcPr>
          <w:p w:rsidR="00917692" w:rsidRPr="0034294A" w:rsidRDefault="00917692" w:rsidP="004C421D">
            <w:pPr>
              <w:rPr>
                <w:bCs/>
                <w:lang w:eastAsia="ja-JP"/>
              </w:rPr>
            </w:pPr>
            <w:r w:rsidRPr="0034294A">
              <w:rPr>
                <w:bCs/>
                <w:lang w:eastAsia="ja-JP"/>
              </w:rPr>
              <w:t>.NET Framework</w:t>
            </w:r>
          </w:p>
        </w:tc>
        <w:tc>
          <w:tcPr>
            <w:tcW w:w="1500" w:type="pct"/>
          </w:tcPr>
          <w:p w:rsidR="00917692" w:rsidRDefault="00917692" w:rsidP="004C421D">
            <w:pPr>
              <w:rPr>
                <w:lang w:eastAsia="ja-JP"/>
              </w:rPr>
            </w:pPr>
            <w:r>
              <w:rPr>
                <w:lang w:eastAsia="ja-JP"/>
              </w:rPr>
              <w:t>.NET Framework 4.5.2</w:t>
            </w:r>
          </w:p>
        </w:tc>
        <w:tc>
          <w:tcPr>
            <w:tcW w:w="1000" w:type="pct"/>
            <w:shd w:val="clear" w:color="auto" w:fill="F2F2F2"/>
          </w:tcPr>
          <w:p w:rsidR="00917692" w:rsidRDefault="00917692" w:rsidP="004C421D">
            <w:pPr>
              <w:rPr>
                <w:lang w:eastAsia="ja-JP"/>
              </w:rPr>
            </w:pPr>
          </w:p>
        </w:tc>
        <w:tc>
          <w:tcPr>
            <w:tcW w:w="1500" w:type="pct"/>
          </w:tcPr>
          <w:p w:rsidR="00917692" w:rsidRDefault="00917692" w:rsidP="004C421D">
            <w:pPr>
              <w:rPr>
                <w:lang w:eastAsia="ja-JP"/>
              </w:rPr>
            </w:pPr>
          </w:p>
        </w:tc>
      </w:tr>
    </w:tbl>
    <w:p w:rsidR="004357B9" w:rsidRDefault="004357B9" w:rsidP="004357B9">
      <w:pPr>
        <w:rPr>
          <w:ins w:id="76" w:author="高木義尚" w:date="2017-02-07T18:35:00Z"/>
          <w:rFonts w:hint="eastAsia"/>
          <w:lang w:eastAsia="ja-JP"/>
        </w:rPr>
        <w:pPrChange w:id="77" w:author="高木義尚" w:date="2017-02-07T18:35:00Z">
          <w:pPr>
            <w:pStyle w:val="2"/>
            <w:spacing w:after="180"/>
          </w:pPr>
        </w:pPrChange>
      </w:pPr>
    </w:p>
    <w:p w:rsidR="004357B9" w:rsidRPr="004357B9" w:rsidRDefault="004357B9" w:rsidP="004357B9">
      <w:pPr>
        <w:rPr>
          <w:ins w:id="78" w:author="高木義尚" w:date="2017-02-07T18:35:00Z"/>
          <w:rFonts w:hint="eastAsia"/>
          <w:lang w:eastAsia="ja-JP"/>
          <w:rPrChange w:id="79" w:author="高木義尚" w:date="2017-02-07T18:35:00Z">
            <w:rPr>
              <w:ins w:id="80" w:author="高木義尚" w:date="2017-02-07T18:35:00Z"/>
              <w:rFonts w:hint="eastAsia"/>
            </w:rPr>
          </w:rPrChange>
        </w:rPr>
        <w:pPrChange w:id="81" w:author="高木義尚" w:date="2017-02-07T18:35:00Z">
          <w:pPr>
            <w:pStyle w:val="2"/>
            <w:spacing w:after="180"/>
          </w:pPr>
        </w:pPrChange>
      </w:pPr>
    </w:p>
    <w:p w:rsidR="00917692" w:rsidRDefault="00917692" w:rsidP="006E0BED">
      <w:pPr>
        <w:pStyle w:val="2"/>
        <w:spacing w:after="180"/>
      </w:pPr>
      <w:r>
        <w:rPr>
          <w:rFonts w:hint="eastAsia"/>
        </w:rPr>
        <w:lastRenderedPageBreak/>
        <w:t>想定するユーザー</w:t>
      </w:r>
    </w:p>
    <w:p w:rsidR="00917692" w:rsidRDefault="00917692" w:rsidP="006E0BED">
      <w:pPr>
        <w:rPr>
          <w:lang w:eastAsia="ja-JP"/>
        </w:rPr>
      </w:pPr>
      <w:r>
        <w:rPr>
          <w:rFonts w:hint="eastAsia"/>
          <w:lang w:eastAsia="ja-JP"/>
        </w:rPr>
        <w:t>車両開発に携わる設計部署、実験部署に所属するユーザー。主に第一技術本部、および第二技術本部。同時アクセスするユーザーは</w:t>
      </w:r>
      <w:r>
        <w:rPr>
          <w:lang w:eastAsia="ja-JP"/>
        </w:rPr>
        <w:t>800</w:t>
      </w:r>
      <w:r>
        <w:rPr>
          <w:rFonts w:hint="eastAsia"/>
          <w:lang w:eastAsia="ja-JP"/>
        </w:rPr>
        <w:t>人程度を想定する。</w:t>
      </w:r>
    </w:p>
    <w:p w:rsidR="00917692" w:rsidRPr="00C25A22" w:rsidDel="003C4E3A" w:rsidRDefault="00917692" w:rsidP="006E0BED">
      <w:pPr>
        <w:rPr>
          <w:del w:id="82" w:author="GKH154NFA tsuka 塚越  健一 GJ1 G" w:date="2017-02-01T08:30:00Z"/>
          <w:lang w:eastAsia="ja-JP"/>
        </w:rPr>
      </w:pPr>
      <w:r>
        <w:rPr>
          <w:rFonts w:hint="eastAsia"/>
          <w:lang w:eastAsia="ja-JP"/>
        </w:rPr>
        <w:t>拠点としては、群馬、東京</w:t>
      </w:r>
      <w:r w:rsidRPr="00FD7377">
        <w:rPr>
          <w:rFonts w:hint="eastAsia"/>
          <w:lang w:eastAsia="ja-JP"/>
        </w:rPr>
        <w:t>、栃木（</w:t>
      </w:r>
      <w:r w:rsidRPr="00FD7377">
        <w:rPr>
          <w:lang w:eastAsia="ja-JP"/>
        </w:rPr>
        <w:t>SKC</w:t>
      </w:r>
      <w:r w:rsidRPr="00FD7377">
        <w:rPr>
          <w:rFonts w:hint="eastAsia"/>
          <w:lang w:eastAsia="ja-JP"/>
        </w:rPr>
        <w:t>・佐野）、</w:t>
      </w:r>
      <w:r>
        <w:rPr>
          <w:rFonts w:hint="eastAsia"/>
          <w:lang w:eastAsia="ja-JP"/>
        </w:rPr>
        <w:t>海外拠点を想定</w:t>
      </w:r>
      <w:del w:id="83" w:author="GKH154NFA tsuka 塚越  健一 GJ1 G" w:date="2017-02-01T08:29:00Z">
        <w:r w:rsidDel="003C4E3A">
          <w:rPr>
            <w:rFonts w:hint="eastAsia"/>
            <w:lang w:eastAsia="ja-JP"/>
          </w:rPr>
          <w:delText>。</w:delText>
        </w:r>
      </w:del>
    </w:p>
    <w:p w:rsidR="00917692" w:rsidRDefault="00917692">
      <w:pPr>
        <w:rPr>
          <w:ins w:id="84" w:author="高木義尚" w:date="2017-02-07T18:37:00Z"/>
          <w:rFonts w:hint="eastAsia"/>
          <w:lang w:eastAsia="ja-JP"/>
        </w:rPr>
      </w:pPr>
      <w:del w:id="85" w:author="高木義尚" w:date="2017-02-07T18:37:00Z">
        <w:r w:rsidDel="004357B9">
          <w:rPr>
            <w:lang w:eastAsia="ja-JP"/>
          </w:rPr>
          <w:br w:type="page"/>
        </w:r>
      </w:del>
    </w:p>
    <w:p w:rsidR="004357B9" w:rsidRDefault="004357B9">
      <w:pPr>
        <w:rPr>
          <w:rFonts w:ascii="ＭＳ ゴシック"/>
          <w:b/>
          <w:spacing w:val="20"/>
          <w:sz w:val="24"/>
          <w:szCs w:val="28"/>
          <w:lang w:eastAsia="ja-JP"/>
        </w:rPr>
      </w:pPr>
    </w:p>
    <w:p w:rsidR="00917692" w:rsidRDefault="004357B9" w:rsidP="00DC2E5F">
      <w:pPr>
        <w:pStyle w:val="1"/>
        <w:spacing w:before="180" w:after="180"/>
      </w:pPr>
      <w:ins w:id="86" w:author="高木義尚" w:date="2017-02-07T18:37:00Z">
        <w:r>
          <w:br w:type="page"/>
        </w:r>
      </w:ins>
      <w:r w:rsidR="00917692">
        <w:rPr>
          <w:rFonts w:hint="eastAsia"/>
        </w:rPr>
        <w:lastRenderedPageBreak/>
        <w:t>システムの全体像</w:t>
      </w:r>
    </w:p>
    <w:p w:rsidR="00917692" w:rsidRDefault="00917692" w:rsidP="0046093E">
      <w:pPr>
        <w:pStyle w:val="2"/>
        <w:spacing w:after="180"/>
        <w:rPr>
          <w:ins w:id="87" w:author="高木義尚" w:date="2017-02-07T18:40:00Z"/>
          <w:rFonts w:hint="eastAsia"/>
        </w:rPr>
      </w:pPr>
      <w:r>
        <w:rPr>
          <w:rFonts w:hint="eastAsia"/>
        </w:rPr>
        <w:t>ハードウェア・ネットワーク構成</w:t>
      </w:r>
    </w:p>
    <w:p w:rsidR="00670EDB" w:rsidRPr="00670EDB" w:rsidRDefault="00670EDB" w:rsidP="00670EDB">
      <w:pPr>
        <w:rPr>
          <w:lang w:eastAsia="ja-JP"/>
          <w:rPrChange w:id="88" w:author="高木義尚" w:date="2017-02-07T18:40:00Z">
            <w:rPr/>
          </w:rPrChange>
        </w:rPr>
        <w:pPrChange w:id="89" w:author="高木義尚" w:date="2017-02-07T18:40:00Z">
          <w:pPr>
            <w:pStyle w:val="2"/>
            <w:spacing w:after="180"/>
          </w:pPr>
        </w:pPrChange>
      </w:pPr>
      <w:ins w:id="90" w:author="高木義尚" w:date="2017-02-07T18:40:00Z">
        <w:r>
          <w:rPr>
            <w:rFonts w:hint="eastAsia"/>
            <w:lang w:eastAsia="ja-JP"/>
          </w:rPr>
          <w:t>下記</w:t>
        </w:r>
      </w:ins>
      <w:ins w:id="91" w:author="高木義尚" w:date="2017-02-07T18:46:00Z">
        <w:r w:rsidR="00BA69C7">
          <w:rPr>
            <w:rFonts w:hint="eastAsia"/>
            <w:lang w:eastAsia="ja-JP"/>
          </w:rPr>
          <w:t>は</w:t>
        </w:r>
      </w:ins>
      <w:ins w:id="92" w:author="高木義尚" w:date="2017-02-07T18:40:00Z">
        <w:r>
          <w:rPr>
            <w:rFonts w:hint="eastAsia"/>
            <w:lang w:eastAsia="ja-JP"/>
          </w:rPr>
          <w:t>概要図。詳細は別紙「</w:t>
        </w:r>
        <w:r w:rsidRPr="00670EDB">
          <w:rPr>
            <w:rFonts w:hint="eastAsia"/>
            <w:lang w:eastAsia="ja-JP"/>
          </w:rPr>
          <w:t xml:space="preserve">020090 </w:t>
        </w:r>
        <w:r w:rsidRPr="00670EDB">
          <w:rPr>
            <w:rFonts w:hint="eastAsia"/>
            <w:lang w:eastAsia="ja-JP"/>
          </w:rPr>
          <w:t>ネットワーク図（開発計画表関連）</w:t>
        </w:r>
        <w:r>
          <w:rPr>
            <w:rFonts w:hint="eastAsia"/>
            <w:lang w:eastAsia="ja-JP"/>
          </w:rPr>
          <w:t>」</w:t>
        </w:r>
      </w:ins>
      <w:ins w:id="93" w:author="高木義尚" w:date="2017-02-07T18:41:00Z">
        <w:r>
          <w:rPr>
            <w:rFonts w:hint="eastAsia"/>
            <w:lang w:eastAsia="ja-JP"/>
          </w:rPr>
          <w:t>参照</w:t>
        </w:r>
      </w:ins>
    </w:p>
    <w:p w:rsidR="00917692" w:rsidRDefault="002B0F51" w:rsidP="00761CAC">
      <w:pPr>
        <w:rPr>
          <w:rFonts w:eastAsia="Times New Roman"/>
          <w:lang w:eastAsia="ja-JP"/>
        </w:rPr>
      </w:pPr>
      <w:del w:id="94" w:author="高木義尚" w:date="2017-02-07T18:38:00Z">
        <w:r w:rsidRPr="002B0F51" w:rsidDel="00670EDB">
          <w:rPr>
            <w:noProof/>
            <w:lang w:eastAsia="ja-JP"/>
          </w:rPr>
          <w:pict>
            <v:shapetype id="_x0000_t202" coordsize="21600,21600" o:spt="202" path="m,l,21600r21600,l21600,xe">
              <v:stroke joinstyle="miter"/>
              <v:path gradientshapeok="t" o:connecttype="rect"/>
            </v:shapetype>
            <v:shape id="_x0000_s1033" type="#_x0000_t202" style="position:absolute;margin-left:672pt;margin-top:71.15pt;width:1in;height:1in;z-index:172">
              <v:textbox inset="5.85pt,.7pt,5.85pt,.7pt">
                <w:txbxContent>
                  <w:p w:rsidR="00F765E0" w:rsidRPr="0023468B" w:rsidRDefault="00F765E0">
                    <w:pPr>
                      <w:rPr>
                        <w:lang w:eastAsia="ja-JP"/>
                      </w:rPr>
                    </w:pPr>
                    <w:ins w:id="95" w:author="GKH154NFA tsuka 塚越  健一 GJ1 G" w:date="2017-02-01T09:43:00Z">
                      <w:r w:rsidRPr="0023468B">
                        <w:rPr>
                          <w:rFonts w:hint="eastAsia"/>
                          <w:lang w:eastAsia="ja-JP"/>
                        </w:rPr>
                        <w:t>提供したネット</w:t>
                      </w:r>
                      <w:r>
                        <w:rPr>
                          <w:rFonts w:hint="eastAsia"/>
                          <w:lang w:eastAsia="ja-JP"/>
                        </w:rPr>
                        <w:t>ワーク図の挿入をお願いします。</w:t>
                      </w:r>
                    </w:ins>
                  </w:p>
                </w:txbxContent>
              </v:textbox>
            </v:shape>
          </w:pict>
        </w:r>
      </w:del>
      <w:r w:rsidRPr="002B0F51">
        <w:rPr>
          <w:lang w:eastAsia="ja-JP"/>
        </w:rPr>
      </w:r>
      <w:r w:rsidR="00670EDB" w:rsidRPr="002B0F51">
        <w:rPr>
          <w:lang w:eastAsia="ja-JP"/>
        </w:rPr>
        <w:pict>
          <v:group id="_x0000_s1034" editas="canvas" style="width:696.75pt;height:330.3pt;mso-position-horizontal-relative:char;mso-position-vertical-relative:line" coordorigin="1701,5688" coordsize="13935,66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701;top:5688;width:13935;height:6606" o:preferrelative="f" stroked="t" strokecolor="#bfbfbf">
              <v:fill o:detectmouseclick="t"/>
              <v:path o:extrusionok="t" o:connecttype="none"/>
              <o:lock v:ext="edit" text="t"/>
            </v:shape>
            <v:shape id="_x0000_s1036" type="#_x0000_t75" style="position:absolute;left:3520;top:6762;width:604;height:838" o:preferrelative="f">
              <v:imagedata r:id="rId8" o:title=""/>
            </v:shape>
            <v:shape id="_x0000_s1037" type="#_x0000_t75" style="position:absolute;left:8243;top:10518;width:843;height:604" o:preferrelative="f">
              <v:imagedata r:id="rId9" o:title=""/>
            </v:shape>
            <v:shape id="_x0000_s1038" type="#_x0000_t75" style="position:absolute;left:10789;top:6762;width:604;height:838" o:preferrelative="f">
              <v:imagedata r:id="rId8" o:title=""/>
            </v:shape>
            <v:shape id="_x0000_s1039" type="#_x0000_t75" style="position:absolute;left:13213;top:6762;width:604;height:838" o:preferrelative="f">
              <v:imagedata r:id="rId8" o:titl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left:5735;top:5687;width:1014;height:4839;rotation:270;flip:x" o:connectortype="elbow" adj=",14668,-148260"/>
            <v:shape id="_x0000_s1041" type="#_x0000_t34" style="position:absolute;left:9369;top:6892;width:1014;height:2430;rotation:270" o:connectortype="elbow" adj=",-29209,-148260"/>
            <v:shape id="_x0000_s1042" type="#_x0000_t34" style="position:absolute;left:10581;top:5680;width:1014;height:4854;rotation:270" o:connectortype="elbow" adj=",-14622,-148260"/>
            <v:shape id="_x0000_s1043" type="#_x0000_t34" style="position:absolute;left:8156;top:8105;width:1014;height:4;rotation:270" o:connectortype="elbow" adj=",-17744400,-148260"/>
            <v:shape id="_x0000_s1044" type="#_x0000_t34" style="position:absolute;left:8020;top:9874;width:1285;height:4;rotation:90;flip:x" o:connectortype="elbow" adj="10792,21087000,-116993"/>
            <v:shape id="_x0000_s1045" type="#_x0000_t34" style="position:absolute;left:6946;top:6899;width:1014;height:2416;rotation:270;flip:x" o:connectortype="elbow" adj=",29378,-148260"/>
            <v:shape id="_x0000_s1046" type="#_x0000_t75" style="position:absolute;left:10797;top:10518;width:661;height:768">
              <v:imagedata r:id="rId10" o:title=""/>
            </v:shape>
            <v:shape id="_x0000_s1047" type="#_x0000_t202" style="position:absolute;left:10215;top:11226;width:1860;height:435" filled="f" stroked="f" strokecolor="#c2d69b" strokeweight="1pt">
              <v:fill color2="#d6e3bc" focusposition="1" focussize="" focus="100%" type="gradient"/>
              <v:shadow type="perspective" color="#4e6128" opacity=".5" offset="1pt" offset2="-3pt"/>
              <v:textbox inset="1mm,1mm,1mm,1mm">
                <w:txbxContent>
                  <w:p w:rsidR="00F765E0" w:rsidRDefault="00F765E0" w:rsidP="00AB1D02">
                    <w:pPr>
                      <w:jc w:val="center"/>
                    </w:pPr>
                    <w:r>
                      <w:rPr>
                        <w:rFonts w:hint="eastAsia"/>
                        <w:lang w:eastAsia="ja-JP"/>
                      </w:rPr>
                      <w:t>レーザープリンター</w:t>
                    </w:r>
                  </w:p>
                </w:txbxContent>
              </v:textbox>
            </v:shape>
            <v:shape id="_x0000_s1048" type="#_x0000_t75" style="position:absolute;left:5974;top:10518;width:585;height:761">
              <v:imagedata r:id="rId11" o:title=""/>
            </v:shape>
            <v:shape id="_x0000_s1049" type="#_x0000_t202" style="position:absolute;left:5532;top:11249;width:1440;height:435" filled="f" stroked="f" strokecolor="#c2d69b" strokeweight="1pt">
              <v:fill color2="#d6e3bc" focusposition="1" focussize="" focus="100%" type="gradient"/>
              <v:shadow type="perspective" color="#4e6128" opacity=".5" offset="1pt" offset2="-3pt"/>
              <v:textbox inset="1mm,1mm,1mm,1mm">
                <w:txbxContent>
                  <w:p w:rsidR="00F765E0" w:rsidRDefault="00F765E0" w:rsidP="00AB1D02">
                    <w:pPr>
                      <w:jc w:val="center"/>
                    </w:pPr>
                    <w:r>
                      <w:rPr>
                        <w:rFonts w:hint="eastAsia"/>
                        <w:lang w:eastAsia="ja-JP"/>
                      </w:rPr>
                      <w:t>タブレット</w:t>
                    </w:r>
                  </w:p>
                </w:txbxContent>
              </v:textbox>
            </v:shape>
            <v:shape id="_x0000_s1050" type="#_x0000_t75" style="position:absolute;left:8250;top:8614;width:821;height:619" o:preferrelative="f">
              <v:imagedata r:id="rId12" o:title=""/>
            </v:shape>
            <v:shape id="_x0000_s1051" type="#_x0000_t202" style="position:absolute;left:2967;top:5967;width:1699;height:750;mso-position-horizontal:left" filled="f" stroked="f" strokecolor="#c2d69b" strokeweight="1pt">
              <v:fill color2="#d6e3bc" focusposition="1" focussize="" focus="100%" type="gradient"/>
              <v:shadow type="perspective" color="#4e6128" opacity=".5" offset="1pt" offset2="-3pt"/>
              <v:textbox inset="1mm,1mm,1mm,1mm">
                <w:txbxContent>
                  <w:p w:rsidR="00F765E0" w:rsidRDefault="00F765E0" w:rsidP="00FD7377">
                    <w:pPr>
                      <w:jc w:val="center"/>
                      <w:rPr>
                        <w:lang w:eastAsia="ja-JP"/>
                      </w:rPr>
                    </w:pPr>
                    <w:r>
                      <w:rPr>
                        <w:rFonts w:hint="eastAsia"/>
                        <w:lang w:eastAsia="ja-JP"/>
                      </w:rPr>
                      <w:t>ＡＤサーバー</w:t>
                    </w:r>
                  </w:p>
                </w:txbxContent>
              </v:textbox>
            </v:shape>
            <v:shape id="_x0000_s1052" type="#_x0000_t75" style="position:absolute;left:5943;top:6762;width:604;height:838" o:preferrelative="f">
              <v:imagedata r:id="rId8" o:title=""/>
            </v:shape>
            <v:shape id="_x0000_s1053" type="#_x0000_t202" style="position:absolute;left:4868;top:5967;width:2653;height:750" filled="f" stroked="f" strokecolor="#c2d69b" strokeweight="1pt">
              <v:fill color2="#d6e3bc" focusposition="1" focussize="" focus="100%" type="gradient"/>
              <v:shadow type="perspective" color="#4e6128" opacity=".5" offset="1pt" offset2="-3pt"/>
              <v:textbox inset="1mm,1mm,1mm,1mm">
                <w:txbxContent>
                  <w:p w:rsidR="00F765E0" w:rsidRDefault="00F765E0" w:rsidP="00AB1D02">
                    <w:pPr>
                      <w:jc w:val="center"/>
                      <w:rPr>
                        <w:lang w:eastAsia="ja-JP"/>
                      </w:rPr>
                    </w:pPr>
                    <w:r>
                      <w:rPr>
                        <w:lang w:eastAsia="ja-JP"/>
                      </w:rPr>
                      <w:t>WEB</w:t>
                    </w:r>
                    <w:r>
                      <w:rPr>
                        <w:rFonts w:hint="eastAsia"/>
                        <w:lang w:eastAsia="ja-JP"/>
                      </w:rPr>
                      <w:t>（</w:t>
                    </w:r>
                    <w:r>
                      <w:rPr>
                        <w:lang w:eastAsia="ja-JP"/>
                      </w:rPr>
                      <w:t>WEB API</w:t>
                    </w:r>
                    <w:r>
                      <w:rPr>
                        <w:rFonts w:hint="eastAsia"/>
                        <w:lang w:eastAsia="ja-JP"/>
                      </w:rPr>
                      <w:t>・アプリ配信）</w:t>
                    </w:r>
                  </w:p>
                  <w:p w:rsidR="00F765E0" w:rsidRDefault="00F765E0" w:rsidP="00AB1D02">
                    <w:pPr>
                      <w:jc w:val="center"/>
                      <w:rPr>
                        <w:lang w:eastAsia="ja-JP"/>
                      </w:rPr>
                    </w:pPr>
                    <w:r>
                      <w:rPr>
                        <w:rFonts w:hint="eastAsia"/>
                        <w:lang w:eastAsia="ja-JP"/>
                      </w:rPr>
                      <w:t>サーバー</w:t>
                    </w:r>
                  </w:p>
                </w:txbxContent>
              </v:textbox>
            </v:shape>
            <v:shape id="_x0000_s1054" type="#_x0000_t202" style="position:absolute;left:10245;top:5967;width:1699;height:750" filled="f" stroked="f" strokecolor="#c2d69b" strokeweight="1pt">
              <v:fill color2="#d6e3bc" focusposition="1" focussize="" focus="100%" type="gradient"/>
              <v:shadow type="perspective" color="#4e6128" opacity=".5" offset="1pt" offset2="-3pt"/>
              <v:textbox inset="1mm,1mm,1mm,1mm">
                <w:txbxContent>
                  <w:p w:rsidR="00F765E0" w:rsidRDefault="00F765E0" w:rsidP="00FD7377">
                    <w:pPr>
                      <w:jc w:val="center"/>
                      <w:rPr>
                        <w:lang w:eastAsia="ja-JP"/>
                      </w:rPr>
                    </w:pPr>
                    <w:r>
                      <w:rPr>
                        <w:rFonts w:hint="eastAsia"/>
                        <w:lang w:eastAsia="ja-JP"/>
                      </w:rPr>
                      <w:t>ビルドサーバー</w:t>
                    </w:r>
                  </w:p>
                </w:txbxContent>
              </v:textbox>
            </v:shape>
            <v:shape id="_x0000_s1055" type="#_x0000_t202" style="position:absolute;left:12671;top:5967;width:1699;height:750" filled="f" stroked="f" strokecolor="#c2d69b" strokeweight="1pt">
              <v:fill color2="#d6e3bc" focusposition="1" focussize="" focus="100%" type="gradient"/>
              <v:shadow type="perspective" color="#4e6128" opacity=".5" offset="1pt" offset2="-3pt"/>
              <v:textbox inset="1mm,1mm,1mm,1mm">
                <w:txbxContent>
                  <w:p w:rsidR="00F765E0" w:rsidRDefault="00F765E0" w:rsidP="00FD7377">
                    <w:pPr>
                      <w:jc w:val="center"/>
                      <w:rPr>
                        <w:lang w:eastAsia="ja-JP"/>
                      </w:rPr>
                    </w:pPr>
                    <w:r>
                      <w:rPr>
                        <w:lang w:eastAsia="ja-JP"/>
                      </w:rPr>
                      <w:t>TFS</w:t>
                    </w:r>
                    <w:r>
                      <w:rPr>
                        <w:rFonts w:hint="eastAsia"/>
                        <w:lang w:eastAsia="ja-JP"/>
                      </w:rPr>
                      <w:t>サーバー</w:t>
                    </w:r>
                  </w:p>
                </w:txbxContent>
              </v:textbox>
            </v:shape>
            <v:shape id="_x0000_s1056" type="#_x0000_t202" style="position:absolute;left:7819;top:11187;width:1699;height:750" filled="f" stroked="f" strokecolor="#c2d69b" strokeweight="1pt">
              <v:fill color2="#d6e3bc" focusposition="1" focussize="" focus="100%" type="gradient"/>
              <v:shadow type="perspective" color="#4e6128" opacity=".5" offset="1pt" offset2="-3pt"/>
              <v:textbox inset="1mm,1mm,1mm,1mm">
                <w:txbxContent>
                  <w:p w:rsidR="00F765E0" w:rsidRDefault="00F765E0" w:rsidP="00AB1D02">
                    <w:pPr>
                      <w:jc w:val="center"/>
                      <w:rPr>
                        <w:lang w:eastAsia="ja-JP"/>
                      </w:rPr>
                    </w:pPr>
                    <w:r>
                      <w:rPr>
                        <w:rFonts w:hint="eastAsia"/>
                        <w:lang w:eastAsia="ja-JP"/>
                      </w:rPr>
                      <w:t>クライアントＰＣ</w:t>
                    </w:r>
                  </w:p>
                  <w:p w:rsidR="00F765E0" w:rsidRDefault="00F765E0" w:rsidP="00AB1D02">
                    <w:pPr>
                      <w:jc w:val="center"/>
                      <w:rPr>
                        <w:lang w:eastAsia="ja-JP"/>
                      </w:rPr>
                    </w:pPr>
                    <w:r>
                      <w:rPr>
                        <w:lang w:eastAsia="ja-JP"/>
                      </w:rPr>
                      <w:t>800</w:t>
                    </w:r>
                    <w:r>
                      <w:rPr>
                        <w:rFonts w:hint="eastAsia"/>
                        <w:lang w:eastAsia="ja-JP"/>
                      </w:rPr>
                      <w:t>台</w:t>
                    </w:r>
                  </w:p>
                </w:txbxContent>
              </v:textbox>
            </v:shape>
            <v:shape id="_x0000_s1057" type="#_x0000_t34" style="position:absolute;left:9252;top:8642;width:1285;height:2467;rotation:270;flip:x" o:connectortype="elbow" adj="10808,45441,-158462"/>
            <v:shape id="_x0000_s1058" type="#_x0000_t34" style="position:absolute;left:6821;top:8679;width:1285;height:2394;rotation:270" o:connectortype="elbow" adj="10808,-46827,-76751"/>
            <v:shape id="_x0000_s1059" type="#_x0000_t75" style="position:absolute;left:8363;top:6762;width:604;height:838" o:preferrelative="f">
              <v:imagedata r:id="rId8" o:title=""/>
            </v:shape>
            <v:shape id="_x0000_s1060" type="#_x0000_t202" style="position:absolute;left:7819;top:5967;width:1699;height:750" filled="f" stroked="f" strokecolor="#c2d69b" strokeweight="1pt">
              <v:fill color2="#d6e3bc" focusposition="1" focussize="" focus="100%" type="gradient"/>
              <v:shadow type="perspective" color="#4e6128" opacity=".5" offset="1pt" offset2="-3pt"/>
              <v:textbox inset="1mm,1mm,1mm,1mm">
                <w:txbxContent>
                  <w:p w:rsidR="00F765E0" w:rsidRDefault="00F765E0" w:rsidP="00FD7377">
                    <w:pPr>
                      <w:jc w:val="center"/>
                      <w:rPr>
                        <w:lang w:eastAsia="ja-JP"/>
                      </w:rPr>
                    </w:pPr>
                    <w:r>
                      <w:rPr>
                        <w:rFonts w:hint="eastAsia"/>
                        <w:lang w:eastAsia="ja-JP"/>
                      </w:rPr>
                      <w:t>ＤＢサーバー</w:t>
                    </w:r>
                  </w:p>
                </w:txbxContent>
              </v:textbox>
            </v:shape>
            <w10:anchorlock/>
          </v:group>
        </w:pict>
      </w:r>
    </w:p>
    <w:p w:rsidR="00670EDB" w:rsidRDefault="00670EDB" w:rsidP="0046093E">
      <w:pPr>
        <w:pStyle w:val="2"/>
        <w:spacing w:after="180"/>
        <w:rPr>
          <w:ins w:id="96" w:author="高木義尚" w:date="2017-02-07T18:41:00Z"/>
          <w:rFonts w:hint="eastAsia"/>
        </w:rPr>
      </w:pPr>
    </w:p>
    <w:p w:rsidR="00917692" w:rsidRDefault="00917692" w:rsidP="0046093E">
      <w:pPr>
        <w:pStyle w:val="2"/>
        <w:spacing w:after="180"/>
      </w:pPr>
      <w:r>
        <w:rPr>
          <w:rFonts w:hint="eastAsia"/>
        </w:rPr>
        <w:lastRenderedPageBreak/>
        <w:t>システム構成概要</w:t>
      </w:r>
    </w:p>
    <w:p w:rsidR="00917692" w:rsidRDefault="002B0F51" w:rsidP="001A0376">
      <w:pPr>
        <w:rPr>
          <w:rFonts w:eastAsia="Times New Roman"/>
          <w:lang w:eastAsia="ja-JP"/>
        </w:rPr>
      </w:pPr>
      <w:r w:rsidRPr="002B0F51">
        <w:rPr>
          <w:noProof/>
          <w:lang w:eastAsia="ja-JP"/>
        </w:rPr>
        <w:pict>
          <v:shape id="図 2" o:spid="_x0000_s1061" type="#_x0000_t75" style="position:absolute;margin-left:15pt;margin-top:17.4pt;width:672.75pt;height:397.4pt;z-index:3;visibility:visible">
            <v:imagedata r:id="rId13" o:title=""/>
          </v:shape>
        </w:pict>
      </w:r>
      <w:r w:rsidRPr="002B0F51">
        <w:rPr>
          <w:lang w:eastAsia="ja-JP"/>
        </w:rPr>
      </w:r>
      <w:r w:rsidRPr="002B0F51">
        <w:rPr>
          <w:lang w:eastAsia="ja-JP"/>
        </w:rPr>
        <w:pict>
          <v:group id="_x0000_s1062" editas="canvas" style="width:696.95pt;height:416.3pt;mso-position-horizontal-relative:char;mso-position-vertical-relative:line" coordorigin="1470,1604" coordsize="13939,8326">
            <o:lock v:ext="edit" aspectratio="t"/>
            <v:shape id="_x0000_s1063" type="#_x0000_t75" style="position:absolute;left:1470;top:1604;width:13939;height:8326" o:preferrelative="f" stroked="t" strokecolor="#bfbfbf">
              <v:fill o:detectmouseclick="t"/>
              <v:path o:extrusionok="t" o:connecttype="none"/>
              <o:lock v:ext="edit" text="t"/>
            </v:shape>
            <w10:anchorlock/>
          </v:group>
        </w:pict>
      </w:r>
    </w:p>
    <w:p w:rsidR="00917692" w:rsidRDefault="00917692" w:rsidP="00DC2E5F">
      <w:pPr>
        <w:pStyle w:val="1"/>
        <w:spacing w:before="180" w:after="180"/>
      </w:pPr>
      <w:r>
        <w:rPr>
          <w:rFonts w:hint="eastAsia"/>
        </w:rPr>
        <w:lastRenderedPageBreak/>
        <w:t>システム化業務フロー</w:t>
      </w:r>
    </w:p>
    <w:p w:rsidR="00917692" w:rsidRPr="0044431C" w:rsidRDefault="00917692" w:rsidP="0044431C">
      <w:pPr>
        <w:pStyle w:val="2"/>
        <w:spacing w:after="180"/>
      </w:pPr>
      <w:r>
        <w:rPr>
          <w:rFonts w:hint="eastAsia"/>
        </w:rPr>
        <w:t>実車試験開始・定期報告</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4722"/>
        <w:gridCol w:w="4726"/>
        <w:gridCol w:w="4726"/>
      </w:tblGrid>
      <w:tr w:rsidR="00917692" w:rsidRPr="0085602F" w:rsidTr="0034294A">
        <w:trPr>
          <w:tblHeader/>
        </w:trPr>
        <w:tc>
          <w:tcPr>
            <w:tcW w:w="1666" w:type="pct"/>
            <w:shd w:val="clear" w:color="auto" w:fill="F2F2F2"/>
          </w:tcPr>
          <w:p w:rsidR="00917692" w:rsidRPr="0034294A" w:rsidRDefault="00917692" w:rsidP="0034294A">
            <w:pPr>
              <w:jc w:val="center"/>
              <w:rPr>
                <w:b/>
                <w:bCs/>
                <w:sz w:val="18"/>
                <w:szCs w:val="18"/>
                <w:lang w:eastAsia="ja-JP"/>
              </w:rPr>
            </w:pPr>
            <w:r w:rsidRPr="0034294A">
              <w:rPr>
                <w:rFonts w:hint="eastAsia"/>
                <w:b/>
                <w:bCs/>
                <w:sz w:val="18"/>
                <w:szCs w:val="18"/>
                <w:lang w:eastAsia="ja-JP"/>
              </w:rPr>
              <w:t>研実部門</w:t>
            </w:r>
          </w:p>
        </w:tc>
        <w:tc>
          <w:tcPr>
            <w:tcW w:w="1667" w:type="pct"/>
            <w:shd w:val="clear" w:color="auto" w:fill="F2F2F2"/>
          </w:tcPr>
          <w:p w:rsidR="00917692" w:rsidRPr="0034294A" w:rsidRDefault="00917692" w:rsidP="0034294A">
            <w:pPr>
              <w:jc w:val="center"/>
              <w:rPr>
                <w:b/>
                <w:bCs/>
                <w:sz w:val="18"/>
                <w:szCs w:val="18"/>
                <w:lang w:eastAsia="ja-JP"/>
              </w:rPr>
            </w:pPr>
            <w:r w:rsidRPr="0034294A">
              <w:rPr>
                <w:b/>
                <w:bCs/>
                <w:sz w:val="18"/>
                <w:szCs w:val="18"/>
                <w:lang w:eastAsia="ja-JP"/>
              </w:rPr>
              <w:t>SJSB</w:t>
            </w:r>
          </w:p>
        </w:tc>
        <w:tc>
          <w:tcPr>
            <w:tcW w:w="1667" w:type="pct"/>
            <w:shd w:val="clear" w:color="auto" w:fill="F2F2F2"/>
          </w:tcPr>
          <w:p w:rsidR="00917692" w:rsidRPr="0034294A" w:rsidRDefault="00917692" w:rsidP="0034294A">
            <w:pPr>
              <w:jc w:val="center"/>
              <w:rPr>
                <w:b/>
                <w:bCs/>
                <w:sz w:val="18"/>
                <w:szCs w:val="18"/>
                <w:lang w:eastAsia="ja-JP"/>
              </w:rPr>
            </w:pPr>
            <w:r w:rsidRPr="0034294A">
              <w:rPr>
                <w:rFonts w:hint="eastAsia"/>
                <w:b/>
                <w:bCs/>
                <w:sz w:val="18"/>
                <w:szCs w:val="18"/>
                <w:lang w:eastAsia="ja-JP"/>
              </w:rPr>
              <w:t>その他</w:t>
            </w:r>
          </w:p>
        </w:tc>
      </w:tr>
      <w:tr w:rsidR="00917692" w:rsidRPr="0085602F" w:rsidTr="0034294A">
        <w:trPr>
          <w:trHeight w:val="7187"/>
        </w:trPr>
        <w:tc>
          <w:tcPr>
            <w:tcW w:w="1666" w:type="pct"/>
          </w:tcPr>
          <w:p w:rsidR="00917692" w:rsidRPr="0034294A" w:rsidRDefault="002B0F51" w:rsidP="004D4D60">
            <w:pPr>
              <w:rPr>
                <w:bCs/>
                <w:sz w:val="18"/>
                <w:szCs w:val="18"/>
                <w:lang w:eastAsia="ja-JP"/>
              </w:rPr>
            </w:pPr>
            <w:r w:rsidRPr="002B0F51">
              <w:rPr>
                <w:noProof/>
                <w:lang w:eastAsia="ja-JP"/>
              </w:rPr>
              <w:pict>
                <v:shapetype id="_x0000_t32" coordsize="21600,21600" o:spt="32" o:oned="t" path="m,l21600,21600e" filled="f">
                  <v:path arrowok="t" fillok="f" o:connecttype="none"/>
                  <o:lock v:ext="edit" shapetype="t"/>
                </v:shapetype>
                <v:shape id="_x0000_s1064" type="#_x0000_t32" style="position:absolute;margin-left:196.95pt;margin-top:183.4pt;width:70.65pt;height:40.5pt;flip:x y;z-index:14;mso-position-horizontal-relative:text;mso-position-vertical-relative:text" o:connectortype="straight" strokecolor="#7f7f7f">
                  <v:stroke endarrow="block" endarrowwidth="wide" endarrowlength="long"/>
                </v:shape>
              </w:pict>
            </w:r>
            <w:r w:rsidRPr="002B0F51">
              <w:rPr>
                <w:noProof/>
                <w:lang w:eastAsia="ja-JP"/>
              </w:rPr>
              <w:pict>
                <v:shape id="_x0000_s1065" type="#_x0000_t32" style="position:absolute;margin-left:111.9pt;margin-top:66.8pt;width:0;height:96.05pt;z-index:18;mso-position-horizontal-relative:text;mso-position-vertical-relative:text" o:connectortype="straight" strokecolor="#7f7f7f">
                  <v:stroke endarrow="block" endarrowwidth="wide" endarrowlength="long"/>
                </v:shape>
              </w:pict>
            </w:r>
            <w:r w:rsidRPr="002B0F51">
              <w:rPr>
                <w:noProof/>
                <w:lang w:eastAsia="ja-JP"/>
              </w:rPr>
              <w:pict>
                <v:oval id="_x0000_s1066" style="position:absolute;margin-left:97.65pt;margin-top:310.9pt;width:28.35pt;height:28.35pt;z-index:24;mso-position-horizontal-relative:text;mso-position-vertical-relative:text;v-text-anchor:middle" filled="f" strokecolor="#7f7f7f" strokeweight="1pt">
                  <v:fill color2="#d6e3bc" focusposition="1" focussize="" focus="100%" type="gradient"/>
                  <v:shadow type="perspective" color="#4e6128" opacity=".5" offset="1pt" offset2="-3pt"/>
                  <o:lock v:ext="edit" aspectratio="t"/>
                  <v:textbox style="mso-next-textbox:#_x0000_s1066" inset="1mm,1mm,1mm,1mm">
                    <w:txbxContent>
                      <w:p w:rsidR="00F765E0" w:rsidRDefault="00F765E0" w:rsidP="002C693B">
                        <w:pPr>
                          <w:jc w:val="center"/>
                        </w:pPr>
                        <w:r>
                          <w:rPr>
                            <w:rFonts w:hint="eastAsia"/>
                            <w:lang w:eastAsia="ja-JP"/>
                          </w:rPr>
                          <w:t>１</w:t>
                        </w:r>
                      </w:p>
                    </w:txbxContent>
                  </v:textbox>
                </v:oval>
              </w:pict>
            </w:r>
            <w:r w:rsidRPr="002B0F51">
              <w:rPr>
                <w:noProof/>
                <w:lang w:eastAsia="ja-JP"/>
              </w:rPr>
              <w:pict>
                <v:group id="_x0000_s1067" style="position:absolute;margin-left:26.85pt;margin-top:236.45pt;width:170.1pt;height:51pt;z-index:19;mso-position-horizontal-relative:text;mso-position-vertical-relative:text" coordorigin="6657,2103" coordsize="3402,1020">
                  <v:rect id="_x0000_s1068" style="position:absolute;left:6657;top:2103;width:3402;height:680;v-text-anchor:middle" fillcolor="#deeaf6" strokecolor="#7f7f7f" strokeweight="1pt">
                    <v:fill color2="#d6e3bc"/>
                    <v:shadow type="perspective" color="#4e6128" opacity=".5" offset="1pt" offset2="-3pt"/>
                    <v:textbox style="mso-next-textbox:#_x0000_s1068" inset="1mm,1mm,1mm,1mm">
                      <w:txbxContent>
                        <w:p w:rsidR="00F765E0" w:rsidRPr="0034294A" w:rsidRDefault="00F765E0" w:rsidP="000F0D09">
                          <w:pPr>
                            <w:snapToGrid w:val="0"/>
                            <w:jc w:val="center"/>
                            <w:rPr>
                              <w:shd w:val="clear" w:color="auto" w:fill="DEEAF6"/>
                              <w:lang w:eastAsia="ja-JP"/>
                            </w:rPr>
                          </w:pPr>
                          <w:r w:rsidRPr="0034294A">
                            <w:rPr>
                              <w:shd w:val="clear" w:color="auto" w:fill="DEEAF6"/>
                              <w:lang w:eastAsia="ja-JP"/>
                            </w:rPr>
                            <w:t>1</w:t>
                          </w:r>
                          <w:r w:rsidRPr="0034294A">
                            <w:rPr>
                              <w:rFonts w:hint="eastAsia"/>
                              <w:shd w:val="clear" w:color="auto" w:fill="DEEAF6"/>
                              <w:lang w:eastAsia="ja-JP"/>
                            </w:rPr>
                            <w:t>ヶ月の業務スケジュール立案</w:t>
                          </w:r>
                          <w:r w:rsidRPr="0034294A">
                            <w:rPr>
                              <w:shd w:val="clear" w:color="auto" w:fill="DEEAF6"/>
                              <w:lang w:eastAsia="ja-JP"/>
                            </w:rPr>
                            <w:br/>
                          </w:r>
                          <w:r w:rsidRPr="0034294A">
                            <w:rPr>
                              <w:rFonts w:hint="eastAsia"/>
                              <w:shd w:val="clear" w:color="auto" w:fill="DEEAF6"/>
                              <w:lang w:eastAsia="ja-JP"/>
                            </w:rPr>
                            <w:t>（</w:t>
                          </w:r>
                          <w:ins w:id="97" w:author="GKH154NFA tsuka 塚越  健一 GJ1 G" w:date="2017-02-01T08:55:00Z">
                            <w:r>
                              <w:rPr>
                                <w:rFonts w:hint="eastAsia"/>
                                <w:shd w:val="clear" w:color="auto" w:fill="DEEAF6"/>
                                <w:lang w:eastAsia="ja-JP"/>
                              </w:rPr>
                              <w:t>月頭、</w:t>
                            </w:r>
                          </w:ins>
                          <w:r w:rsidRPr="0034294A">
                            <w:rPr>
                              <w:rFonts w:hint="eastAsia"/>
                              <w:shd w:val="clear" w:color="auto" w:fill="DEEAF6"/>
                              <w:lang w:eastAsia="ja-JP"/>
                            </w:rPr>
                            <w:t>月末実施）</w:t>
                          </w:r>
                        </w:p>
                      </w:txbxContent>
                    </v:textbox>
                  </v:rect>
                  <v:rect id="_x0000_s1069" style="position:absolute;left:8358;top:2783;width:1701;height:340;v-text-anchor:middle" fillcolor="#deeaf6" strokecolor="#7f7f7f" strokeweight="1pt">
                    <v:fill color2="#d6e3bc"/>
                    <v:shadow type="perspective" color="#4e6128" opacity=".5" offset="1pt" offset2="-3pt"/>
                    <v:textbox style="mso-next-textbox:#_x0000_s1069" inset="0,0,0,0">
                      <w:txbxContent>
                        <w:p w:rsidR="00F765E0" w:rsidRPr="0034294A" w:rsidRDefault="00F765E0" w:rsidP="008A73BF">
                          <w:pPr>
                            <w:jc w:val="center"/>
                            <w:rPr>
                              <w:shd w:val="clear" w:color="auto" w:fill="FFFFFF"/>
                              <w:lang w:eastAsia="ja-JP"/>
                            </w:rPr>
                          </w:pPr>
                          <w:r w:rsidRPr="00D931AB">
                            <w:rPr>
                              <w:rFonts w:hint="eastAsia"/>
                              <w:lang w:eastAsia="ja-JP"/>
                            </w:rPr>
                            <w:t>画面：</w:t>
                          </w:r>
                          <w:r>
                            <w:rPr>
                              <w:lang w:eastAsia="ja-JP"/>
                            </w:rPr>
                            <w:t>KKS01010</w:t>
                          </w:r>
                        </w:p>
                      </w:txbxContent>
                    </v:textbox>
                  </v:rect>
                  <v:rect id="_x0000_s1070" style="position:absolute;left:6657;top:2783;width:1701;height:340;v-text-anchor:middle" fillcolor="#deeaf6" strokecolor="#7f7f7f" strokeweight="1pt">
                    <v:fill color2="#d6e3bc"/>
                    <v:shadow type="perspective" color="#4e6128" opacity=".5" offset="1pt" offset2="-3pt"/>
                    <v:textbox style="mso-next-textbox:#_x0000_s1070" inset="0,0,0,0">
                      <w:txbxContent>
                        <w:p w:rsidR="00F765E0" w:rsidRPr="0034294A" w:rsidRDefault="00F765E0" w:rsidP="008A73BF">
                          <w:pPr>
                            <w:jc w:val="center"/>
                            <w:rPr>
                              <w:shd w:val="clear" w:color="auto" w:fill="FFFFFF"/>
                              <w:lang w:eastAsia="ja-JP"/>
                            </w:rPr>
                          </w:pPr>
                          <w:r w:rsidRPr="00D931AB">
                            <w:rPr>
                              <w:rFonts w:hint="eastAsia"/>
                              <w:lang w:eastAsia="ja-JP"/>
                            </w:rPr>
                            <w:t>担当：</w:t>
                          </w:r>
                          <w:ins w:id="98" w:author="GKH154NFA tsuka 塚越  健一 GJ1 G" w:date="2017-02-01T08:56:00Z">
                            <w:r>
                              <w:rPr>
                                <w:rFonts w:hint="eastAsia"/>
                                <w:lang w:eastAsia="ja-JP"/>
                              </w:rPr>
                              <w:t>担当</w:t>
                            </w:r>
                            <w:r>
                              <w:rPr>
                                <w:lang w:eastAsia="ja-JP"/>
                              </w:rPr>
                              <w:t>or</w:t>
                            </w:r>
                          </w:ins>
                          <w:r>
                            <w:rPr>
                              <w:rFonts w:hint="eastAsia"/>
                              <w:lang w:eastAsia="ja-JP"/>
                            </w:rPr>
                            <w:t>主任</w:t>
                          </w:r>
                        </w:p>
                      </w:txbxContent>
                    </v:textbox>
                  </v:rect>
                </v:group>
              </w:pict>
            </w:r>
            <w:r w:rsidRPr="002B0F51">
              <w:rPr>
                <w:noProof/>
                <w:lang w:eastAsia="ja-JP"/>
              </w:rPr>
              <w:pict>
                <v:shape id="_x0000_s1071" type="#_x0000_t32" style="position:absolute;margin-left:111.9pt;margin-top:287.45pt;width:0;height:22.7pt;z-index:21;mso-position-horizontal-relative:text;mso-position-vertical-relative:text" o:connectortype="straight" strokecolor="#7f7f7f">
                  <v:stroke endarrow="block" endarrowwidth="wide" endarrowlength="long"/>
                </v:shape>
              </w:pict>
            </w:r>
            <w:r w:rsidRPr="002B0F51">
              <w:rPr>
                <w:noProof/>
                <w:lang w:eastAsia="ja-JP"/>
              </w:rPr>
              <w:pict>
                <v:shape id="_x0000_s1072" type="#_x0000_t32" style="position:absolute;margin-left:111.9pt;margin-top:213.95pt;width:0;height:22.7pt;z-index:20;mso-position-horizontal-relative:text;mso-position-vertical-relative:text" o:connectortype="straight" strokecolor="#7f7f7f">
                  <v:stroke endarrow="block" endarrowwidth="wide" endarrowlength="long"/>
                </v:shape>
              </w:pict>
            </w:r>
            <w:r w:rsidRPr="002B0F51">
              <w:rPr>
                <w:noProof/>
                <w:lang w:eastAsia="ja-JP"/>
              </w:rPr>
              <w:pict>
                <v:group id="_x0000_s1073" style="position:absolute;margin-left:26.85pt;margin-top:162.85pt;width:170.1pt;height:51pt;z-index:17;mso-position-horizontal-relative:text;mso-position-vertical-relative:text" coordorigin="6657,2103" coordsize="3402,1020">
                  <v:rect id="_x0000_s1074" style="position:absolute;left:6657;top:2103;width:3402;height:680;v-text-anchor:middle" fillcolor="#deeaf6" strokecolor="#7f7f7f" strokeweight="1pt">
                    <v:fill color2="#d6e3bc"/>
                    <v:shadow type="perspective" color="#4e6128" opacity=".5" offset="1pt" offset2="-3pt"/>
                    <v:textbox style="mso-next-textbox:#_x0000_s1074" inset="1mm,1mm,1mm,1mm">
                      <w:txbxContent>
                        <w:p w:rsidR="00F765E0" w:rsidRPr="0034294A" w:rsidRDefault="00F765E0" w:rsidP="001E630B">
                          <w:pPr>
                            <w:jc w:val="center"/>
                            <w:rPr>
                              <w:shd w:val="clear" w:color="auto" w:fill="DEEAF6"/>
                              <w:lang w:eastAsia="ja-JP"/>
                            </w:rPr>
                          </w:pPr>
                          <w:r w:rsidRPr="0034294A">
                            <w:rPr>
                              <w:rFonts w:hint="eastAsia"/>
                              <w:shd w:val="clear" w:color="auto" w:fill="DEEAF6"/>
                              <w:lang w:eastAsia="ja-JP"/>
                            </w:rPr>
                            <w:t>業務スケジュール立案</w:t>
                          </w:r>
                        </w:p>
                      </w:txbxContent>
                    </v:textbox>
                  </v:rect>
                  <v:rect id="_x0000_s1075" style="position:absolute;left:8358;top:2783;width:1701;height:340;v-text-anchor:middle" fillcolor="#deeaf6" strokecolor="#7f7f7f" strokeweight="1pt">
                    <v:fill color2="#d6e3bc"/>
                    <v:shadow type="perspective" color="#4e6128" opacity=".5" offset="1pt" offset2="-3pt"/>
                    <v:textbox style="mso-next-textbox:#_x0000_s1075" inset="0,0,0,0">
                      <w:txbxContent>
                        <w:p w:rsidR="00F765E0" w:rsidRPr="0034294A" w:rsidRDefault="00F765E0" w:rsidP="001E630B">
                          <w:pPr>
                            <w:jc w:val="center"/>
                            <w:rPr>
                              <w:shd w:val="clear" w:color="auto" w:fill="FFFFFF"/>
                              <w:lang w:eastAsia="ja-JP"/>
                            </w:rPr>
                          </w:pPr>
                          <w:r w:rsidRPr="00D931AB">
                            <w:rPr>
                              <w:rFonts w:hint="eastAsia"/>
                              <w:lang w:eastAsia="ja-JP"/>
                            </w:rPr>
                            <w:t>画面：</w:t>
                          </w:r>
                          <w:r>
                            <w:rPr>
                              <w:lang w:eastAsia="ja-JP"/>
                            </w:rPr>
                            <w:t>KKS01010</w:t>
                          </w:r>
                        </w:p>
                      </w:txbxContent>
                    </v:textbox>
                  </v:rect>
                  <v:rect id="_x0000_s1076" style="position:absolute;left:6657;top:2783;width:1701;height:340;v-text-anchor:middle" fillcolor="#deeaf6" strokecolor="#7f7f7f" strokeweight="1pt">
                    <v:fill color2="#d6e3bc"/>
                    <v:shadow type="perspective" color="#4e6128" opacity=".5" offset="1pt" offset2="-3pt"/>
                    <v:textbox style="mso-next-textbox:#_x0000_s1076" inset="0,0,0,0">
                      <w:txbxContent>
                        <w:p w:rsidR="00F765E0" w:rsidRPr="0034294A" w:rsidRDefault="00F765E0" w:rsidP="001E630B">
                          <w:pPr>
                            <w:jc w:val="center"/>
                            <w:rPr>
                              <w:shd w:val="clear" w:color="auto" w:fill="FFFFFF"/>
                              <w:lang w:eastAsia="ja-JP"/>
                            </w:rPr>
                          </w:pPr>
                          <w:r w:rsidRPr="00D931AB">
                            <w:rPr>
                              <w:rFonts w:hint="eastAsia"/>
                              <w:lang w:eastAsia="ja-JP"/>
                            </w:rPr>
                            <w:t>担当：主任以下</w:t>
                          </w:r>
                        </w:p>
                      </w:txbxContent>
                    </v:textbox>
                  </v:rect>
                </v:group>
              </w:pict>
            </w:r>
            <w:r w:rsidRPr="002B0F51">
              <w:rPr>
                <w:noProof/>
                <w:lang w:eastAsia="ja-JP"/>
              </w:rPr>
              <w:pict>
                <v:shape id="_x0000_s1077" type="#_x0000_t32" style="position:absolute;margin-left:196.95pt;margin-top:32.9pt;width:70.65pt;height:0;z-index:12;mso-position-horizontal-relative:text;mso-position-vertical-relative:text" o:connectortype="straight" strokecolor="#7f7f7f">
                  <v:stroke endarrow="block" endarrowwidth="wide" endarrowlength="long"/>
                </v:shape>
              </w:pict>
            </w:r>
            <w:r w:rsidRPr="002B0F51">
              <w:rPr>
                <w:noProof/>
                <w:lang w:eastAsia="ja-JP"/>
              </w:rPr>
              <w:pict>
                <v:group id="_x0000_s1078" style="position:absolute;margin-left:26.85pt;margin-top:15.8pt;width:170.1pt;height:51pt;z-index:13;mso-position-horizontal-relative:text;mso-position-vertical-relative:text" coordorigin="6657,2103" coordsize="3402,1020">
                  <v:rect id="_x0000_s1079" style="position:absolute;left:6657;top:2103;width:3402;height:680;v-text-anchor:middle" fillcolor="#deeaf6" strokecolor="#7f7f7f" strokeweight="1pt">
                    <v:fill color2="#d6e3bc"/>
                    <v:shadow type="perspective" color="#4e6128" opacity=".5" offset="1pt" offset2="-3pt"/>
                    <v:textbox style="mso-next-textbox:#_x0000_s1079" inset="1mm,1mm,1mm,1mm">
                      <w:txbxContent>
                        <w:p w:rsidR="00F765E0" w:rsidRPr="0034294A" w:rsidRDefault="00F765E0" w:rsidP="0044431C">
                          <w:pPr>
                            <w:jc w:val="center"/>
                            <w:rPr>
                              <w:shd w:val="clear" w:color="auto" w:fill="FFFFFF"/>
                              <w:lang w:eastAsia="ja-JP"/>
                            </w:rPr>
                          </w:pPr>
                          <w:r w:rsidRPr="00826C61">
                            <w:rPr>
                              <w:rFonts w:hint="eastAsia"/>
                              <w:lang w:eastAsia="ja-JP"/>
                            </w:rPr>
                            <w:t>試験車借用希望の登録</w:t>
                          </w:r>
                        </w:p>
                      </w:txbxContent>
                    </v:textbox>
                  </v:rect>
                  <v:rect id="_x0000_s1080" style="position:absolute;left:8358;top:2783;width:1701;height:340;v-text-anchor:middle" fillcolor="#deeaf6" strokecolor="#7f7f7f" strokeweight="1pt">
                    <v:fill color2="#d6e3bc"/>
                    <v:shadow type="perspective" color="#4e6128" opacity=".5" offset="1pt" offset2="-3pt"/>
                    <v:textbox style="mso-next-textbox:#_x0000_s1080" inset="0,0,0,0">
                      <w:txbxContent>
                        <w:p w:rsidR="00F765E0" w:rsidRPr="0034294A" w:rsidRDefault="00F765E0" w:rsidP="0044431C">
                          <w:pPr>
                            <w:jc w:val="center"/>
                            <w:rPr>
                              <w:shd w:val="clear" w:color="auto" w:fill="FFFFFF"/>
                              <w:lang w:eastAsia="ja-JP"/>
                            </w:rPr>
                          </w:pPr>
                          <w:r w:rsidRPr="00D931AB">
                            <w:rPr>
                              <w:rFonts w:hint="eastAsia"/>
                              <w:lang w:eastAsia="ja-JP"/>
                            </w:rPr>
                            <w:t>画面：</w:t>
                          </w:r>
                          <w:r>
                            <w:rPr>
                              <w:lang w:eastAsia="ja-JP"/>
                            </w:rPr>
                            <w:t>KKS05010</w:t>
                          </w:r>
                        </w:p>
                      </w:txbxContent>
                    </v:textbox>
                  </v:rect>
                  <v:rect id="_x0000_s1081" style="position:absolute;left:6657;top:2783;width:1701;height:340;v-text-anchor:middle" fillcolor="#deeaf6" strokecolor="#7f7f7f" strokeweight="1pt">
                    <v:fill color2="#d6e3bc"/>
                    <v:shadow type="perspective" color="#4e6128" opacity=".5" offset="1pt" offset2="-3pt"/>
                    <v:textbox style="mso-next-textbox:#_x0000_s1081" inset="0,0,0,0">
                      <w:txbxContent>
                        <w:p w:rsidR="00F765E0" w:rsidRPr="0034294A" w:rsidRDefault="00F765E0" w:rsidP="00FC5374">
                          <w:pPr>
                            <w:jc w:val="center"/>
                            <w:rPr>
                              <w:shd w:val="clear" w:color="auto" w:fill="FFFFFF"/>
                              <w:lang w:eastAsia="ja-JP"/>
                            </w:rPr>
                          </w:pPr>
                          <w:r w:rsidRPr="00D931AB">
                            <w:rPr>
                              <w:rFonts w:hint="eastAsia"/>
                              <w:lang w:eastAsia="ja-JP"/>
                            </w:rPr>
                            <w:t>担当：主任以下</w:t>
                          </w:r>
                        </w:p>
                      </w:txbxContent>
                    </v:textbox>
                  </v:rect>
                </v:group>
              </w:pict>
            </w:r>
          </w:p>
        </w:tc>
        <w:tc>
          <w:tcPr>
            <w:tcW w:w="1667" w:type="pct"/>
          </w:tcPr>
          <w:p w:rsidR="00917692" w:rsidRPr="0034294A" w:rsidRDefault="002B0F51" w:rsidP="004D4D60">
            <w:pPr>
              <w:rPr>
                <w:sz w:val="18"/>
                <w:szCs w:val="18"/>
                <w:lang w:eastAsia="ja-JP"/>
              </w:rPr>
            </w:pPr>
            <w:r w:rsidRPr="002B0F51">
              <w:rPr>
                <w:noProof/>
                <w:lang w:eastAsia="ja-JP"/>
              </w:rPr>
              <w:pict>
                <v:shape id="_x0000_s1082" type="#_x0000_t32" style="position:absolute;margin-left:116.55pt;margin-top:183.4pt;width:.05pt;height:24.55pt;z-index:158;mso-position-horizontal-relative:text;mso-position-vertical-relative:text" o:connectortype="straight" strokecolor="#7f7f7f">
                  <v:stroke endarrow="block" endarrowwidth="wide" endarrowlength="long"/>
                </v:shape>
              </w:pict>
            </w:r>
            <w:r w:rsidRPr="002B0F51">
              <w:rPr>
                <w:noProof/>
                <w:lang w:eastAsia="ja-JP"/>
              </w:rPr>
              <w:pict>
                <v:shape id="_x0000_s1083" type="#_x0000_t32" style="position:absolute;margin-left:116.55pt;margin-top:124.75pt;width:.05pt;height:24.65pt;z-index:156;mso-position-horizontal-relative:text;mso-position-vertical-relative:text" o:connectortype="straight" strokecolor="#7f7f7f">
                  <v:stroke endarrow="block" endarrowwidth="wide" endarrowlength="long"/>
                </v:shape>
              </w:pict>
            </w:r>
            <w:r w:rsidRPr="002B0F51">
              <w:rPr>
                <w:noProof/>
                <w:lang w:eastAsia="ja-JP"/>
              </w:rPr>
              <w:pict>
                <v:rect id="_x0000_s1084" style="position:absolute;margin-left:31.5pt;margin-top:149.4pt;width:170.1pt;height:34pt;z-index:16;mso-position-horizontal-relative:text;mso-position-vertical-relative:text;v-text-anchor:middle" strokecolor="#7f7f7f" strokeweight="1pt">
                  <v:fill color2="#d6e3bc"/>
                  <v:shadow type="perspective" color="#4e6128" opacity=".5" offset="1pt" offset2="-3pt"/>
                  <v:textbox style="mso-next-textbox:#_x0000_s1084" inset="1mm,1mm,1mm,1mm">
                    <w:txbxContent>
                      <w:p w:rsidR="00F765E0" w:rsidRPr="0034294A" w:rsidRDefault="00F765E0" w:rsidP="008B34A6">
                        <w:pPr>
                          <w:adjustRightInd w:val="0"/>
                          <w:snapToGrid w:val="0"/>
                          <w:jc w:val="center"/>
                          <w:rPr>
                            <w:shd w:val="clear" w:color="auto" w:fill="FFFFFF"/>
                            <w:lang w:eastAsia="ja-JP"/>
                          </w:rPr>
                        </w:pPr>
                        <w:r w:rsidRPr="0034294A">
                          <w:rPr>
                            <w:rFonts w:hint="eastAsia"/>
                            <w:shd w:val="clear" w:color="auto" w:fill="FFFFFF"/>
                            <w:lang w:eastAsia="ja-JP"/>
                          </w:rPr>
                          <w:t>試験車調整会議にて</w:t>
                        </w:r>
                        <w:r w:rsidRPr="0034294A">
                          <w:rPr>
                            <w:shd w:val="clear" w:color="auto" w:fill="FFFFFF"/>
                            <w:lang w:eastAsia="ja-JP"/>
                          </w:rPr>
                          <w:br/>
                        </w:r>
                        <w:r w:rsidRPr="0034294A">
                          <w:rPr>
                            <w:rFonts w:hint="eastAsia"/>
                            <w:shd w:val="clear" w:color="auto" w:fill="FFFFFF"/>
                            <w:lang w:eastAsia="ja-JP"/>
                          </w:rPr>
                          <w:t>試験車スケジュールを決定</w:t>
                        </w:r>
                      </w:p>
                    </w:txbxContent>
                  </v:textbox>
                </v:rect>
              </w:pict>
            </w:r>
            <w:r w:rsidRPr="002B0F51">
              <w:rPr>
                <w:noProof/>
                <w:lang w:eastAsia="ja-JP"/>
              </w:rPr>
              <w:pict>
                <v:group id="_x0000_s1085" style="position:absolute;margin-left:31.5pt;margin-top:207.95pt;width:170.1pt;height:51pt;z-index:157;mso-position-horizontal-relative:text;mso-position-vertical-relative:text" coordorigin="6657,2103" coordsize="3402,1020">
                  <v:rect id="_x0000_s1086" style="position:absolute;left:6657;top:2103;width:3402;height:680;v-text-anchor:middle" fillcolor="#deeaf6" strokecolor="#7f7f7f" strokeweight="1pt">
                    <v:fill color2="#d6e3bc"/>
                    <v:shadow type="perspective" color="#4e6128" opacity=".5" offset="1pt" offset2="-3pt"/>
                    <v:textbox style="mso-next-textbox:#_x0000_s1086" inset="1mm,1mm,1mm,1mm">
                      <w:txbxContent>
                        <w:p w:rsidR="00F765E0" w:rsidRPr="0034294A" w:rsidRDefault="00F765E0" w:rsidP="00DC2E5F">
                          <w:pPr>
                            <w:jc w:val="center"/>
                            <w:rPr>
                              <w:shd w:val="clear" w:color="auto" w:fill="FFFFFF"/>
                              <w:lang w:eastAsia="ja-JP"/>
                            </w:rPr>
                          </w:pPr>
                          <w:r>
                            <w:rPr>
                              <w:rFonts w:hint="eastAsia"/>
                              <w:lang w:eastAsia="ja-JP"/>
                            </w:rPr>
                            <w:t>最終調整結果を作成</w:t>
                          </w:r>
                        </w:p>
                      </w:txbxContent>
                    </v:textbox>
                  </v:rect>
                  <v:rect id="_x0000_s1087" style="position:absolute;left:8358;top:2783;width:1701;height:340;v-text-anchor:middle" fillcolor="#deeaf6" strokecolor="#7f7f7f" strokeweight="1pt">
                    <v:fill color2="#d6e3bc"/>
                    <v:shadow type="perspective" color="#4e6128" opacity=".5" offset="1pt" offset2="-3pt"/>
                    <v:textbox style="mso-next-textbox:#_x0000_s1087" inset="0,0,0,0">
                      <w:txbxContent>
                        <w:p w:rsidR="00F765E0" w:rsidRPr="0034294A" w:rsidRDefault="00F765E0" w:rsidP="00DC2E5F">
                          <w:pPr>
                            <w:jc w:val="center"/>
                            <w:rPr>
                              <w:shd w:val="clear" w:color="auto" w:fill="FFFFFF"/>
                              <w:lang w:eastAsia="ja-JP"/>
                            </w:rPr>
                          </w:pPr>
                          <w:r w:rsidRPr="00D931AB">
                            <w:rPr>
                              <w:rFonts w:hint="eastAsia"/>
                              <w:lang w:eastAsia="ja-JP"/>
                            </w:rPr>
                            <w:t>画面：</w:t>
                          </w:r>
                          <w:r>
                            <w:rPr>
                              <w:lang w:eastAsia="ja-JP"/>
                            </w:rPr>
                            <w:t>KKS05010</w:t>
                          </w:r>
                        </w:p>
                      </w:txbxContent>
                    </v:textbox>
                  </v:rect>
                  <v:rect id="_x0000_s1088" style="position:absolute;left:6657;top:2783;width:1701;height:340;v-text-anchor:middle" fillcolor="#deeaf6" strokecolor="#7f7f7f" strokeweight="1pt">
                    <v:fill color2="#d6e3bc"/>
                    <v:shadow type="perspective" color="#4e6128" opacity=".5" offset="1pt" offset2="-3pt"/>
                    <v:textbox style="mso-next-textbox:#_x0000_s1088" inset="0,0,0,0">
                      <w:txbxContent>
                        <w:p w:rsidR="00F765E0" w:rsidRPr="0034294A" w:rsidRDefault="00F765E0" w:rsidP="00DC2E5F">
                          <w:pPr>
                            <w:jc w:val="center"/>
                            <w:rPr>
                              <w:shd w:val="clear" w:color="auto" w:fill="FFFFFF"/>
                              <w:lang w:eastAsia="ja-JP"/>
                            </w:rPr>
                          </w:pPr>
                        </w:p>
                      </w:txbxContent>
                    </v:textbox>
                  </v:rect>
                </v:group>
              </w:pict>
            </w:r>
            <w:r w:rsidRPr="002B0F51">
              <w:rPr>
                <w:noProof/>
                <w:lang w:eastAsia="ja-JP"/>
              </w:rPr>
              <w:pict>
                <v:shape id="_x0000_s1089" type="#_x0000_t32" style="position:absolute;margin-left:116.55pt;margin-top:49.8pt;width:.05pt;height:23.95pt;z-index:15;mso-position-horizontal-relative:text;mso-position-vertical-relative:text" o:connectortype="straight" strokecolor="#7f7f7f">
                  <v:stroke endarrow="block" endarrowwidth="wide" endarrowlength="long"/>
                </v:shape>
              </w:pict>
            </w:r>
            <w:r w:rsidRPr="002B0F51">
              <w:rPr>
                <w:noProof/>
                <w:lang w:eastAsia="ja-JP"/>
              </w:rPr>
              <w:pict>
                <v:group id="_x0000_s1090" style="position:absolute;margin-left:31.5pt;margin-top:73.75pt;width:170.1pt;height:51pt;z-index:155;mso-position-horizontal-relative:text;mso-position-vertical-relative:text" coordorigin="6657,2103" coordsize="3402,1020">
                  <v:rect id="_x0000_s1091" style="position:absolute;left:6657;top:2103;width:3402;height:680;v-text-anchor:middle" fillcolor="#deeaf6" strokecolor="#7f7f7f" strokeweight="1pt">
                    <v:fill color2="#d6e3bc"/>
                    <v:shadow type="perspective" color="#4e6128" opacity=".5" offset="1pt" offset2="-3pt"/>
                    <v:textbox style="mso-next-textbox:#_x0000_s1091" inset="1mm,1mm,1mm,1mm">
                      <w:txbxContent>
                        <w:p w:rsidR="00F765E0" w:rsidRPr="0034294A" w:rsidRDefault="00F765E0" w:rsidP="00DC2E5F">
                          <w:pPr>
                            <w:jc w:val="center"/>
                            <w:rPr>
                              <w:shd w:val="clear" w:color="auto" w:fill="FFFFFF"/>
                              <w:lang w:eastAsia="ja-JP"/>
                            </w:rPr>
                          </w:pPr>
                          <w:r>
                            <w:rPr>
                              <w:lang w:eastAsia="ja-JP"/>
                            </w:rPr>
                            <w:t>SJSB</w:t>
                          </w:r>
                          <w:r>
                            <w:rPr>
                              <w:rFonts w:hint="eastAsia"/>
                              <w:lang w:eastAsia="ja-JP"/>
                            </w:rPr>
                            <w:t>調整案を作成</w:t>
                          </w:r>
                        </w:p>
                      </w:txbxContent>
                    </v:textbox>
                  </v:rect>
                  <v:rect id="_x0000_s1092" style="position:absolute;left:8358;top:2783;width:1701;height:340;v-text-anchor:middle" fillcolor="#deeaf6" strokecolor="#7f7f7f" strokeweight="1pt">
                    <v:fill color2="#d6e3bc"/>
                    <v:shadow type="perspective" color="#4e6128" opacity=".5" offset="1pt" offset2="-3pt"/>
                    <v:textbox style="mso-next-textbox:#_x0000_s1092" inset="0,0,0,0">
                      <w:txbxContent>
                        <w:p w:rsidR="00F765E0" w:rsidRPr="0034294A" w:rsidRDefault="00F765E0" w:rsidP="00DC2E5F">
                          <w:pPr>
                            <w:jc w:val="center"/>
                            <w:rPr>
                              <w:shd w:val="clear" w:color="auto" w:fill="FFFFFF"/>
                              <w:lang w:eastAsia="ja-JP"/>
                            </w:rPr>
                          </w:pPr>
                          <w:r w:rsidRPr="00D931AB">
                            <w:rPr>
                              <w:rFonts w:hint="eastAsia"/>
                              <w:lang w:eastAsia="ja-JP"/>
                            </w:rPr>
                            <w:t>画面：</w:t>
                          </w:r>
                          <w:r>
                            <w:rPr>
                              <w:lang w:eastAsia="ja-JP"/>
                            </w:rPr>
                            <w:t>KKS05010</w:t>
                          </w:r>
                        </w:p>
                      </w:txbxContent>
                    </v:textbox>
                  </v:rect>
                  <v:rect id="_x0000_s1093" style="position:absolute;left:6657;top:2783;width:1701;height:340;v-text-anchor:middle" fillcolor="#deeaf6" strokecolor="#7f7f7f" strokeweight="1pt">
                    <v:fill color2="#d6e3bc"/>
                    <v:shadow type="perspective" color="#4e6128" opacity=".5" offset="1pt" offset2="-3pt"/>
                    <v:textbox style="mso-next-textbox:#_x0000_s1093" inset="0,0,0,0">
                      <w:txbxContent>
                        <w:p w:rsidR="00F765E0" w:rsidRPr="0034294A" w:rsidRDefault="00F765E0" w:rsidP="00DC2E5F">
                          <w:pPr>
                            <w:jc w:val="center"/>
                            <w:rPr>
                              <w:shd w:val="clear" w:color="auto" w:fill="FFFFFF"/>
                              <w:lang w:eastAsia="ja-JP"/>
                            </w:rPr>
                          </w:pPr>
                        </w:p>
                      </w:txbxContent>
                    </v:textbox>
                  </v:rect>
                </v:group>
              </w:pict>
            </w:r>
            <w:r w:rsidRPr="002B0F51">
              <w:rPr>
                <w:noProof/>
                <w:lang w:eastAsia="ja-JP"/>
              </w:rPr>
              <w:pict>
                <v:rect id="_x0000_s1094" style="position:absolute;margin-left:31.5pt;margin-top:15.8pt;width:170.1pt;height:34pt;z-index:11;mso-position-horizontal-relative:text;mso-position-vertical-relative:text;v-text-anchor:middle" filled="f" strokecolor="#7f7f7f" strokeweight="1pt">
                  <v:fill color2="#d6e3bc" focusposition="1" focussize="" focus="100%" type="gradient"/>
                  <v:shadow type="perspective" color="#4e6128" opacity=".5" offset="1pt" offset2="-3pt"/>
                  <v:textbox style="mso-next-textbox:#_x0000_s1094" inset="1mm,1mm,1mm,1mm">
                    <w:txbxContent>
                      <w:p w:rsidR="00F765E0" w:rsidRPr="0034294A" w:rsidRDefault="00F765E0" w:rsidP="00E55272">
                        <w:pPr>
                          <w:jc w:val="center"/>
                          <w:rPr>
                            <w:shd w:val="clear" w:color="auto" w:fill="FFFFFF"/>
                            <w:lang w:eastAsia="ja-JP"/>
                          </w:rPr>
                        </w:pPr>
                        <w:r w:rsidRPr="0034294A">
                          <w:rPr>
                            <w:rFonts w:hint="eastAsia"/>
                            <w:shd w:val="clear" w:color="auto" w:fill="FFFFFF"/>
                            <w:lang w:eastAsia="ja-JP"/>
                          </w:rPr>
                          <w:t>試験車借用要望を確認</w:t>
                        </w:r>
                      </w:p>
                    </w:txbxContent>
                  </v:textbox>
                </v:rect>
              </w:pict>
            </w:r>
          </w:p>
        </w:tc>
        <w:tc>
          <w:tcPr>
            <w:tcW w:w="1667" w:type="pct"/>
          </w:tcPr>
          <w:p w:rsidR="00917692" w:rsidRPr="0034294A" w:rsidRDefault="00917692" w:rsidP="004D4D60">
            <w:pPr>
              <w:rPr>
                <w:sz w:val="18"/>
                <w:szCs w:val="18"/>
                <w:lang w:eastAsia="ja-JP"/>
              </w:rPr>
            </w:pPr>
          </w:p>
        </w:tc>
      </w:tr>
      <w:tr w:rsidR="00917692" w:rsidRPr="0085602F" w:rsidTr="0034294A">
        <w:trPr>
          <w:trHeight w:val="8942"/>
        </w:trPr>
        <w:tc>
          <w:tcPr>
            <w:tcW w:w="1666" w:type="pct"/>
          </w:tcPr>
          <w:p w:rsidR="00917692" w:rsidRPr="0034294A" w:rsidRDefault="002B0F51" w:rsidP="004D4D60">
            <w:pPr>
              <w:rPr>
                <w:bCs/>
                <w:sz w:val="18"/>
                <w:szCs w:val="18"/>
                <w:lang w:eastAsia="ja-JP"/>
              </w:rPr>
            </w:pPr>
            <w:r w:rsidRPr="002B0F51">
              <w:rPr>
                <w:noProof/>
                <w:lang w:eastAsia="ja-JP"/>
              </w:rPr>
              <w:lastRenderedPageBrea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95" type="#_x0000_t114" style="position:absolute;margin-left:120pt;margin-top:364.4pt;width:71.25pt;height:22.7pt;z-index:45;mso-position-horizontal-relative:text;mso-position-vertical-relative:text;v-text-anchor:middle" filled="f" strokecolor="#7f7f7f" strokeweight="1pt">
                  <v:fill color2="#d6e3bc" focusposition="1" focussize="" focus="100%" type="gradient"/>
                  <v:shadow type="perspective" color="#4e6128" opacity=".5" offset="1pt" offset2="-3pt"/>
                  <v:textbox inset="1mm,0,1mm,0">
                    <w:txbxContent>
                      <w:p w:rsidR="00F765E0" w:rsidRDefault="00F765E0" w:rsidP="003D5D4E">
                        <w:pPr>
                          <w:jc w:val="center"/>
                          <w:rPr>
                            <w:lang w:eastAsia="ja-JP"/>
                          </w:rPr>
                        </w:pPr>
                        <w:r>
                          <w:rPr>
                            <w:rFonts w:hint="eastAsia"/>
                            <w:lang w:eastAsia="ja-JP"/>
                          </w:rPr>
                          <w:t>帳票：</w:t>
                        </w:r>
                        <w:r>
                          <w:rPr>
                            <w:lang w:eastAsia="ja-JP"/>
                          </w:rPr>
                          <w:t>KKR09010</w:t>
                        </w:r>
                      </w:p>
                    </w:txbxContent>
                  </v:textbox>
                </v:shape>
              </w:pict>
            </w:r>
            <w:r w:rsidRPr="002B0F51">
              <w:rPr>
                <w:noProof/>
                <w:lang w:eastAsia="ja-JP"/>
              </w:rPr>
              <w:pict>
                <v:shape id="_x0000_s1096" type="#_x0000_t32" style="position:absolute;margin-left:156pt;margin-top:352.5pt;width:0;height:11.35pt;z-index:46;mso-position-horizontal-relative:text;mso-position-vertical-relative:text" o:connectortype="straight" strokecolor="#7f7f7f">
                  <v:stroke endarrow="block" endarrowwidth="wide" endarrowlength="long"/>
                </v:shape>
              </w:pict>
            </w:r>
            <w:r w:rsidRPr="002B0F51">
              <w:rPr>
                <w:noProof/>
                <w:lang w:eastAsia="ja-JP"/>
              </w:rPr>
              <w:pict>
                <v:oval id="_x0000_s1097" style="position:absolute;margin-left:97.5pt;margin-top:391.8pt;width:28.35pt;height:28.35pt;z-index:35;mso-position-horizontal-relative:text;mso-position-vertical-relative:text;v-text-anchor:middle" filled="f" strokecolor="#7f7f7f" strokeweight="1pt">
                  <v:fill color2="#d6e3bc" focusposition="1" focussize="" focus="100%" type="gradient"/>
                  <v:shadow type="perspective" color="#4e6128" opacity=".5" offset="1pt" offset2="-3pt"/>
                  <o:lock v:ext="edit" aspectratio="t"/>
                  <v:textbox style="mso-next-textbox:#_x0000_s1097" inset="1mm,1mm,1mm,1mm">
                    <w:txbxContent>
                      <w:p w:rsidR="00F765E0" w:rsidRDefault="00F765E0" w:rsidP="00DE3F5D">
                        <w:pPr>
                          <w:jc w:val="center"/>
                          <w:rPr>
                            <w:lang w:eastAsia="ja-JP"/>
                          </w:rPr>
                        </w:pPr>
                        <w:r>
                          <w:rPr>
                            <w:lang w:eastAsia="ja-JP"/>
                          </w:rPr>
                          <w:t>2</w:t>
                        </w:r>
                      </w:p>
                    </w:txbxContent>
                  </v:textbox>
                </v:oval>
              </w:pict>
            </w:r>
            <w:r w:rsidRPr="002B0F51">
              <w:rPr>
                <w:noProof/>
                <w:lang w:eastAsia="ja-JP"/>
              </w:rPr>
              <w:pict>
                <v:shape id="_x0000_s1098" type="#_x0000_t32" style="position:absolute;margin-left:111.9pt;margin-top:352.1pt;width:0;height:39.7pt;z-index:41;mso-position-horizontal-relative:text;mso-position-vertical-relative:text" o:connectortype="straight" strokecolor="#7f7f7f">
                  <v:stroke endarrow="block" endarrowwidth="wide" endarrowlength="long"/>
                </v:shape>
              </w:pict>
            </w:r>
            <w:r w:rsidRPr="002B0F51">
              <w:rPr>
                <w:noProof/>
                <w:lang w:eastAsia="ja-JP"/>
              </w:rPr>
              <w:pict>
                <v:group id="_x0000_s1099" style="position:absolute;margin-left:26.85pt;margin-top:301.1pt;width:170.1pt;height:51pt;z-index:30;mso-position-horizontal-relative:text;mso-position-vertical-relative:text" coordorigin="6657,2103" coordsize="3402,1020">
                  <v:rect id="_x0000_s1100" style="position:absolute;left:6657;top:2103;width:3402;height:680;v-text-anchor:middle" fillcolor="#deeaf6" strokecolor="#7f7f7f" strokeweight="1pt">
                    <v:fill color2="#d6e3bc"/>
                    <v:shadow type="perspective" color="#4e6128" opacity=".5" offset="1pt" offset2="-3pt"/>
                    <v:textbox style="mso-next-textbox:#_x0000_s1100" inset="1mm,1mm,1mm,1mm">
                      <w:txbxContent>
                        <w:p w:rsidR="00F765E0" w:rsidRPr="0034294A" w:rsidRDefault="00F765E0" w:rsidP="00534538">
                          <w:pPr>
                            <w:snapToGrid w:val="0"/>
                            <w:jc w:val="center"/>
                            <w:rPr>
                              <w:shd w:val="clear" w:color="auto" w:fill="DEEAF6"/>
                              <w:lang w:eastAsia="ja-JP"/>
                            </w:rPr>
                          </w:pPr>
                          <w:r w:rsidRPr="0034294A">
                            <w:rPr>
                              <w:rFonts w:hint="eastAsia"/>
                              <w:shd w:val="clear" w:color="auto" w:fill="DEEAF6"/>
                              <w:lang w:eastAsia="ja-JP"/>
                            </w:rPr>
                            <w:t>週報出力</w:t>
                          </w:r>
                          <w:r w:rsidRPr="0034294A">
                            <w:rPr>
                              <w:shd w:val="clear" w:color="auto" w:fill="DEEAF6"/>
                              <w:lang w:eastAsia="ja-JP"/>
                            </w:rPr>
                            <w:br/>
                          </w:r>
                          <w:r w:rsidRPr="0034294A">
                            <w:rPr>
                              <w:rFonts w:hint="eastAsia"/>
                              <w:shd w:val="clear" w:color="auto" w:fill="DEEAF6"/>
                              <w:lang w:eastAsia="ja-JP"/>
                            </w:rPr>
                            <w:t>（毎週水曜日）</w:t>
                          </w:r>
                        </w:p>
                      </w:txbxContent>
                    </v:textbox>
                  </v:rect>
                  <v:rect id="_x0000_s1101" style="position:absolute;left:8358;top:2783;width:1701;height:340;v-text-anchor:middle" fillcolor="#deeaf6" strokecolor="#7f7f7f" strokeweight="1pt">
                    <v:fill color2="#d6e3bc"/>
                    <v:shadow type="perspective" color="#4e6128" opacity=".5" offset="1pt" offset2="-3pt"/>
                    <v:textbox style="mso-next-textbox:#_x0000_s1101" inset="0,0,0,0">
                      <w:txbxContent>
                        <w:p w:rsidR="00F765E0" w:rsidRPr="0034294A" w:rsidRDefault="00F765E0" w:rsidP="00534538">
                          <w:pPr>
                            <w:jc w:val="center"/>
                            <w:rPr>
                              <w:shd w:val="clear" w:color="auto" w:fill="FFFFFF"/>
                              <w:lang w:eastAsia="ja-JP"/>
                            </w:rPr>
                          </w:pPr>
                          <w:r w:rsidRPr="00D931AB">
                            <w:rPr>
                              <w:rFonts w:hint="eastAsia"/>
                              <w:lang w:eastAsia="ja-JP"/>
                            </w:rPr>
                            <w:t>画面：</w:t>
                          </w:r>
                          <w:r>
                            <w:rPr>
                              <w:lang w:eastAsia="ja-JP"/>
                            </w:rPr>
                            <w:t>KKS09010</w:t>
                          </w:r>
                        </w:p>
                      </w:txbxContent>
                    </v:textbox>
                  </v:rect>
                  <v:rect id="_x0000_s1102" style="position:absolute;left:6657;top:2783;width:1701;height:340;v-text-anchor:middle" fillcolor="#deeaf6" strokecolor="#7f7f7f" strokeweight="1pt">
                    <v:fill color2="#d6e3bc"/>
                    <v:shadow type="perspective" color="#4e6128" opacity=".5" offset="1pt" offset2="-3pt"/>
                    <v:textbox style="mso-next-textbox:#_x0000_s1102" inset="0,0,0,0">
                      <w:txbxContent>
                        <w:p w:rsidR="00F765E0" w:rsidRPr="0034294A" w:rsidRDefault="00F765E0" w:rsidP="00534538">
                          <w:pPr>
                            <w:jc w:val="center"/>
                            <w:rPr>
                              <w:shd w:val="clear" w:color="auto" w:fill="FFFFFF"/>
                              <w:lang w:eastAsia="ja-JP"/>
                            </w:rPr>
                          </w:pPr>
                          <w:r w:rsidRPr="00C00B3B">
                            <w:rPr>
                              <w:rFonts w:hint="eastAsia"/>
                              <w:lang w:eastAsia="ja-JP"/>
                            </w:rPr>
                            <w:t>担当：主任</w:t>
                          </w:r>
                          <w:ins w:id="99" w:author="GKH154NFA tsuka 塚越  健一 GJ1 G" w:date="2017-02-01T09:23:00Z">
                            <w:r>
                              <w:rPr>
                                <w:rFonts w:hint="eastAsia"/>
                                <w:lang w:eastAsia="ja-JP"/>
                              </w:rPr>
                              <w:t>以下</w:t>
                            </w:r>
                          </w:ins>
                        </w:p>
                      </w:txbxContent>
                    </v:textbox>
                  </v:rect>
                </v:group>
              </w:pict>
            </w:r>
            <w:r w:rsidRPr="002B0F51">
              <w:rPr>
                <w:noProof/>
                <w:lang w:eastAsia="ja-JP"/>
              </w:rPr>
              <w:pict>
                <v:shape id="_x0000_s1103" type="#_x0000_t32" style="position:absolute;margin-left:111.9pt;margin-top:278.4pt;width:0;height:22.7pt;z-index:34;mso-position-horizontal-relative:text;mso-position-vertical-relative:text" o:connectortype="straight" strokecolor="#7f7f7f">
                  <v:stroke endarrow="block" endarrowwidth="wide" endarrowlength="long"/>
                </v:shape>
              </w:pict>
            </w:r>
            <w:r w:rsidRPr="002B0F51">
              <w:rPr>
                <w:noProof/>
                <w:lang w:eastAsia="ja-JP"/>
              </w:rPr>
              <w:pict>
                <v:group id="_x0000_s1104" style="position:absolute;margin-left:26.85pt;margin-top:227.4pt;width:170.1pt;height:51pt;z-index:29;mso-position-horizontal-relative:text;mso-position-vertical-relative:text" coordorigin="6657,2103" coordsize="3402,1020">
                  <v:rect id="_x0000_s1105" style="position:absolute;left:6657;top:2103;width:3402;height:680;v-text-anchor:middle" fillcolor="#deeaf6" strokecolor="#7f7f7f" strokeweight="1pt">
                    <v:fill color2="#d6e3bc"/>
                    <v:shadow type="perspective" color="#4e6128" opacity=".5" offset="1pt" offset2="-3pt"/>
                    <v:textbox style="mso-next-textbox:#_x0000_s1105" inset="1mm,1mm,1mm,1mm">
                      <w:txbxContent>
                        <w:p w:rsidR="00F765E0" w:rsidRPr="0034294A" w:rsidRDefault="00F765E0" w:rsidP="00763C7D">
                          <w:pPr>
                            <w:snapToGrid w:val="0"/>
                            <w:jc w:val="center"/>
                            <w:rPr>
                              <w:shd w:val="clear" w:color="auto" w:fill="DEEAF6"/>
                              <w:lang w:eastAsia="ja-JP"/>
                            </w:rPr>
                          </w:pPr>
                          <w:r w:rsidRPr="0034294A">
                            <w:rPr>
                              <w:rFonts w:hint="eastAsia"/>
                              <w:shd w:val="clear" w:color="auto" w:fill="DEEAF6"/>
                              <w:lang w:eastAsia="ja-JP"/>
                            </w:rPr>
                            <w:t>試験結果登録</w:t>
                          </w:r>
                          <w:r w:rsidRPr="0034294A">
                            <w:rPr>
                              <w:shd w:val="clear" w:color="auto" w:fill="DEEAF6"/>
                              <w:lang w:eastAsia="ja-JP"/>
                            </w:rPr>
                            <w:br/>
                          </w:r>
                          <w:r w:rsidRPr="0034294A">
                            <w:rPr>
                              <w:rFonts w:hint="eastAsia"/>
                              <w:shd w:val="clear" w:color="auto" w:fill="DEEAF6"/>
                              <w:lang w:eastAsia="ja-JP"/>
                            </w:rPr>
                            <w:t>（随時）</w:t>
                          </w:r>
                        </w:p>
                      </w:txbxContent>
                    </v:textbox>
                  </v:rect>
                  <v:rect id="_x0000_s1106" style="position:absolute;left:8358;top:2783;width:1701;height:340;v-text-anchor:middle" fillcolor="#deeaf6" strokecolor="#7f7f7f" strokeweight="1pt">
                    <v:fill color2="#d6e3bc"/>
                    <v:shadow type="perspective" color="#4e6128" opacity=".5" offset="1pt" offset2="-3pt"/>
                    <v:textbox style="mso-next-textbox:#_x0000_s1106" inset="0,0,0,0">
                      <w:txbxContent>
                        <w:p w:rsidR="00F765E0" w:rsidRPr="0034294A" w:rsidRDefault="00F765E0" w:rsidP="00763C7D">
                          <w:pPr>
                            <w:jc w:val="center"/>
                            <w:rPr>
                              <w:shd w:val="clear" w:color="auto" w:fill="FFFFFF"/>
                              <w:lang w:eastAsia="ja-JP"/>
                            </w:rPr>
                          </w:pPr>
                          <w:r w:rsidRPr="00D931AB">
                            <w:rPr>
                              <w:rFonts w:hint="eastAsia"/>
                              <w:lang w:eastAsia="ja-JP"/>
                            </w:rPr>
                            <w:t>画面：</w:t>
                          </w:r>
                          <w:r>
                            <w:rPr>
                              <w:lang w:eastAsia="ja-JP"/>
                            </w:rPr>
                            <w:t>KKS05010</w:t>
                          </w:r>
                        </w:p>
                      </w:txbxContent>
                    </v:textbox>
                  </v:rect>
                  <v:rect id="_x0000_s1107" style="position:absolute;left:6657;top:2783;width:1701;height:340;v-text-anchor:middle" fillcolor="#deeaf6" strokecolor="#7f7f7f" strokeweight="1pt">
                    <v:fill color2="#d6e3bc"/>
                    <v:shadow type="perspective" color="#4e6128" opacity=".5" offset="1pt" offset2="-3pt"/>
                    <v:textbox style="mso-next-textbox:#_x0000_s1107" inset="0,0,0,0">
                      <w:txbxContent>
                        <w:p w:rsidR="00F765E0" w:rsidRPr="0034294A" w:rsidRDefault="00F765E0" w:rsidP="00763C7D">
                          <w:pPr>
                            <w:jc w:val="center"/>
                            <w:rPr>
                              <w:shd w:val="clear" w:color="auto" w:fill="FFFFFF"/>
                              <w:lang w:eastAsia="ja-JP"/>
                            </w:rPr>
                          </w:pPr>
                          <w:r w:rsidRPr="00C00B3B">
                            <w:rPr>
                              <w:rFonts w:hint="eastAsia"/>
                              <w:lang w:eastAsia="ja-JP"/>
                            </w:rPr>
                            <w:t>担当：主任以下</w:t>
                          </w:r>
                        </w:p>
                      </w:txbxContent>
                    </v:textbox>
                  </v:rect>
                </v:group>
              </w:pict>
            </w:r>
            <w:r w:rsidRPr="002B0F51">
              <w:rPr>
                <w:noProof/>
                <w:lang w:eastAsia="ja-JP"/>
              </w:rPr>
              <w:pict>
                <v:shape id="_x0000_s1108" type="#_x0000_t32" style="position:absolute;margin-left:111.9pt;margin-top:204.7pt;width:0;height:22.7pt;z-index:33;mso-position-horizontal-relative:text;mso-position-vertical-relative:text" o:connectortype="straight" strokecolor="#7f7f7f">
                  <v:stroke endarrow="block" endarrowwidth="wide" endarrowlength="long"/>
                </v:shape>
              </w:pict>
            </w:r>
            <w:r w:rsidRPr="002B0F51">
              <w:rPr>
                <w:noProof/>
                <w:lang w:eastAsia="ja-JP"/>
              </w:rPr>
              <w:pict>
                <v:group id="_x0000_s1109" style="position:absolute;margin-left:26.85pt;margin-top:153.7pt;width:170.1pt;height:51pt;z-index:32;mso-position-horizontal-relative:text;mso-position-vertical-relative:text" coordorigin="6657,2103" coordsize="3402,1020">
                  <v:rect id="_x0000_s1110" style="position:absolute;left:6657;top:2103;width:3402;height:680;v-text-anchor:middle" strokecolor="#7f7f7f" strokeweight="1pt">
                    <v:fill color2="#d6e3bc"/>
                    <v:shadow type="perspective" color="#4e6128" opacity=".5" offset="1pt" offset2="-3pt"/>
                    <v:textbox style="mso-next-textbox:#_x0000_s1110" inset="1mm,1mm,1mm,1mm">
                      <w:txbxContent>
                        <w:p w:rsidR="00F765E0" w:rsidRPr="0034294A" w:rsidRDefault="00F765E0" w:rsidP="00C00B3B">
                          <w:pPr>
                            <w:snapToGrid w:val="0"/>
                            <w:jc w:val="center"/>
                            <w:rPr>
                              <w:shd w:val="clear" w:color="auto" w:fill="FFFFFF"/>
                              <w:lang w:eastAsia="ja-JP"/>
                            </w:rPr>
                          </w:pPr>
                          <w:r w:rsidRPr="0034294A">
                            <w:rPr>
                              <w:rFonts w:hint="eastAsia"/>
                              <w:shd w:val="clear" w:color="auto" w:fill="FFFFFF"/>
                              <w:lang w:eastAsia="ja-JP"/>
                            </w:rPr>
                            <w:t>試験実施</w:t>
                          </w:r>
                          <w:r w:rsidRPr="0034294A">
                            <w:rPr>
                              <w:shd w:val="clear" w:color="auto" w:fill="FFFFFF"/>
                              <w:lang w:eastAsia="ja-JP"/>
                            </w:rPr>
                            <w:br/>
                          </w:r>
                          <w:r w:rsidRPr="0034294A">
                            <w:rPr>
                              <w:rFonts w:hint="eastAsia"/>
                              <w:shd w:val="clear" w:color="auto" w:fill="FFFFFF"/>
                              <w:lang w:eastAsia="ja-JP"/>
                            </w:rPr>
                            <w:t>（</w:t>
                          </w:r>
                          <w:ins w:id="100" w:author="GKH154NFA tsuka 塚越  健一 GJ1 G" w:date="2017-02-01T09:23:00Z">
                            <w:r>
                              <w:rPr>
                                <w:rFonts w:hint="eastAsia"/>
                                <w:shd w:val="clear" w:color="auto" w:fill="FFFFFF"/>
                                <w:lang w:eastAsia="ja-JP"/>
                              </w:rPr>
                              <w:t>随時</w:t>
                            </w:r>
                          </w:ins>
                          <w:del w:id="101" w:author="GKH154NFA tsuka 塚越  健一 GJ1 G" w:date="2017-02-01T09:23:00Z">
                            <w:r w:rsidRPr="0034294A" w:rsidDel="00CF4A1F">
                              <w:rPr>
                                <w:rFonts w:hint="eastAsia"/>
                                <w:shd w:val="clear" w:color="auto" w:fill="FFFFFF"/>
                                <w:lang w:eastAsia="ja-JP"/>
                              </w:rPr>
                              <w:delText>月末</w:delText>
                            </w:r>
                          </w:del>
                          <w:r w:rsidRPr="0034294A">
                            <w:rPr>
                              <w:rFonts w:hint="eastAsia"/>
                              <w:shd w:val="clear" w:color="auto" w:fill="FFFFFF"/>
                              <w:lang w:eastAsia="ja-JP"/>
                            </w:rPr>
                            <w:t>実施）</w:t>
                          </w:r>
                        </w:p>
                      </w:txbxContent>
                    </v:textbox>
                  </v:rect>
                  <v:rect id="_x0000_s1111" style="position:absolute;left:8358;top:2783;width:1701;height:340;v-text-anchor:middle" strokecolor="#7f7f7f" strokeweight="1pt">
                    <v:fill color2="#d6e3bc"/>
                    <v:shadow type="perspective" color="#4e6128" opacity=".5" offset="1pt" offset2="-3pt"/>
                    <v:textbox style="mso-next-textbox:#_x0000_s1111" inset="0,0,0,0">
                      <w:txbxContent>
                        <w:p w:rsidR="00F765E0" w:rsidRPr="0034294A" w:rsidRDefault="00F765E0" w:rsidP="00C00B3B">
                          <w:pPr>
                            <w:jc w:val="center"/>
                            <w:rPr>
                              <w:shd w:val="clear" w:color="auto" w:fill="FFFFFF"/>
                              <w:lang w:eastAsia="ja-JP"/>
                            </w:rPr>
                          </w:pPr>
                        </w:p>
                      </w:txbxContent>
                    </v:textbox>
                  </v:rect>
                  <v:rect id="_x0000_s1112" style="position:absolute;left:6657;top:2783;width:1701;height:340;v-text-anchor:middle" strokecolor="#7f7f7f" strokeweight="1pt">
                    <v:fill color2="#d6e3bc"/>
                    <v:shadow type="perspective" color="#4e6128" opacity=".5" offset="1pt" offset2="-3pt"/>
                    <v:textbox style="mso-next-textbox:#_x0000_s1112" inset="0,0,0,0">
                      <w:txbxContent>
                        <w:p w:rsidR="00F765E0" w:rsidRPr="0034294A" w:rsidRDefault="00F765E0" w:rsidP="00C00B3B">
                          <w:pPr>
                            <w:jc w:val="center"/>
                            <w:rPr>
                              <w:shd w:val="clear" w:color="auto" w:fill="FFFFFF"/>
                              <w:lang w:eastAsia="ja-JP"/>
                            </w:rPr>
                          </w:pPr>
                          <w:r w:rsidRPr="00D931AB">
                            <w:rPr>
                              <w:rFonts w:hint="eastAsia"/>
                              <w:lang w:eastAsia="ja-JP"/>
                            </w:rPr>
                            <w:t>担当：</w:t>
                          </w:r>
                          <w:r>
                            <w:rPr>
                              <w:rFonts w:hint="eastAsia"/>
                              <w:lang w:eastAsia="ja-JP"/>
                            </w:rPr>
                            <w:t>主任以下</w:t>
                          </w:r>
                        </w:p>
                      </w:txbxContent>
                    </v:textbox>
                  </v:rect>
                </v:group>
              </w:pict>
            </w:r>
            <w:r w:rsidRPr="002B0F51">
              <w:rPr>
                <w:noProof/>
                <w:lang w:eastAsia="ja-JP"/>
              </w:rPr>
              <w:pict>
                <v:shape id="_x0000_s1113" type="#_x0000_t32" style="position:absolute;margin-left:111.9pt;margin-top:131.15pt;width:0;height:22.7pt;z-index:31;mso-position-horizontal-relative:text;mso-position-vertical-relative:text" o:connectortype="straight" strokecolor="#7f7f7f">
                  <v:stroke endarrow="block" endarrowwidth="wide" endarrowlength="long"/>
                </v:shape>
              </w:pict>
            </w:r>
            <w:r w:rsidRPr="002B0F51">
              <w:rPr>
                <w:noProof/>
                <w:lang w:eastAsia="ja-JP"/>
              </w:rPr>
              <w:pict>
                <v:shape id="_x0000_s1114" type="#_x0000_t32" style="position:absolute;margin-left:111.9pt;margin-top:57.45pt;width:0;height:22.7pt;z-index:23;mso-position-horizontal-relative:text;mso-position-vertical-relative:text" o:connectortype="straight" strokecolor="#7f7f7f">
                  <v:stroke endarrow="block" endarrowwidth="wide" endarrowlength="long"/>
                </v:shape>
              </w:pict>
            </w:r>
            <w:r w:rsidRPr="002B0F51">
              <w:rPr>
                <w:noProof/>
                <w:lang w:eastAsia="ja-JP"/>
              </w:rPr>
              <w:pict>
                <v:group id="_x0000_s1115" style="position:absolute;margin-left:26.85pt;margin-top:80.15pt;width:170.1pt;height:51pt;z-index:22;mso-position-horizontal-relative:text;mso-position-vertical-relative:text" coordorigin="6657,2103" coordsize="3402,1020">
                  <v:rect id="_x0000_s1116" style="position:absolute;left:6657;top:2103;width:3402;height:680;v-text-anchor:middle" fillcolor="#deeaf6" strokecolor="#7f7f7f" strokeweight="1pt">
                    <v:fill color2="#d6e3bc"/>
                    <v:shadow type="perspective" color="#4e6128" opacity=".5" offset="1pt" offset2="-3pt"/>
                    <v:textbox style="mso-next-textbox:#_x0000_s1116" inset="1mm,1mm,1mm,1mm">
                      <w:txbxContent>
                        <w:p w:rsidR="00F765E0" w:rsidRPr="0034294A" w:rsidRDefault="00F765E0" w:rsidP="002C693B">
                          <w:pPr>
                            <w:snapToGrid w:val="0"/>
                            <w:jc w:val="center"/>
                            <w:rPr>
                              <w:shd w:val="clear" w:color="auto" w:fill="DEEAF6"/>
                              <w:lang w:eastAsia="ja-JP"/>
                            </w:rPr>
                          </w:pPr>
                          <w:r w:rsidRPr="0034294A">
                            <w:rPr>
                              <w:shd w:val="clear" w:color="auto" w:fill="DEEAF6"/>
                              <w:lang w:eastAsia="ja-JP"/>
                            </w:rPr>
                            <w:t>1</w:t>
                          </w:r>
                          <w:r w:rsidRPr="0034294A">
                            <w:rPr>
                              <w:rFonts w:hint="eastAsia"/>
                              <w:shd w:val="clear" w:color="auto" w:fill="DEEAF6"/>
                              <w:lang w:eastAsia="ja-JP"/>
                            </w:rPr>
                            <w:t>ヶ月の業務スケジュール確認・承認</w:t>
                          </w:r>
                          <w:r w:rsidRPr="0034294A">
                            <w:rPr>
                              <w:shd w:val="clear" w:color="auto" w:fill="DEEAF6"/>
                              <w:lang w:eastAsia="ja-JP"/>
                            </w:rPr>
                            <w:br/>
                          </w:r>
                          <w:r w:rsidRPr="0034294A">
                            <w:rPr>
                              <w:rFonts w:hint="eastAsia"/>
                              <w:shd w:val="clear" w:color="auto" w:fill="DEEAF6"/>
                              <w:lang w:eastAsia="ja-JP"/>
                            </w:rPr>
                            <w:t>（</w:t>
                          </w:r>
                          <w:ins w:id="102" w:author="GKH154NFA tsuka 塚越  健一 GJ1 G" w:date="2017-02-01T09:22:00Z">
                            <w:r>
                              <w:rPr>
                                <w:rFonts w:hint="eastAsia"/>
                                <w:shd w:val="clear" w:color="auto" w:fill="DEEAF6"/>
                                <w:lang w:eastAsia="ja-JP"/>
                              </w:rPr>
                              <w:t>月頭、</w:t>
                            </w:r>
                          </w:ins>
                          <w:r w:rsidRPr="0034294A">
                            <w:rPr>
                              <w:rFonts w:hint="eastAsia"/>
                              <w:shd w:val="clear" w:color="auto" w:fill="DEEAF6"/>
                              <w:lang w:eastAsia="ja-JP"/>
                            </w:rPr>
                            <w:t>月末実施）</w:t>
                          </w:r>
                        </w:p>
                      </w:txbxContent>
                    </v:textbox>
                  </v:rect>
                  <v:rect id="_x0000_s1117" style="position:absolute;left:8358;top:2783;width:1701;height:340;v-text-anchor:middle" fillcolor="#deeaf6" strokecolor="#7f7f7f" strokeweight="1pt">
                    <v:fill color2="#d6e3bc"/>
                    <v:shadow type="perspective" color="#4e6128" opacity=".5" offset="1pt" offset2="-3pt"/>
                    <v:textbox style="mso-next-textbox:#_x0000_s1117" inset="0,0,0,0">
                      <w:txbxContent>
                        <w:p w:rsidR="00F765E0" w:rsidRPr="0034294A" w:rsidRDefault="00F765E0" w:rsidP="002C693B">
                          <w:pPr>
                            <w:jc w:val="center"/>
                            <w:rPr>
                              <w:shd w:val="clear" w:color="auto" w:fill="FFFFFF"/>
                              <w:lang w:eastAsia="ja-JP"/>
                            </w:rPr>
                          </w:pPr>
                          <w:r w:rsidRPr="00D931AB">
                            <w:rPr>
                              <w:rFonts w:hint="eastAsia"/>
                              <w:lang w:eastAsia="ja-JP"/>
                            </w:rPr>
                            <w:t>画面：</w:t>
                          </w:r>
                          <w:r>
                            <w:rPr>
                              <w:lang w:eastAsia="ja-JP"/>
                            </w:rPr>
                            <w:t>KKS01010</w:t>
                          </w:r>
                        </w:p>
                      </w:txbxContent>
                    </v:textbox>
                  </v:rect>
                  <v:rect id="_x0000_s1118" style="position:absolute;left:6657;top:2783;width:1701;height:340;v-text-anchor:middle" fillcolor="#deeaf6" strokecolor="#7f7f7f" strokeweight="1pt">
                    <v:fill color2="#d6e3bc"/>
                    <v:shadow type="perspective" color="#4e6128" opacity=".5" offset="1pt" offset2="-3pt"/>
                    <v:textbox style="mso-next-textbox:#_x0000_s1118" inset="0,0,0,0">
                      <w:txbxContent>
                        <w:p w:rsidR="00F765E0" w:rsidRPr="0034294A" w:rsidRDefault="00F765E0" w:rsidP="002C693B">
                          <w:pPr>
                            <w:jc w:val="center"/>
                            <w:rPr>
                              <w:shd w:val="clear" w:color="auto" w:fill="FFFFFF"/>
                              <w:lang w:eastAsia="ja-JP"/>
                            </w:rPr>
                          </w:pPr>
                          <w:r w:rsidRPr="00D931AB">
                            <w:rPr>
                              <w:rFonts w:hint="eastAsia"/>
                              <w:lang w:eastAsia="ja-JP"/>
                            </w:rPr>
                            <w:t>担当：</w:t>
                          </w:r>
                          <w:r>
                            <w:rPr>
                              <w:rFonts w:hint="eastAsia"/>
                              <w:lang w:eastAsia="ja-JP"/>
                            </w:rPr>
                            <w:t>課長</w:t>
                          </w:r>
                        </w:p>
                      </w:txbxContent>
                    </v:textbox>
                  </v:rect>
                </v:group>
              </w:pict>
            </w:r>
            <w:r w:rsidRPr="002B0F51">
              <w:rPr>
                <w:noProof/>
                <w:lang w:eastAsia="ja-JP"/>
              </w:rPr>
              <w:pict>
                <v:oval id="_x0000_s1119" style="position:absolute;margin-left:97.5pt;margin-top:29.55pt;width:28.35pt;height:28.35pt;z-index:25;mso-position-horizontal-relative:text;mso-position-vertical-relative:text;v-text-anchor:middle" filled="f" strokecolor="#7f7f7f" strokeweight="1pt">
                  <v:fill color2="#d6e3bc" focusposition="1" focussize="" focus="100%" type="gradient"/>
                  <v:shadow type="perspective" color="#4e6128" opacity=".5" offset="1pt" offset2="-3pt"/>
                  <o:lock v:ext="edit" aspectratio="t"/>
                  <v:textbox style="mso-next-textbox:#_x0000_s1119" inset="1mm,1mm,1mm,1mm">
                    <w:txbxContent>
                      <w:p w:rsidR="00F765E0" w:rsidRDefault="00F765E0" w:rsidP="002C693B">
                        <w:pPr>
                          <w:jc w:val="center"/>
                        </w:pPr>
                        <w:r>
                          <w:rPr>
                            <w:rFonts w:hint="eastAsia"/>
                            <w:lang w:eastAsia="ja-JP"/>
                          </w:rPr>
                          <w:t>１</w:t>
                        </w:r>
                      </w:p>
                    </w:txbxContent>
                  </v:textbox>
                </v:oval>
              </w:pict>
            </w:r>
          </w:p>
        </w:tc>
        <w:tc>
          <w:tcPr>
            <w:tcW w:w="1667" w:type="pct"/>
          </w:tcPr>
          <w:p w:rsidR="00917692" w:rsidRPr="0034294A" w:rsidRDefault="00917692" w:rsidP="004D4D60">
            <w:pPr>
              <w:rPr>
                <w:sz w:val="18"/>
                <w:szCs w:val="18"/>
                <w:lang w:eastAsia="ja-JP"/>
              </w:rPr>
            </w:pPr>
          </w:p>
        </w:tc>
        <w:tc>
          <w:tcPr>
            <w:tcW w:w="1667" w:type="pct"/>
          </w:tcPr>
          <w:p w:rsidR="00917692" w:rsidRPr="0034294A" w:rsidRDefault="00917692" w:rsidP="004D4D60">
            <w:pPr>
              <w:rPr>
                <w:sz w:val="18"/>
                <w:szCs w:val="18"/>
                <w:lang w:eastAsia="ja-JP"/>
              </w:rPr>
            </w:pPr>
          </w:p>
        </w:tc>
      </w:tr>
      <w:tr w:rsidR="00917692" w:rsidRPr="0085602F" w:rsidTr="0034294A">
        <w:trPr>
          <w:trHeight w:val="8800"/>
        </w:trPr>
        <w:tc>
          <w:tcPr>
            <w:tcW w:w="1666" w:type="pct"/>
          </w:tcPr>
          <w:p w:rsidR="00917692" w:rsidRPr="0034294A" w:rsidRDefault="002B0F51" w:rsidP="004D4D60">
            <w:pPr>
              <w:rPr>
                <w:bCs/>
                <w:sz w:val="18"/>
                <w:szCs w:val="18"/>
                <w:lang w:eastAsia="ja-JP"/>
              </w:rPr>
            </w:pPr>
            <w:r w:rsidRPr="002B0F51">
              <w:rPr>
                <w:noProof/>
                <w:lang w:eastAsia="ja-JP"/>
              </w:rPr>
              <w:lastRenderedPageBreak/>
              <w:pict>
                <v:shape id="_x0000_s1120" type="#_x0000_t32" style="position:absolute;margin-left:111.9pt;margin-top:70.95pt;width:0;height:22.7pt;z-index:27;mso-position-horizontal-relative:text;mso-position-vertical-relative:text" o:connectortype="straight" strokecolor="#7f7f7f">
                  <v:stroke endarrow="block" endarrowwidth="wide" endarrowlength="long"/>
                </v:shape>
              </w:pict>
            </w:r>
            <w:r w:rsidRPr="002B0F51">
              <w:rPr>
                <w:noProof/>
                <w:lang w:eastAsia="ja-JP"/>
              </w:rPr>
              <w:pict>
                <v:oval id="_x0000_s1121" style="position:absolute;margin-left:97.5pt;margin-top:43.05pt;width:28.35pt;height:28.35pt;z-index:28;mso-position-horizontal-relative:text;mso-position-vertical-relative:text;v-text-anchor:middle" filled="f" strokecolor="#7f7f7f" strokeweight="1pt">
                  <v:fill color2="#d6e3bc" focusposition="1" focussize="" focus="100%" type="gradient"/>
                  <v:shadow type="perspective" color="#4e6128" opacity=".5" offset="1pt" offset2="-3pt"/>
                  <o:lock v:ext="edit" aspectratio="t"/>
                  <v:textbox style="mso-next-textbox:#_x0000_s1121" inset="1mm,1mm,1mm,1mm">
                    <w:txbxContent>
                      <w:p w:rsidR="00F765E0" w:rsidRDefault="00F765E0" w:rsidP="00FC660B">
                        <w:pPr>
                          <w:jc w:val="center"/>
                          <w:rPr>
                            <w:lang w:eastAsia="ja-JP"/>
                          </w:rPr>
                        </w:pPr>
                        <w:r>
                          <w:rPr>
                            <w:lang w:eastAsia="ja-JP"/>
                          </w:rPr>
                          <w:t>2</w:t>
                        </w:r>
                      </w:p>
                    </w:txbxContent>
                  </v:textbox>
                </v:oval>
              </w:pict>
            </w:r>
            <w:r w:rsidRPr="002B0F51">
              <w:rPr>
                <w:noProof/>
                <w:lang w:eastAsia="ja-JP"/>
              </w:rPr>
              <w:pict>
                <v:shape id="_x0000_s1122" type="#_x0000_t32" style="position:absolute;margin-left:196.95pt;margin-top:349.1pt;width:300.9pt;height:0;z-index:60;mso-position-horizontal-relative:text;mso-position-vertical-relative:text" o:connectortype="straight" strokecolor="#7f7f7f">
                  <v:stroke endarrow="block" endarrowwidth="wide" endarrowlength="long"/>
                </v:shape>
              </w:pict>
            </w:r>
            <w:r w:rsidRPr="002B0F51">
              <w:rPr>
                <w:noProof/>
                <w:lang w:eastAsia="ja-JP"/>
              </w:rPr>
              <w:pict>
                <v:shape id="_x0000_s1123" type="#_x0000_t32" style="position:absolute;margin-left:156pt;margin-top:217.4pt;width:0;height:11.35pt;z-index:43;mso-position-horizontal-relative:text;mso-position-vertical-relative:text" o:connectortype="straight" strokecolor="#7f7f7f">
                  <v:stroke endarrow="block" endarrowwidth="wide" endarrowlength="long"/>
                </v:shape>
              </w:pict>
            </w:r>
            <w:r w:rsidRPr="002B0F51">
              <w:rPr>
                <w:noProof/>
                <w:lang w:eastAsia="ja-JP"/>
              </w:rPr>
              <w:pict>
                <v:shape id="_x0000_s1124" type="#_x0000_t114" style="position:absolute;margin-left:120pt;margin-top:229.3pt;width:71.25pt;height:22.7pt;z-index:42;mso-position-horizontal-relative:text;mso-position-vertical-relative:text;v-text-anchor:middle" filled="f" strokecolor="#7f7f7f" strokeweight="1pt">
                  <v:fill color2="#d6e3bc" focusposition="1" focussize="" focus="100%" type="gradient"/>
                  <v:shadow type="perspective" color="#4e6128" opacity=".5" offset="1pt" offset2="-3pt"/>
                  <v:textbox inset="1mm,0,1mm,0">
                    <w:txbxContent>
                      <w:p w:rsidR="00F765E0" w:rsidRDefault="00F765E0" w:rsidP="009D58C5">
                        <w:pPr>
                          <w:jc w:val="center"/>
                          <w:rPr>
                            <w:lang w:eastAsia="ja-JP"/>
                          </w:rPr>
                        </w:pPr>
                        <w:r>
                          <w:rPr>
                            <w:rFonts w:hint="eastAsia"/>
                            <w:lang w:eastAsia="ja-JP"/>
                          </w:rPr>
                          <w:t>帳票：</w:t>
                        </w:r>
                        <w:r>
                          <w:rPr>
                            <w:lang w:eastAsia="ja-JP"/>
                          </w:rPr>
                          <w:t>KKR10010</w:t>
                        </w:r>
                      </w:p>
                    </w:txbxContent>
                  </v:textbox>
                </v:shape>
              </w:pict>
            </w:r>
            <w:r w:rsidRPr="002B0F51">
              <w:rPr>
                <w:noProof/>
                <w:lang w:eastAsia="ja-JP"/>
              </w:rPr>
              <w:pict>
                <v:group id="_x0000_s1125" style="position:absolute;margin-left:26.85pt;margin-top:257.65pt;width:170.1pt;height:51pt;z-index:40;mso-position-horizontal-relative:text;mso-position-vertical-relative:text" coordorigin="6657,2103" coordsize="3402,1020">
                  <v:rect id="_x0000_s1126" style="position:absolute;left:6657;top:2103;width:3402;height:680;v-text-anchor:middle" fillcolor="#deeaf6" strokecolor="#7f7f7f" strokeweight="1pt">
                    <v:fill color2="#d6e3bc"/>
                    <v:shadow type="perspective" color="#4e6128" opacity=".5" offset="1pt" offset2="-3pt"/>
                    <v:textbox style="mso-next-textbox:#_x0000_s1126" inset="1mm,1mm,1mm,1mm">
                      <w:txbxContent>
                        <w:p w:rsidR="00F765E0" w:rsidRPr="0034294A" w:rsidRDefault="00F765E0" w:rsidP="00745D1A">
                          <w:pPr>
                            <w:snapToGrid w:val="0"/>
                            <w:jc w:val="center"/>
                            <w:rPr>
                              <w:shd w:val="clear" w:color="auto" w:fill="DEEAF6"/>
                              <w:lang w:eastAsia="ja-JP"/>
                            </w:rPr>
                          </w:pPr>
                          <w:r w:rsidRPr="0034294A">
                            <w:rPr>
                              <w:rFonts w:hint="eastAsia"/>
                              <w:shd w:val="clear" w:color="auto" w:fill="DEEAF6"/>
                              <w:lang w:eastAsia="ja-JP"/>
                            </w:rPr>
                            <w:t>月報確認・承認</w:t>
                          </w:r>
                        </w:p>
                        <w:p w:rsidR="00F765E0" w:rsidRPr="0034294A" w:rsidRDefault="00F765E0" w:rsidP="00745D1A">
                          <w:pPr>
                            <w:snapToGrid w:val="0"/>
                            <w:jc w:val="center"/>
                            <w:rPr>
                              <w:shd w:val="clear" w:color="auto" w:fill="DEEAF6"/>
                              <w:lang w:eastAsia="ja-JP"/>
                            </w:rPr>
                          </w:pPr>
                          <w:r w:rsidRPr="0034294A">
                            <w:rPr>
                              <w:rFonts w:hint="eastAsia"/>
                              <w:shd w:val="clear" w:color="auto" w:fill="DEEAF6"/>
                              <w:lang w:eastAsia="ja-JP"/>
                            </w:rPr>
                            <w:t>（月次）</w:t>
                          </w:r>
                        </w:p>
                      </w:txbxContent>
                    </v:textbox>
                  </v:rect>
                  <v:rect id="_x0000_s1127" style="position:absolute;left:8358;top:2783;width:1701;height:340;v-text-anchor:middle" fillcolor="#deeaf6" strokecolor="#7f7f7f" strokeweight="1pt">
                    <v:fill color2="#d6e3bc"/>
                    <v:shadow type="perspective" color="#4e6128" opacity=".5" offset="1pt" offset2="-3pt"/>
                    <v:textbox style="mso-next-textbox:#_x0000_s1127" inset="0,0,0,0">
                      <w:txbxContent>
                        <w:p w:rsidR="00F765E0" w:rsidRPr="0034294A" w:rsidRDefault="00F765E0" w:rsidP="00745D1A">
                          <w:pPr>
                            <w:jc w:val="center"/>
                            <w:rPr>
                              <w:shd w:val="clear" w:color="auto" w:fill="FFFFFF"/>
                            </w:rPr>
                          </w:pPr>
                          <w:r>
                            <w:rPr>
                              <w:rFonts w:hint="eastAsia"/>
                              <w:lang w:eastAsia="ja-JP"/>
                            </w:rPr>
                            <w:t>画面</w:t>
                          </w:r>
                          <w:r>
                            <w:rPr>
                              <w:rFonts w:hint="eastAsia"/>
                            </w:rPr>
                            <w:t>：</w:t>
                          </w:r>
                          <w:r>
                            <w:rPr>
                              <w:lang w:eastAsia="ja-JP"/>
                            </w:rPr>
                            <w:t>KKS10010</w:t>
                          </w:r>
                        </w:p>
                      </w:txbxContent>
                    </v:textbox>
                  </v:rect>
                  <v:rect id="_x0000_s1128" style="position:absolute;left:6657;top:2783;width:1701;height:340;v-text-anchor:middle" fillcolor="#deeaf6" strokecolor="#7f7f7f" strokeweight="1pt">
                    <v:fill color2="#d6e3bc"/>
                    <v:shadow type="perspective" color="#4e6128" opacity=".5" offset="1pt" offset2="-3pt"/>
                    <v:textbox style="mso-next-textbox:#_x0000_s1128" inset="0,0,0,0">
                      <w:txbxContent>
                        <w:p w:rsidR="00F765E0" w:rsidRPr="0034294A" w:rsidRDefault="00F765E0" w:rsidP="00745D1A">
                          <w:pPr>
                            <w:jc w:val="center"/>
                            <w:rPr>
                              <w:shd w:val="clear" w:color="auto" w:fill="FFFFFF"/>
                            </w:rPr>
                          </w:pPr>
                          <w:proofErr w:type="spellStart"/>
                          <w:r>
                            <w:rPr>
                              <w:rFonts w:hint="eastAsia"/>
                            </w:rPr>
                            <w:t>担当</w:t>
                          </w:r>
                          <w:proofErr w:type="spellEnd"/>
                          <w:r>
                            <w:rPr>
                              <w:rFonts w:hint="eastAsia"/>
                            </w:rPr>
                            <w:t>：</w:t>
                          </w:r>
                          <w:r>
                            <w:rPr>
                              <w:rFonts w:hint="eastAsia"/>
                              <w:lang w:eastAsia="ja-JP"/>
                            </w:rPr>
                            <w:t>課長</w:t>
                          </w:r>
                        </w:p>
                      </w:txbxContent>
                    </v:textbox>
                  </v:rect>
                </v:group>
              </w:pict>
            </w:r>
            <w:r w:rsidRPr="002B0F51">
              <w:rPr>
                <w:noProof/>
                <w:lang w:eastAsia="ja-JP"/>
              </w:rPr>
              <w:pict>
                <v:group id="_x0000_s1129" style="position:absolute;margin-left:26.85pt;margin-top:331.35pt;width:170.1pt;height:51pt;z-index:38;mso-position-horizontal-relative:text;mso-position-vertical-relative:text" coordorigin="6657,2103" coordsize="3402,1020">
                  <v:rect id="_x0000_s1130" style="position:absolute;left:6657;top:2103;width:3402;height:680;v-text-anchor:middle" fillcolor="#deeaf6" strokecolor="#7f7f7f" strokeweight="1pt">
                    <v:fill color2="#d6e3bc"/>
                    <v:shadow type="perspective" color="#4e6128" opacity=".5" offset="1pt" offset2="-3pt"/>
                    <v:textbox style="mso-next-textbox:#_x0000_s1130" inset="1mm,1mm,1mm,1mm">
                      <w:txbxContent>
                        <w:p w:rsidR="00F765E0" w:rsidRPr="0034294A" w:rsidRDefault="00F765E0" w:rsidP="00745D1A">
                          <w:pPr>
                            <w:snapToGrid w:val="0"/>
                            <w:jc w:val="center"/>
                            <w:rPr>
                              <w:shd w:val="clear" w:color="auto" w:fill="DEEAF6"/>
                              <w:lang w:eastAsia="ja-JP"/>
                            </w:rPr>
                          </w:pPr>
                          <w:r w:rsidRPr="0034294A">
                            <w:rPr>
                              <w:rFonts w:hint="eastAsia"/>
                              <w:shd w:val="clear" w:color="auto" w:fill="DEEAF6"/>
                              <w:lang w:eastAsia="ja-JP"/>
                            </w:rPr>
                            <w:t>月報確認・承認</w:t>
                          </w:r>
                        </w:p>
                        <w:p w:rsidR="00F765E0" w:rsidRPr="0034294A" w:rsidRDefault="00F765E0" w:rsidP="00745D1A">
                          <w:pPr>
                            <w:snapToGrid w:val="0"/>
                            <w:jc w:val="center"/>
                            <w:rPr>
                              <w:shd w:val="clear" w:color="auto" w:fill="DEEAF6"/>
                              <w:lang w:eastAsia="ja-JP"/>
                            </w:rPr>
                          </w:pPr>
                          <w:r w:rsidRPr="0034294A">
                            <w:rPr>
                              <w:rFonts w:hint="eastAsia"/>
                              <w:shd w:val="clear" w:color="auto" w:fill="DEEAF6"/>
                              <w:lang w:eastAsia="ja-JP"/>
                            </w:rPr>
                            <w:t>（</w:t>
                          </w:r>
                          <w:r w:rsidRPr="0034294A">
                            <w:rPr>
                              <w:rFonts w:hint="eastAsia"/>
                              <w:shd w:val="clear" w:color="auto" w:fill="DEEAF6"/>
                              <w:lang w:eastAsia="ja-JP"/>
                            </w:rPr>
                            <w:t>月次）</w:t>
                          </w:r>
                        </w:p>
                      </w:txbxContent>
                    </v:textbox>
                  </v:rect>
                  <v:rect id="_x0000_s1131" style="position:absolute;left:8358;top:2783;width:1701;height:340;v-text-anchor:middle" fillcolor="#deeaf6" strokecolor="#7f7f7f" strokeweight="1pt">
                    <v:fill color2="#d6e3bc"/>
                    <v:shadow type="perspective" color="#4e6128" opacity=".5" offset="1pt" offset2="-3pt"/>
                    <v:textbox style="mso-next-textbox:#_x0000_s1131" inset="0,0,0,0">
                      <w:txbxContent>
                        <w:p w:rsidR="00F765E0" w:rsidRPr="0034294A" w:rsidRDefault="00F765E0" w:rsidP="00745D1A">
                          <w:pPr>
                            <w:jc w:val="center"/>
                            <w:rPr>
                              <w:shd w:val="clear" w:color="auto" w:fill="FFFFFF"/>
                            </w:rPr>
                          </w:pPr>
                          <w:r>
                            <w:rPr>
                              <w:rFonts w:hint="eastAsia"/>
                              <w:lang w:eastAsia="ja-JP"/>
                            </w:rPr>
                            <w:t>画面</w:t>
                          </w:r>
                          <w:r>
                            <w:rPr>
                              <w:rFonts w:hint="eastAsia"/>
                            </w:rPr>
                            <w:t>：</w:t>
                          </w:r>
                          <w:r>
                            <w:rPr>
                              <w:lang w:eastAsia="ja-JP"/>
                            </w:rPr>
                            <w:t>KKS10010</w:t>
                          </w:r>
                        </w:p>
                      </w:txbxContent>
                    </v:textbox>
                  </v:rect>
                  <v:rect id="_x0000_s1132" style="position:absolute;left:6657;top:2783;width:1701;height:340;v-text-anchor:middle" fillcolor="#deeaf6" strokecolor="#7f7f7f" strokeweight="1pt">
                    <v:fill color2="#d6e3bc"/>
                    <v:shadow type="perspective" color="#4e6128" opacity=".5" offset="1pt" offset2="-3pt"/>
                    <v:textbox style="mso-next-textbox:#_x0000_s1132" inset="0,0,0,0">
                      <w:txbxContent>
                        <w:p w:rsidR="00F765E0" w:rsidRPr="0034294A" w:rsidRDefault="00F765E0" w:rsidP="00745D1A">
                          <w:pPr>
                            <w:jc w:val="center"/>
                            <w:rPr>
                              <w:shd w:val="clear" w:color="auto" w:fill="FFFFFF"/>
                            </w:rPr>
                          </w:pPr>
                          <w:proofErr w:type="spellStart"/>
                          <w:r>
                            <w:rPr>
                              <w:rFonts w:hint="eastAsia"/>
                            </w:rPr>
                            <w:t>担当</w:t>
                          </w:r>
                          <w:proofErr w:type="spellEnd"/>
                          <w:r>
                            <w:rPr>
                              <w:rFonts w:hint="eastAsia"/>
                            </w:rPr>
                            <w:t>：</w:t>
                          </w:r>
                          <w:r>
                            <w:rPr>
                              <w:rFonts w:hint="eastAsia"/>
                              <w:lang w:eastAsia="ja-JP"/>
                            </w:rPr>
                            <w:t>部長</w:t>
                          </w:r>
                        </w:p>
                      </w:txbxContent>
                    </v:textbox>
                  </v:rect>
                </v:group>
              </w:pict>
            </w:r>
            <w:r w:rsidRPr="002B0F51">
              <w:rPr>
                <w:noProof/>
                <w:lang w:eastAsia="ja-JP"/>
              </w:rPr>
              <w:pict>
                <v:shape id="_x0000_s1133" type="#_x0000_t32" style="position:absolute;margin-left:111.9pt;margin-top:308.65pt;width:0;height:22.7pt;z-index:39;mso-position-horizontal-relative:text;mso-position-vertical-relative:text" o:connectortype="straight" strokecolor="#7f7f7f">
                  <v:stroke endarrow="block" endarrowwidth="wide" endarrowlength="long"/>
                </v:shape>
              </w:pict>
            </w:r>
            <w:r w:rsidRPr="002B0F51">
              <w:rPr>
                <w:noProof/>
                <w:lang w:eastAsia="ja-JP"/>
              </w:rPr>
              <w:pict>
                <v:shape id="_x0000_s1134" type="#_x0000_t32" style="position:absolute;margin-left:111.9pt;margin-top:217.95pt;width:0;height:39.7pt;z-index:44;mso-position-horizontal-relative:text;mso-position-vertical-relative:text" o:connectortype="straight" strokecolor="#7f7f7f">
                  <v:stroke endarrow="block" endarrowwidth="wide" endarrowlength="long"/>
                </v:shape>
              </w:pict>
            </w:r>
            <w:r w:rsidRPr="002B0F51">
              <w:rPr>
                <w:noProof/>
                <w:lang w:eastAsia="ja-JP"/>
              </w:rPr>
              <w:pict>
                <v:group id="_x0000_s1135" style="position:absolute;margin-left:26.85pt;margin-top:93.65pt;width:170.1pt;height:51pt;z-index:26;mso-position-horizontal-relative:text;mso-position-vertical-relative:text" coordorigin="6657,2103" coordsize="3402,1020">
                  <v:rect id="_x0000_s1136" style="position:absolute;left:6657;top:2103;width:3402;height:680;v-text-anchor:middle" fillcolor="#deeaf6" strokecolor="#7f7f7f" strokeweight="1pt">
                    <v:fill color2="#d6e3bc"/>
                    <v:shadow type="perspective" color="#4e6128" opacity=".5" offset="1pt" offset2="-3pt"/>
                    <v:textbox style="mso-next-textbox:#_x0000_s1136" inset="1mm,1mm,1mm,1mm">
                      <w:txbxContent>
                        <w:p w:rsidR="00F765E0" w:rsidRPr="0034294A" w:rsidRDefault="00F765E0" w:rsidP="00F82902">
                          <w:pPr>
                            <w:snapToGrid w:val="0"/>
                            <w:jc w:val="center"/>
                            <w:rPr>
                              <w:shd w:val="clear" w:color="auto" w:fill="DEEAF6"/>
                              <w:lang w:eastAsia="ja-JP"/>
                            </w:rPr>
                          </w:pPr>
                          <w:r w:rsidRPr="0034294A">
                            <w:rPr>
                              <w:rFonts w:hint="eastAsia"/>
                              <w:shd w:val="clear" w:color="auto" w:fill="DEEAF6"/>
                              <w:lang w:eastAsia="ja-JP"/>
                            </w:rPr>
                            <w:t>週報確認・承認</w:t>
                          </w:r>
                        </w:p>
                        <w:p w:rsidR="00F765E0" w:rsidRPr="0034294A" w:rsidRDefault="00F765E0" w:rsidP="00F82902">
                          <w:pPr>
                            <w:snapToGrid w:val="0"/>
                            <w:jc w:val="center"/>
                            <w:rPr>
                              <w:shd w:val="clear" w:color="auto" w:fill="DEEAF6"/>
                              <w:lang w:eastAsia="ja-JP"/>
                            </w:rPr>
                          </w:pPr>
                          <w:r w:rsidRPr="0034294A">
                            <w:rPr>
                              <w:rFonts w:hint="eastAsia"/>
                              <w:shd w:val="clear" w:color="auto" w:fill="DEEAF6"/>
                              <w:lang w:eastAsia="ja-JP"/>
                            </w:rPr>
                            <w:t>（</w:t>
                          </w:r>
                          <w:r w:rsidRPr="0034294A">
                            <w:rPr>
                              <w:rFonts w:hint="eastAsia"/>
                              <w:shd w:val="clear" w:color="auto" w:fill="DEEAF6"/>
                              <w:lang w:eastAsia="ja-JP"/>
                            </w:rPr>
                            <w:t>週次）</w:t>
                          </w:r>
                        </w:p>
                      </w:txbxContent>
                    </v:textbox>
                  </v:rect>
                  <v:rect id="_x0000_s1137" style="position:absolute;left:8358;top:2783;width:1701;height:340;v-text-anchor:middle" fillcolor="#deeaf6" strokecolor="#7f7f7f" strokeweight="1pt">
                    <v:fill color2="#d6e3bc"/>
                    <v:shadow type="perspective" color="#4e6128" opacity=".5" offset="1pt" offset2="-3pt"/>
                    <v:textbox style="mso-next-textbox:#_x0000_s1137" inset="0,0,0,0">
                      <w:txbxContent>
                        <w:p w:rsidR="00F765E0" w:rsidRPr="0034294A" w:rsidRDefault="00F765E0" w:rsidP="00FC660B">
                          <w:pPr>
                            <w:jc w:val="center"/>
                            <w:rPr>
                              <w:shd w:val="clear" w:color="auto" w:fill="FFFFFF"/>
                              <w:lang w:eastAsia="ja-JP"/>
                            </w:rPr>
                          </w:pPr>
                          <w:r>
                            <w:rPr>
                              <w:rFonts w:hint="eastAsia"/>
                              <w:lang w:eastAsia="ja-JP"/>
                            </w:rPr>
                            <w:t>画面：</w:t>
                          </w:r>
                          <w:r>
                            <w:rPr>
                              <w:lang w:eastAsia="ja-JP"/>
                            </w:rPr>
                            <w:t>KKS09010</w:t>
                          </w:r>
                        </w:p>
                      </w:txbxContent>
                    </v:textbox>
                  </v:rect>
                  <v:rect id="_x0000_s1138" style="position:absolute;left:6657;top:2783;width:1701;height:340;v-text-anchor:middle" fillcolor="#deeaf6" strokecolor="#7f7f7f" strokeweight="1pt">
                    <v:fill color2="#d6e3bc"/>
                    <v:shadow type="perspective" color="#4e6128" opacity=".5" offset="1pt" offset2="-3pt"/>
                    <v:textbox style="mso-next-textbox:#_x0000_s1138" inset="0,0,0,0">
                      <w:txbxContent>
                        <w:p w:rsidR="00F765E0" w:rsidRPr="0034294A" w:rsidRDefault="00F765E0" w:rsidP="00FC660B">
                          <w:pPr>
                            <w:jc w:val="center"/>
                            <w:rPr>
                              <w:shd w:val="clear" w:color="auto" w:fill="FFFFFF"/>
                              <w:lang w:eastAsia="ja-JP"/>
                            </w:rPr>
                          </w:pPr>
                          <w:r w:rsidRPr="00D931AB">
                            <w:rPr>
                              <w:rFonts w:hint="eastAsia"/>
                              <w:lang w:eastAsia="ja-JP"/>
                            </w:rPr>
                            <w:t>担当：</w:t>
                          </w:r>
                          <w:r>
                            <w:rPr>
                              <w:rFonts w:hint="eastAsia"/>
                              <w:lang w:eastAsia="ja-JP"/>
                            </w:rPr>
                            <w:t>課長</w:t>
                          </w:r>
                        </w:p>
                      </w:txbxContent>
                    </v:textbox>
                  </v:rect>
                </v:group>
              </w:pict>
            </w:r>
            <w:r w:rsidRPr="002B0F51">
              <w:rPr>
                <w:noProof/>
                <w:lang w:eastAsia="ja-JP"/>
              </w:rPr>
              <w:pict>
                <v:shape id="_x0000_s1139" type="#_x0000_t32" style="position:absolute;margin-left:111.9pt;margin-top:143.7pt;width:0;height:22.7pt;z-index:37;mso-position-horizontal-relative:text;mso-position-vertical-relative:text" o:connectortype="straight" strokecolor="#7f7f7f">
                  <v:stroke endarrow="block" endarrowwidth="wide" endarrowlength="long"/>
                </v:shape>
              </w:pict>
            </w:r>
            <w:r w:rsidRPr="002B0F51">
              <w:rPr>
                <w:noProof/>
                <w:lang w:eastAsia="ja-JP"/>
              </w:rPr>
              <w:pict>
                <v:group id="_x0000_s1140" style="position:absolute;margin-left:26.85pt;margin-top:166.4pt;width:170.1pt;height:51pt;z-index:36;mso-position-horizontal-relative:text;mso-position-vertical-relative:text" coordorigin="6657,2103" coordsize="3402,1020">
                  <v:rect id="_x0000_s1141" style="position:absolute;left:6657;top:2103;width:3402;height:680;v-text-anchor:middle" fillcolor="#deeaf6" strokecolor="#7f7f7f" strokeweight="1pt">
                    <v:fill color2="#d6e3bc"/>
                    <v:shadow type="perspective" color="#4e6128" opacity=".5" offset="1pt" offset2="-3pt"/>
                    <v:textbox style="mso-next-textbox:#_x0000_s1141" inset="1mm,1mm,1mm,1mm">
                      <w:txbxContent>
                        <w:p w:rsidR="00F765E0" w:rsidRPr="0034294A" w:rsidRDefault="00F765E0" w:rsidP="0089252A">
                          <w:pPr>
                            <w:snapToGrid w:val="0"/>
                            <w:jc w:val="center"/>
                            <w:rPr>
                              <w:shd w:val="clear" w:color="auto" w:fill="DEEAF6"/>
                              <w:lang w:eastAsia="ja-JP"/>
                            </w:rPr>
                          </w:pPr>
                          <w:r w:rsidRPr="0034294A">
                            <w:rPr>
                              <w:rFonts w:hint="eastAsia"/>
                              <w:shd w:val="clear" w:color="auto" w:fill="DEEAF6"/>
                              <w:lang w:eastAsia="ja-JP"/>
                            </w:rPr>
                            <w:t>月報作成</w:t>
                          </w:r>
                        </w:p>
                        <w:p w:rsidR="00F765E0" w:rsidRPr="0034294A" w:rsidRDefault="00F765E0" w:rsidP="0089252A">
                          <w:pPr>
                            <w:snapToGrid w:val="0"/>
                            <w:jc w:val="center"/>
                            <w:rPr>
                              <w:shd w:val="clear" w:color="auto" w:fill="DEEAF6"/>
                              <w:lang w:eastAsia="ja-JP"/>
                            </w:rPr>
                          </w:pPr>
                          <w:r w:rsidRPr="0034294A">
                            <w:rPr>
                              <w:rFonts w:hint="eastAsia"/>
                              <w:shd w:val="clear" w:color="auto" w:fill="DEEAF6"/>
                              <w:lang w:eastAsia="ja-JP"/>
                            </w:rPr>
                            <w:t>（月次）</w:t>
                          </w:r>
                        </w:p>
                      </w:txbxContent>
                    </v:textbox>
                  </v:rect>
                  <v:rect id="_x0000_s1142" style="position:absolute;left:8358;top:2783;width:1701;height:340;v-text-anchor:middle" fillcolor="#deeaf6" strokecolor="#7f7f7f" strokeweight="1pt">
                    <v:fill color2="#d6e3bc"/>
                    <v:shadow type="perspective" color="#4e6128" opacity=".5" offset="1pt" offset2="-3pt"/>
                    <v:textbox style="mso-next-textbox:#_x0000_s1142" inset="0,0,0,0">
                      <w:txbxContent>
                        <w:p w:rsidR="00F765E0" w:rsidRPr="0034294A" w:rsidRDefault="00F765E0" w:rsidP="0089252A">
                          <w:pPr>
                            <w:jc w:val="center"/>
                            <w:rPr>
                              <w:shd w:val="clear" w:color="auto" w:fill="FFFFFF"/>
                              <w:lang w:eastAsia="ja-JP"/>
                            </w:rPr>
                          </w:pPr>
                          <w:r>
                            <w:rPr>
                              <w:rFonts w:hint="eastAsia"/>
                              <w:lang w:eastAsia="ja-JP"/>
                            </w:rPr>
                            <w:t>画面</w:t>
                          </w:r>
                          <w:r w:rsidRPr="00D931AB">
                            <w:rPr>
                              <w:rFonts w:hint="eastAsia"/>
                              <w:lang w:eastAsia="ja-JP"/>
                            </w:rPr>
                            <w:t>：</w:t>
                          </w:r>
                          <w:r>
                            <w:rPr>
                              <w:lang w:eastAsia="ja-JP"/>
                            </w:rPr>
                            <w:t>S0105</w:t>
                          </w:r>
                          <w:r w:rsidRPr="00D931AB">
                            <w:rPr>
                              <w:lang w:eastAsia="ja-JP"/>
                            </w:rPr>
                            <w:t>1</w:t>
                          </w:r>
                        </w:p>
                      </w:txbxContent>
                    </v:textbox>
                  </v:rect>
                  <v:rect id="_x0000_s1143" style="position:absolute;left:6657;top:2783;width:1701;height:340;v-text-anchor:middle" fillcolor="#deeaf6" strokecolor="#7f7f7f" strokeweight="1pt">
                    <v:fill color2="#d6e3bc"/>
                    <v:shadow type="perspective" color="#4e6128" opacity=".5" offset="1pt" offset2="-3pt"/>
                    <v:textbox style="mso-next-textbox:#_x0000_s1143" inset="0,0,0,0">
                      <w:txbxContent>
                        <w:p w:rsidR="00F765E0" w:rsidRPr="0034294A" w:rsidRDefault="00F765E0" w:rsidP="0089252A">
                          <w:pPr>
                            <w:jc w:val="center"/>
                            <w:rPr>
                              <w:shd w:val="clear" w:color="auto" w:fill="FFFFFF"/>
                              <w:lang w:eastAsia="ja-JP"/>
                            </w:rPr>
                          </w:pPr>
                          <w:r w:rsidRPr="00D931AB">
                            <w:rPr>
                              <w:rFonts w:hint="eastAsia"/>
                              <w:lang w:eastAsia="ja-JP"/>
                            </w:rPr>
                            <w:t>担当：</w:t>
                          </w:r>
                          <w:ins w:id="103" w:author="GKH154NFA tsuka 塚越  健一 GJ1 G" w:date="2017-02-01T09:23:00Z">
                            <w:r>
                              <w:rPr>
                                <w:rFonts w:hint="eastAsia"/>
                                <w:lang w:eastAsia="ja-JP"/>
                              </w:rPr>
                              <w:t>担当</w:t>
                            </w:r>
                            <w:r>
                              <w:rPr>
                                <w:lang w:eastAsia="ja-JP"/>
                              </w:rPr>
                              <w:t>or</w:t>
                            </w:r>
                          </w:ins>
                          <w:r>
                            <w:rPr>
                              <w:rFonts w:hint="eastAsia"/>
                              <w:lang w:eastAsia="ja-JP"/>
                            </w:rPr>
                            <w:t>主任</w:t>
                          </w:r>
                        </w:p>
                      </w:txbxContent>
                    </v:textbox>
                  </v:rect>
                </v:group>
              </w:pict>
            </w:r>
          </w:p>
        </w:tc>
        <w:tc>
          <w:tcPr>
            <w:tcW w:w="1667" w:type="pct"/>
          </w:tcPr>
          <w:p w:rsidR="00917692" w:rsidRPr="0034294A" w:rsidRDefault="00917692" w:rsidP="004D4D60">
            <w:pPr>
              <w:rPr>
                <w:sz w:val="18"/>
                <w:szCs w:val="18"/>
                <w:lang w:eastAsia="ja-JP"/>
              </w:rPr>
            </w:pPr>
          </w:p>
        </w:tc>
        <w:tc>
          <w:tcPr>
            <w:tcW w:w="1667" w:type="pct"/>
          </w:tcPr>
          <w:p w:rsidR="00917692" w:rsidRPr="0034294A" w:rsidRDefault="002B0F51" w:rsidP="004D4D60">
            <w:pPr>
              <w:rPr>
                <w:sz w:val="18"/>
                <w:szCs w:val="18"/>
                <w:lang w:eastAsia="ja-JP"/>
              </w:rPr>
            </w:pPr>
            <w:r w:rsidRPr="002B0F51">
              <w:rPr>
                <w:noProof/>
                <w:lang w:eastAsia="ja-JP"/>
              </w:rPr>
              <w:pict>
                <v:rect id="_x0000_s1144" style="position:absolute;margin-left:25.45pt;margin-top:331.55pt;width:170.1pt;height:34pt;z-index:59;mso-position-horizontal-relative:text;mso-position-vertical-relative:text;v-text-anchor:middle" strokecolor="#7f7f7f" strokeweight="1pt">
                  <v:fill color2="#d6e3bc"/>
                  <v:shadow type="perspective" color="#4e6128" opacity=".5" offset="1pt" offset2="-3pt"/>
                  <v:textbox style="mso-next-textbox:#_x0000_s1144" inset="1mm,1mm,1mm,1mm">
                    <w:txbxContent>
                      <w:p w:rsidR="00F765E0" w:rsidRPr="0034294A" w:rsidRDefault="00F765E0" w:rsidP="00C25599">
                        <w:pPr>
                          <w:adjustRightInd w:val="0"/>
                          <w:snapToGrid w:val="0"/>
                          <w:jc w:val="center"/>
                          <w:rPr>
                            <w:shd w:val="clear" w:color="auto" w:fill="FFFFFF"/>
                            <w:lang w:eastAsia="ja-JP"/>
                          </w:rPr>
                        </w:pPr>
                        <w:r w:rsidRPr="0034294A">
                          <w:rPr>
                            <w:rFonts w:hint="eastAsia"/>
                            <w:shd w:val="clear" w:color="auto" w:fill="FFFFFF"/>
                            <w:lang w:eastAsia="ja-JP"/>
                          </w:rPr>
                          <w:t>各部共有</w:t>
                        </w:r>
                      </w:p>
                    </w:txbxContent>
                  </v:textbox>
                </v:rect>
              </w:pict>
            </w:r>
          </w:p>
        </w:tc>
      </w:tr>
    </w:tbl>
    <w:p w:rsidR="00917692" w:rsidRDefault="00917692" w:rsidP="00D75FCD">
      <w:pPr>
        <w:pStyle w:val="2"/>
        <w:spacing w:after="180"/>
      </w:pPr>
      <w:r>
        <w:lastRenderedPageBreak/>
        <w:t>ISO9001</w:t>
      </w:r>
      <w:r>
        <w:rPr>
          <w:rFonts w:hint="eastAsia"/>
        </w:rPr>
        <w:t>対応</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4722"/>
        <w:gridCol w:w="4726"/>
        <w:gridCol w:w="4726"/>
      </w:tblGrid>
      <w:tr w:rsidR="00917692" w:rsidRPr="0085602F" w:rsidTr="0034294A">
        <w:trPr>
          <w:tblHeader/>
        </w:trPr>
        <w:tc>
          <w:tcPr>
            <w:tcW w:w="1666" w:type="pct"/>
            <w:shd w:val="clear" w:color="auto" w:fill="F2F2F2"/>
          </w:tcPr>
          <w:p w:rsidR="00917692" w:rsidRPr="0034294A" w:rsidRDefault="00917692" w:rsidP="0034294A">
            <w:pPr>
              <w:jc w:val="center"/>
              <w:rPr>
                <w:b/>
                <w:bCs/>
                <w:sz w:val="18"/>
                <w:szCs w:val="18"/>
                <w:lang w:eastAsia="ja-JP"/>
              </w:rPr>
            </w:pPr>
            <w:r w:rsidRPr="0034294A">
              <w:rPr>
                <w:rFonts w:hint="eastAsia"/>
                <w:b/>
                <w:bCs/>
                <w:sz w:val="18"/>
                <w:szCs w:val="18"/>
                <w:lang w:eastAsia="ja-JP"/>
              </w:rPr>
              <w:t>研実部門</w:t>
            </w:r>
          </w:p>
        </w:tc>
        <w:tc>
          <w:tcPr>
            <w:tcW w:w="1667" w:type="pct"/>
            <w:shd w:val="clear" w:color="auto" w:fill="F2F2F2"/>
          </w:tcPr>
          <w:p w:rsidR="00917692" w:rsidRPr="0034294A" w:rsidRDefault="00917692" w:rsidP="0034294A">
            <w:pPr>
              <w:jc w:val="center"/>
              <w:rPr>
                <w:b/>
                <w:bCs/>
                <w:sz w:val="18"/>
                <w:szCs w:val="18"/>
                <w:lang w:eastAsia="ja-JP"/>
              </w:rPr>
            </w:pPr>
            <w:r w:rsidRPr="0034294A">
              <w:rPr>
                <w:b/>
                <w:bCs/>
                <w:sz w:val="18"/>
                <w:szCs w:val="18"/>
                <w:lang w:eastAsia="ja-JP"/>
              </w:rPr>
              <w:t>SJSB</w:t>
            </w:r>
          </w:p>
        </w:tc>
        <w:tc>
          <w:tcPr>
            <w:tcW w:w="1667" w:type="pct"/>
            <w:shd w:val="clear" w:color="auto" w:fill="F2F2F2"/>
          </w:tcPr>
          <w:p w:rsidR="00917692" w:rsidRPr="0034294A" w:rsidRDefault="00917692" w:rsidP="0034294A">
            <w:pPr>
              <w:jc w:val="center"/>
              <w:rPr>
                <w:b/>
                <w:bCs/>
                <w:sz w:val="18"/>
                <w:szCs w:val="18"/>
                <w:lang w:eastAsia="ja-JP"/>
              </w:rPr>
            </w:pPr>
            <w:r w:rsidRPr="0034294A">
              <w:rPr>
                <w:rFonts w:hint="eastAsia"/>
                <w:b/>
                <w:bCs/>
                <w:sz w:val="18"/>
                <w:szCs w:val="18"/>
                <w:lang w:eastAsia="ja-JP"/>
              </w:rPr>
              <w:t>その他</w:t>
            </w:r>
          </w:p>
        </w:tc>
      </w:tr>
      <w:tr w:rsidR="00917692" w:rsidRPr="0085602F" w:rsidTr="0034294A">
        <w:trPr>
          <w:trHeight w:val="8368"/>
        </w:trPr>
        <w:tc>
          <w:tcPr>
            <w:tcW w:w="1666" w:type="pct"/>
          </w:tcPr>
          <w:p w:rsidR="00917692" w:rsidRPr="0034294A" w:rsidRDefault="002B0F51" w:rsidP="004D4D60">
            <w:pPr>
              <w:rPr>
                <w:bCs/>
                <w:sz w:val="18"/>
                <w:szCs w:val="18"/>
                <w:lang w:eastAsia="ja-JP"/>
              </w:rPr>
            </w:pPr>
            <w:r w:rsidRPr="002B0F51">
              <w:rPr>
                <w:noProof/>
                <w:lang w:eastAsia="ja-JP"/>
              </w:rPr>
              <w:pict>
                <v:group id="_x0000_s1145" style="position:absolute;margin-left:26.85pt;margin-top:192.85pt;width:170.1pt;height:51pt;z-index:49;mso-position-horizontal-relative:text;mso-position-vertical-relative:text" coordorigin="6657,2103" coordsize="3402,1020">
                  <v:rect id="_x0000_s1146" style="position:absolute;left:6657;top:2103;width:3402;height:680;v-text-anchor:middle" fillcolor="#deeaf6" strokecolor="#7f7f7f" strokeweight="1pt">
                    <v:fill color2="#d6e3bc"/>
                    <v:shadow type="perspective" color="#4e6128" opacity=".5" offset="1pt" offset2="-3pt"/>
                    <v:textbox style="mso-next-textbox:#_x0000_s1146" inset="1mm,1mm,1mm,1mm">
                      <w:txbxContent>
                        <w:p w:rsidR="00F765E0" w:rsidRPr="0034294A" w:rsidRDefault="00F765E0" w:rsidP="00D712B5">
                          <w:pPr>
                            <w:jc w:val="center"/>
                            <w:rPr>
                              <w:shd w:val="clear" w:color="auto" w:fill="DEEAF6"/>
                              <w:lang w:eastAsia="ja-JP"/>
                            </w:rPr>
                          </w:pPr>
                          <w:r w:rsidRPr="0034294A">
                            <w:rPr>
                              <w:rFonts w:hint="eastAsia"/>
                              <w:shd w:val="clear" w:color="auto" w:fill="DEEAF6"/>
                              <w:lang w:eastAsia="ja-JP"/>
                            </w:rPr>
                            <w:t>試験進捗状況確認</w:t>
                          </w:r>
                        </w:p>
                      </w:txbxContent>
                    </v:textbox>
                  </v:rect>
                  <v:rect id="_x0000_s1147" style="position:absolute;left:8358;top:2783;width:1701;height:340;v-text-anchor:middle" fillcolor="#deeaf6" strokecolor="#7f7f7f" strokeweight="1pt">
                    <v:fill color2="#d6e3bc"/>
                    <v:shadow type="perspective" color="#4e6128" opacity=".5" offset="1pt" offset2="-3pt"/>
                    <v:textbox style="mso-next-textbox:#_x0000_s1147" inset="0,0,0,0">
                      <w:txbxContent>
                        <w:p w:rsidR="00F765E0" w:rsidRPr="0034294A" w:rsidRDefault="00F765E0" w:rsidP="00D712B5">
                          <w:pPr>
                            <w:jc w:val="center"/>
                            <w:rPr>
                              <w:shd w:val="clear" w:color="auto" w:fill="FFFFFF"/>
                              <w:lang w:eastAsia="ja-JP"/>
                            </w:rPr>
                          </w:pPr>
                          <w:r w:rsidRPr="00D931AB">
                            <w:rPr>
                              <w:rFonts w:hint="eastAsia"/>
                              <w:lang w:eastAsia="ja-JP"/>
                            </w:rPr>
                            <w:t>画面：</w:t>
                          </w:r>
                          <w:r>
                            <w:rPr>
                              <w:lang w:eastAsia="ja-JP"/>
                            </w:rPr>
                            <w:t>KKS03010</w:t>
                          </w:r>
                        </w:p>
                      </w:txbxContent>
                    </v:textbox>
                  </v:rect>
                  <v:rect id="_x0000_s1148" style="position:absolute;left:6657;top:2783;width:1701;height:340;v-text-anchor:middle" fillcolor="#deeaf6" strokecolor="#7f7f7f" strokeweight="1pt">
                    <v:fill color2="#d6e3bc"/>
                    <v:shadow type="perspective" color="#4e6128" opacity=".5" offset="1pt" offset2="-3pt"/>
                    <v:textbox style="mso-next-textbox:#_x0000_s1148" inset="0,0,0,0">
                      <w:txbxContent>
                        <w:p w:rsidR="00F765E0" w:rsidRPr="0034294A" w:rsidRDefault="00F765E0" w:rsidP="00D712B5">
                          <w:pPr>
                            <w:jc w:val="center"/>
                            <w:rPr>
                              <w:shd w:val="clear" w:color="auto" w:fill="FFFFFF"/>
                              <w:lang w:eastAsia="ja-JP"/>
                            </w:rPr>
                          </w:pPr>
                          <w:r>
                            <w:rPr>
                              <w:rFonts w:hint="eastAsia"/>
                              <w:lang w:eastAsia="ja-JP"/>
                            </w:rPr>
                            <w:t>担当：</w:t>
                          </w:r>
                          <w:r>
                            <w:rPr>
                              <w:lang w:eastAsia="ja-JP"/>
                            </w:rPr>
                            <w:t>ISO</w:t>
                          </w:r>
                          <w:r>
                            <w:rPr>
                              <w:rFonts w:hint="eastAsia"/>
                              <w:lang w:eastAsia="ja-JP"/>
                            </w:rPr>
                            <w:t>推進委員</w:t>
                          </w:r>
                        </w:p>
                      </w:txbxContent>
                    </v:textbox>
                  </v:rect>
                </v:group>
              </w:pict>
            </w:r>
            <w:r w:rsidRPr="002B0F51">
              <w:rPr>
                <w:noProof/>
                <w:lang w:eastAsia="ja-JP"/>
              </w:rPr>
              <w:pict>
                <v:shape id="_x0000_s1149" type="#_x0000_t32" style="position:absolute;margin-left:111.9pt;margin-top:170.15pt;width:0;height:22.7pt;z-index:50;mso-position-horizontal-relative:text;mso-position-vertical-relative:text" o:connectortype="straight" strokecolor="#7f7f7f">
                  <v:stroke endarrow="block" endarrowwidth="wide" endarrowlength="long"/>
                </v:shape>
              </w:pict>
            </w:r>
            <w:r w:rsidRPr="002B0F51">
              <w:rPr>
                <w:noProof/>
                <w:lang w:eastAsia="ja-JP"/>
              </w:rPr>
              <w:pict>
                <v:group id="_x0000_s1150" style="position:absolute;margin-left:26.85pt;margin-top:119.15pt;width:170.1pt;height:51pt;z-index:48;mso-position-horizontal-relative:text;mso-position-vertical-relative:text" coordorigin="6657,2103" coordsize="3402,1020">
                  <v:rect id="_x0000_s1151" style="position:absolute;left:6657;top:2103;width:3402;height:680;v-text-anchor:middle" fillcolor="#deeaf6" strokecolor="#7f7f7f" strokeweight="1pt">
                    <v:fill color2="#d6e3bc"/>
                    <v:shadow type="perspective" color="#4e6128" opacity=".5" offset="1pt" offset2="-3pt"/>
                    <v:textbox style="mso-next-textbox:#_x0000_s1151" inset="1mm,1mm,1mm,1mm">
                      <w:txbxContent>
                        <w:p w:rsidR="00F765E0" w:rsidRPr="0034294A" w:rsidRDefault="00F765E0" w:rsidP="00D712B5">
                          <w:pPr>
                            <w:jc w:val="center"/>
                            <w:rPr>
                              <w:shd w:val="clear" w:color="auto" w:fill="FFFFFF"/>
                              <w:lang w:eastAsia="ja-JP"/>
                            </w:rPr>
                          </w:pPr>
                          <w:r>
                            <w:rPr>
                              <w:rFonts w:hint="eastAsia"/>
                              <w:lang w:eastAsia="ja-JP"/>
                            </w:rPr>
                            <w:t>試験進捗状況確認</w:t>
                          </w:r>
                        </w:p>
                      </w:txbxContent>
                    </v:textbox>
                  </v:rect>
                  <v:rect id="_x0000_s1152" style="position:absolute;left:8358;top:2783;width:1701;height:340;v-text-anchor:middle" fillcolor="#deeaf6" strokecolor="#7f7f7f" strokeweight="1pt">
                    <v:fill color2="#d6e3bc"/>
                    <v:shadow type="perspective" color="#4e6128" opacity=".5" offset="1pt" offset2="-3pt"/>
                    <v:textbox style="mso-next-textbox:#_x0000_s1152" inset="0,0,0,0">
                      <w:txbxContent>
                        <w:p w:rsidR="00F765E0" w:rsidRPr="0034294A" w:rsidRDefault="00F765E0" w:rsidP="00D712B5">
                          <w:pPr>
                            <w:jc w:val="center"/>
                            <w:rPr>
                              <w:shd w:val="clear" w:color="auto" w:fill="FFFFFF"/>
                              <w:lang w:eastAsia="ja-JP"/>
                            </w:rPr>
                          </w:pPr>
                          <w:r w:rsidRPr="00D931AB">
                            <w:rPr>
                              <w:rFonts w:hint="eastAsia"/>
                              <w:lang w:eastAsia="ja-JP"/>
                            </w:rPr>
                            <w:t>画面：</w:t>
                          </w:r>
                          <w:r>
                            <w:rPr>
                              <w:lang w:eastAsia="ja-JP"/>
                            </w:rPr>
                            <w:t>KKS03010</w:t>
                          </w:r>
                        </w:p>
                      </w:txbxContent>
                    </v:textbox>
                  </v:rect>
                  <v:rect id="_x0000_s1153" style="position:absolute;left:6657;top:2783;width:1701;height:340;v-text-anchor:middle" fillcolor="#deeaf6" strokecolor="#7f7f7f" strokeweight="1pt">
                    <v:fill color2="#d6e3bc"/>
                    <v:shadow type="perspective" color="#4e6128" opacity=".5" offset="1pt" offset2="-3pt"/>
                    <v:textbox style="mso-next-textbox:#_x0000_s1153" inset="0,0,0,0">
                      <w:txbxContent>
                        <w:p w:rsidR="00F765E0" w:rsidRPr="0034294A" w:rsidRDefault="00F765E0" w:rsidP="00D712B5">
                          <w:pPr>
                            <w:jc w:val="center"/>
                            <w:rPr>
                              <w:shd w:val="clear" w:color="auto" w:fill="FFFFFF"/>
                              <w:lang w:eastAsia="ja-JP"/>
                            </w:rPr>
                          </w:pPr>
                          <w:r>
                            <w:rPr>
                              <w:rFonts w:hint="eastAsia"/>
                              <w:lang w:eastAsia="ja-JP"/>
                            </w:rPr>
                            <w:t>担当：</w:t>
                          </w:r>
                          <w:ins w:id="104" w:author="GKH154NFA tsuka 塚越  健一 GJ1 G" w:date="2017-02-01T09:24:00Z">
                            <w:r>
                              <w:rPr>
                                <w:rFonts w:hint="eastAsia"/>
                                <w:lang w:eastAsia="ja-JP"/>
                              </w:rPr>
                              <w:t>担当､主任</w:t>
                            </w:r>
                          </w:ins>
                          <w:del w:id="105" w:author="GKH154NFA tsuka 塚越  健一 GJ1 G" w:date="2017-02-01T09:24:00Z">
                            <w:r w:rsidDel="00CF4A1F">
                              <w:rPr>
                                <w:rFonts w:hint="eastAsia"/>
                                <w:lang w:eastAsia="ja-JP"/>
                              </w:rPr>
                              <w:delText>課長</w:delText>
                            </w:r>
                          </w:del>
                        </w:p>
                      </w:txbxContent>
                    </v:textbox>
                  </v:rect>
                </v:group>
              </w:pict>
            </w:r>
            <w:r w:rsidRPr="002B0F51">
              <w:rPr>
                <w:noProof/>
                <w:lang w:eastAsia="ja-JP"/>
              </w:rPr>
              <w:pict>
                <v:shape id="_x0000_s1154" type="#_x0000_t32" style="position:absolute;margin-left:111.9pt;margin-top:96.8pt;width:0;height:22.7pt;z-index:51;mso-position-horizontal-relative:text;mso-position-vertical-relative:text" o:connectortype="straight" strokecolor="#7f7f7f">
                  <v:stroke endarrow="block" endarrowwidth="wide" endarrowlength="long"/>
                </v:shape>
              </w:pict>
            </w:r>
            <w:r w:rsidRPr="002B0F51">
              <w:rPr>
                <w:noProof/>
                <w:lang w:eastAsia="ja-JP"/>
              </w:rPr>
              <w:pict>
                <v:group id="_x0000_s1155" style="position:absolute;margin-left:26.85pt;margin-top:45.8pt;width:170.1pt;height:51pt;z-index:47;mso-position-horizontal-relative:text;mso-position-vertical-relative:text" coordorigin="6657,2103" coordsize="3402,1020">
                  <v:rect id="_x0000_s1156" style="position:absolute;left:6657;top:2103;width:3402;height:680;v-text-anchor:middle" fillcolor="#deeaf6" strokecolor="#7f7f7f" strokeweight="1pt">
                    <v:fill color2="#d6e3bc"/>
                    <v:shadow type="perspective" color="#4e6128" opacity=".5" offset="1pt" offset2="-3pt"/>
                    <v:textbox style="mso-next-textbox:#_x0000_s1156" inset="1mm,1mm,1mm,1mm">
                      <w:txbxContent>
                        <w:p w:rsidR="00F765E0" w:rsidRPr="0034294A" w:rsidRDefault="00F765E0" w:rsidP="00D712B5">
                          <w:pPr>
                            <w:jc w:val="center"/>
                            <w:rPr>
                              <w:shd w:val="clear" w:color="auto" w:fill="FFFFFF"/>
                              <w:lang w:eastAsia="ja-JP"/>
                            </w:rPr>
                          </w:pPr>
                          <w:r>
                            <w:rPr>
                              <w:rFonts w:hint="eastAsia"/>
                              <w:lang w:eastAsia="ja-JP"/>
                            </w:rPr>
                            <w:t>試験進捗状況登録</w:t>
                          </w:r>
                        </w:p>
                      </w:txbxContent>
                    </v:textbox>
                  </v:rect>
                  <v:rect id="_x0000_s1157" style="position:absolute;left:8358;top:2783;width:1701;height:340;v-text-anchor:middle" fillcolor="#deeaf6" strokecolor="#7f7f7f" strokeweight="1pt">
                    <v:fill color2="#d6e3bc"/>
                    <v:shadow type="perspective" color="#4e6128" opacity=".5" offset="1pt" offset2="-3pt"/>
                    <v:textbox style="mso-next-textbox:#_x0000_s1157" inset="0,0,0,0">
                      <w:txbxContent>
                        <w:p w:rsidR="00F765E0" w:rsidRPr="0034294A" w:rsidRDefault="00F765E0" w:rsidP="00D712B5">
                          <w:pPr>
                            <w:jc w:val="center"/>
                            <w:rPr>
                              <w:shd w:val="clear" w:color="auto" w:fill="FFFFFF"/>
                              <w:lang w:eastAsia="ja-JP"/>
                            </w:rPr>
                          </w:pPr>
                          <w:r w:rsidRPr="00D931AB">
                            <w:rPr>
                              <w:rFonts w:hint="eastAsia"/>
                              <w:lang w:eastAsia="ja-JP"/>
                            </w:rPr>
                            <w:t>画面：</w:t>
                          </w:r>
                          <w:r>
                            <w:rPr>
                              <w:lang w:eastAsia="ja-JP"/>
                            </w:rPr>
                            <w:t>KKS03010</w:t>
                          </w:r>
                        </w:p>
                      </w:txbxContent>
                    </v:textbox>
                  </v:rect>
                  <v:rect id="_x0000_s1158" style="position:absolute;left:6657;top:2783;width:1701;height:340;v-text-anchor:middle" fillcolor="#deeaf6" strokecolor="#7f7f7f" strokeweight="1pt">
                    <v:fill color2="#d6e3bc"/>
                    <v:shadow type="perspective" color="#4e6128" opacity=".5" offset="1pt" offset2="-3pt"/>
                    <v:textbox style="mso-next-textbox:#_x0000_s1158" inset="0,0,0,0">
                      <w:txbxContent>
                        <w:p w:rsidR="00F765E0" w:rsidRPr="0034294A" w:rsidRDefault="00F765E0" w:rsidP="00D712B5">
                          <w:pPr>
                            <w:jc w:val="center"/>
                            <w:rPr>
                              <w:shd w:val="clear" w:color="auto" w:fill="FFFFFF"/>
                              <w:lang w:eastAsia="ja-JP"/>
                            </w:rPr>
                          </w:pPr>
                          <w:r w:rsidRPr="00D931AB">
                            <w:rPr>
                              <w:rFonts w:hint="eastAsia"/>
                              <w:lang w:eastAsia="ja-JP"/>
                            </w:rPr>
                            <w:t>担当：主任以下</w:t>
                          </w:r>
                        </w:p>
                      </w:txbxContent>
                    </v:textbox>
                  </v:rect>
                </v:group>
              </w:pict>
            </w:r>
            <w:r w:rsidRPr="002B0F51">
              <w:rPr>
                <w:noProof/>
                <w:lang w:eastAsia="ja-JP"/>
              </w:rPr>
              <w:pict>
                <v:oval id="_x0000_s1159" style="position:absolute;margin-left:97.65pt;margin-top:340.9pt;width:28.35pt;height:28.35pt;z-index:55;mso-position-horizontal-relative:text;mso-position-vertical-relative:text;v-text-anchor:middle" filled="f" strokecolor="#7f7f7f" strokeweight="1pt">
                  <v:fill color2="#d6e3bc" focusposition="1" focussize="" focus="100%" type="gradient"/>
                  <v:shadow type="perspective" color="#4e6128" opacity=".5" offset="1pt" offset2="-3pt"/>
                  <o:lock v:ext="edit" aspectratio="t"/>
                  <v:textbox style="mso-next-textbox:#_x0000_s1159" inset="1mm,1mm,1mm,1mm">
                    <w:txbxContent>
                      <w:p w:rsidR="00F765E0" w:rsidRDefault="00F765E0" w:rsidP="00D712B5">
                        <w:pPr>
                          <w:jc w:val="center"/>
                        </w:pPr>
                        <w:r>
                          <w:rPr>
                            <w:lang w:eastAsia="ja-JP"/>
                          </w:rPr>
                          <w:t>3</w:t>
                        </w:r>
                      </w:p>
                    </w:txbxContent>
                  </v:textbox>
                </v:oval>
              </w:pict>
            </w:r>
            <w:r w:rsidRPr="002B0F51">
              <w:rPr>
                <w:noProof/>
                <w:lang w:eastAsia="ja-JP"/>
              </w:rPr>
              <w:pict>
                <v:group id="_x0000_s1160" style="position:absolute;margin-left:26.85pt;margin-top:266.45pt;width:170.1pt;height:51pt;z-index:52;mso-position-horizontal-relative:text;mso-position-vertical-relative:text" coordorigin="6657,2103" coordsize="3402,1020">
                  <v:rect id="_x0000_s1161" style="position:absolute;left:6657;top:2103;width:3402;height:680;v-text-anchor:middle" strokecolor="#7f7f7f" strokeweight="1pt">
                    <v:fill color2="#d6e3bc"/>
                    <v:shadow type="perspective" color="#4e6128" opacity=".5" offset="1pt" offset2="-3pt"/>
                    <v:textbox style="mso-next-textbox:#_x0000_s1161" inset="1mm,1mm,1mm,1mm">
                      <w:txbxContent>
                        <w:p w:rsidR="00F765E0" w:rsidRPr="00E80626" w:rsidRDefault="00F765E0" w:rsidP="007B5B7F">
                          <w:pPr>
                            <w:snapToGrid w:val="0"/>
                            <w:jc w:val="center"/>
                            <w:rPr>
                              <w:lang w:eastAsia="ja-JP"/>
                            </w:rPr>
                          </w:pPr>
                          <w:r w:rsidRPr="00E80626">
                            <w:rPr>
                              <w:rFonts w:hint="eastAsia"/>
                              <w:lang w:eastAsia="ja-JP"/>
                            </w:rPr>
                            <w:t>試験進捗状況承認</w:t>
                          </w:r>
                        </w:p>
                      </w:txbxContent>
                    </v:textbox>
                  </v:rect>
                  <v:rect id="_x0000_s1162" style="position:absolute;left:8358;top:2783;width:1701;height:340;v-text-anchor:middle" strokecolor="#7f7f7f" strokeweight="1pt">
                    <v:fill color2="#d6e3bc"/>
                    <v:shadow type="perspective" color="#4e6128" opacity=".5" offset="1pt" offset2="-3pt"/>
                    <v:textbox style="mso-next-textbox:#_x0000_s1162" inset="0,0,0,0">
                      <w:txbxContent>
                        <w:p w:rsidR="00F765E0" w:rsidRPr="0034294A" w:rsidRDefault="00F765E0" w:rsidP="00D712B5">
                          <w:pPr>
                            <w:jc w:val="center"/>
                            <w:rPr>
                              <w:shd w:val="clear" w:color="auto" w:fill="FFFFFF"/>
                              <w:lang w:eastAsia="ja-JP"/>
                            </w:rPr>
                          </w:pPr>
                          <w:r w:rsidRPr="00D931AB">
                            <w:rPr>
                              <w:rFonts w:hint="eastAsia"/>
                              <w:lang w:eastAsia="ja-JP"/>
                            </w:rPr>
                            <w:t>画面：</w:t>
                          </w:r>
                          <w:r>
                            <w:rPr>
                              <w:lang w:eastAsia="ja-JP"/>
                            </w:rPr>
                            <w:t>KKS03010</w:t>
                          </w:r>
                        </w:p>
                      </w:txbxContent>
                    </v:textbox>
                  </v:rect>
                  <v:rect id="_x0000_s1163" style="position:absolute;left:6657;top:2783;width:1701;height:340;v-text-anchor:middle" strokecolor="#7f7f7f" strokeweight="1pt">
                    <v:fill color2="#d6e3bc"/>
                    <v:shadow type="perspective" color="#4e6128" opacity=".5" offset="1pt" offset2="-3pt"/>
                    <v:textbox style="mso-next-textbox:#_x0000_s1163" inset="0,0,0,0">
                      <w:txbxContent>
                        <w:p w:rsidR="00F765E0" w:rsidRPr="0034294A" w:rsidRDefault="00F765E0" w:rsidP="00D712B5">
                          <w:pPr>
                            <w:jc w:val="center"/>
                            <w:rPr>
                              <w:shd w:val="clear" w:color="auto" w:fill="FFFFFF"/>
                              <w:lang w:eastAsia="ja-JP"/>
                            </w:rPr>
                          </w:pPr>
                          <w:r w:rsidRPr="00D931AB">
                            <w:rPr>
                              <w:rFonts w:hint="eastAsia"/>
                              <w:lang w:eastAsia="ja-JP"/>
                            </w:rPr>
                            <w:t>担当：</w:t>
                          </w:r>
                          <w:r>
                            <w:rPr>
                              <w:rFonts w:hint="eastAsia"/>
                              <w:lang w:eastAsia="ja-JP"/>
                            </w:rPr>
                            <w:t>課長</w:t>
                          </w:r>
                        </w:p>
                      </w:txbxContent>
                    </v:textbox>
                  </v:rect>
                </v:group>
              </w:pict>
            </w:r>
            <w:r w:rsidRPr="002B0F51">
              <w:rPr>
                <w:noProof/>
                <w:lang w:eastAsia="ja-JP"/>
              </w:rPr>
              <w:pict>
                <v:shape id="_x0000_s1164" type="#_x0000_t32" style="position:absolute;margin-left:111.9pt;margin-top:317.45pt;width:0;height:22.7pt;z-index:54;mso-position-horizontal-relative:text;mso-position-vertical-relative:text" o:connectortype="straight" strokecolor="#7f7f7f">
                  <v:stroke endarrow="block" endarrowwidth="wide" endarrowlength="long"/>
                </v:shape>
              </w:pict>
            </w:r>
            <w:r w:rsidRPr="002B0F51">
              <w:rPr>
                <w:noProof/>
                <w:lang w:eastAsia="ja-JP"/>
              </w:rPr>
              <w:pict>
                <v:shape id="_x0000_s1165" type="#_x0000_t32" style="position:absolute;margin-left:111.9pt;margin-top:243.95pt;width:0;height:22.7pt;z-index:53;mso-position-horizontal-relative:text;mso-position-vertical-relative:text" o:connectortype="straight" strokecolor="#7f7f7f">
                  <v:stroke endarrow="block" endarrowwidth="wide" endarrowlength="long"/>
                </v:shape>
              </w:pict>
            </w:r>
          </w:p>
        </w:tc>
        <w:tc>
          <w:tcPr>
            <w:tcW w:w="1667" w:type="pct"/>
          </w:tcPr>
          <w:p w:rsidR="00917692" w:rsidRPr="0034294A" w:rsidRDefault="00917692" w:rsidP="004D4D60">
            <w:pPr>
              <w:rPr>
                <w:sz w:val="18"/>
                <w:szCs w:val="18"/>
                <w:lang w:eastAsia="ja-JP"/>
              </w:rPr>
            </w:pPr>
          </w:p>
        </w:tc>
        <w:tc>
          <w:tcPr>
            <w:tcW w:w="1667" w:type="pct"/>
          </w:tcPr>
          <w:p w:rsidR="00917692" w:rsidRPr="0034294A" w:rsidRDefault="00917692" w:rsidP="004D4D60">
            <w:pPr>
              <w:rPr>
                <w:sz w:val="18"/>
                <w:szCs w:val="18"/>
                <w:lang w:eastAsia="ja-JP"/>
              </w:rPr>
            </w:pPr>
          </w:p>
        </w:tc>
      </w:tr>
      <w:tr w:rsidR="00917692" w:rsidRPr="0085602F" w:rsidTr="0034294A">
        <w:trPr>
          <w:trHeight w:val="8942"/>
        </w:trPr>
        <w:tc>
          <w:tcPr>
            <w:tcW w:w="1666" w:type="pct"/>
          </w:tcPr>
          <w:p w:rsidR="00917692" w:rsidRPr="0034294A" w:rsidRDefault="002B0F51" w:rsidP="004D4D60">
            <w:pPr>
              <w:rPr>
                <w:bCs/>
                <w:noProof/>
                <w:sz w:val="18"/>
                <w:szCs w:val="18"/>
                <w:lang w:eastAsia="ja-JP"/>
              </w:rPr>
            </w:pPr>
            <w:r w:rsidRPr="002B0F51">
              <w:rPr>
                <w:noProof/>
                <w:lang w:eastAsia="ja-JP"/>
              </w:rPr>
              <w:lastRenderedPageBreak/>
              <w:pict>
                <v:rect id="_x0000_s1166" style="position:absolute;margin-left:22.35pt;margin-top:278.4pt;width:125.65pt;height:17pt;z-index:65;mso-position-horizontal-relative:text;mso-position-vertical-relative:text;v-text-anchor:middle" o:regroupid="1" strokecolor="#7f7f7f" strokeweight="1pt">
                  <v:fill color2="#d6e3bc"/>
                  <v:shadow type="perspective" color="#4e6128" opacity=".5" offset="1pt" offset2="-3pt"/>
                  <v:textbox style="mso-next-textbox:#_x0000_s1166" inset="0,0,0,0">
                    <w:txbxContent>
                      <w:p w:rsidR="00F765E0" w:rsidRPr="0034294A" w:rsidRDefault="00F765E0" w:rsidP="00FE2A00">
                        <w:pPr>
                          <w:jc w:val="center"/>
                          <w:rPr>
                            <w:shd w:val="clear" w:color="auto" w:fill="FFFFFF"/>
                            <w:lang w:eastAsia="ja-JP"/>
                          </w:rPr>
                        </w:pPr>
                        <w:r w:rsidRPr="00D931AB">
                          <w:rPr>
                            <w:rFonts w:hint="eastAsia"/>
                            <w:lang w:eastAsia="ja-JP"/>
                          </w:rPr>
                          <w:t>担当：</w:t>
                        </w:r>
                        <w:ins w:id="106" w:author="GKH154NFA tsuka 塚越  健一 GJ1 G" w:date="2017-02-01T09:24:00Z">
                          <w:r>
                            <w:rPr>
                              <w:lang w:eastAsia="ja-JP"/>
                            </w:rPr>
                            <w:t>ISO</w:t>
                          </w:r>
                          <w:r>
                            <w:rPr>
                              <w:rFonts w:hint="eastAsia"/>
                              <w:lang w:eastAsia="ja-JP"/>
                            </w:rPr>
                            <w:t>推進委員</w:t>
                          </w:r>
                          <w:r>
                            <w:rPr>
                              <w:lang w:eastAsia="ja-JP"/>
                            </w:rPr>
                            <w:t>or</w:t>
                          </w:r>
                        </w:ins>
                        <w:r>
                          <w:rPr>
                            <w:rFonts w:hint="eastAsia"/>
                            <w:lang w:eastAsia="ja-JP"/>
                          </w:rPr>
                          <w:t>主任以下</w:t>
                        </w:r>
                      </w:p>
                    </w:txbxContent>
                  </v:textbox>
                </v:rect>
              </w:pict>
            </w:r>
            <w:r w:rsidRPr="002B0F51">
              <w:rPr>
                <w:noProof/>
                <w:lang w:eastAsia="ja-JP"/>
              </w:rPr>
              <w:pict>
                <v:rect id="_x0000_s1167" style="position:absolute;margin-left:107.4pt;margin-top:278.4pt;width:85.05pt;height:17pt;z-index:64;mso-position-horizontal-relative:text;mso-position-vertical-relative:text;v-text-anchor:middle" o:regroupid="1" strokecolor="#7f7f7f" strokeweight="1pt">
                  <v:fill color2="#d6e3bc"/>
                  <v:shadow type="perspective" color="#4e6128" opacity=".5" offset="1pt" offset2="-3pt"/>
                  <v:textbox style="mso-next-textbox:#_x0000_s1167" inset="0,0,0,0">
                    <w:txbxContent>
                      <w:p w:rsidR="00F765E0" w:rsidRPr="0034294A" w:rsidRDefault="00F765E0" w:rsidP="00FE2A00">
                        <w:pPr>
                          <w:jc w:val="center"/>
                          <w:rPr>
                            <w:shd w:val="clear" w:color="auto" w:fill="FFFFFF"/>
                            <w:lang w:eastAsia="ja-JP"/>
                          </w:rPr>
                        </w:pPr>
                      </w:p>
                    </w:txbxContent>
                  </v:textbox>
                </v:rect>
              </w:pict>
            </w:r>
            <w:r w:rsidRPr="002B0F51">
              <w:rPr>
                <w:noProof/>
                <w:lang w:eastAsia="ja-JP"/>
              </w:rPr>
              <w:pict>
                <v:rect id="_x0000_s1168" style="position:absolute;margin-left:22.35pt;margin-top:244.4pt;width:170.1pt;height:34pt;z-index:63;mso-position-horizontal-relative:text;mso-position-vertical-relative:text;v-text-anchor:middle" o:regroupid="1" strokecolor="#7f7f7f" strokeweight="1pt">
                  <v:fill color2="#d6e3bc"/>
                  <v:shadow type="perspective" color="#4e6128" opacity=".5" offset="1pt" offset2="-3pt"/>
                  <v:textbox style="mso-next-textbox:#_x0000_s1168" inset="1mm,1mm,1mm,1mm">
                    <w:txbxContent>
                      <w:p w:rsidR="00F765E0" w:rsidRPr="00E80626" w:rsidRDefault="00F765E0" w:rsidP="007B5B7F">
                        <w:pPr>
                          <w:snapToGrid w:val="0"/>
                          <w:jc w:val="center"/>
                          <w:rPr>
                            <w:lang w:eastAsia="ja-JP"/>
                          </w:rPr>
                        </w:pPr>
                        <w:r>
                          <w:rPr>
                            <w:lang w:eastAsia="ja-JP"/>
                          </w:rPr>
                          <w:t>ISO</w:t>
                        </w:r>
                        <w:r>
                          <w:rPr>
                            <w:rFonts w:hint="eastAsia"/>
                            <w:lang w:eastAsia="ja-JP"/>
                          </w:rPr>
                          <w:t>監査</w:t>
                        </w:r>
                      </w:p>
                    </w:txbxContent>
                  </v:textbox>
                </v:rect>
              </w:pict>
            </w:r>
            <w:r w:rsidRPr="002B0F51">
              <w:rPr>
                <w:noProof/>
                <w:lang w:eastAsia="ja-JP"/>
              </w:rPr>
              <w:pict>
                <v:group id="_x0000_s1169" style="position:absolute;margin-left:22.35pt;margin-top:169.65pt;width:170.1pt;height:51pt;z-index:61;mso-position-horizontal-relative:text;mso-position-vertical-relative:text" coordorigin="6657,2103" coordsize="3402,1020">
                  <v:rect id="_x0000_s1170" style="position:absolute;left:6657;top:2103;width:3402;height:680;v-text-anchor:middle" strokecolor="#7f7f7f" strokeweight="1pt">
                    <v:fill color2="#d6e3bc"/>
                    <v:shadow type="perspective" color="#4e6128" opacity=".5" offset="1pt" offset2="-3pt"/>
                    <v:textbox style="mso-next-textbox:#_x0000_s1170" inset="1mm,1mm,1mm,1mm">
                      <w:txbxContent>
                        <w:p w:rsidR="00F765E0" w:rsidRPr="00E80626" w:rsidRDefault="00F765E0" w:rsidP="007B5B7F">
                          <w:pPr>
                            <w:snapToGrid w:val="0"/>
                            <w:jc w:val="center"/>
                            <w:rPr>
                              <w:lang w:eastAsia="ja-JP"/>
                            </w:rPr>
                          </w:pPr>
                          <w:r>
                            <w:rPr>
                              <w:lang w:eastAsia="ja-JP"/>
                            </w:rPr>
                            <w:t>Excel</w:t>
                          </w:r>
                          <w:r>
                            <w:rPr>
                              <w:rFonts w:hint="eastAsia"/>
                              <w:lang w:eastAsia="ja-JP"/>
                            </w:rPr>
                            <w:t>変換</w:t>
                          </w:r>
                        </w:p>
                      </w:txbxContent>
                    </v:textbox>
                  </v:rect>
                  <v:rect id="_x0000_s1171" style="position:absolute;left:8358;top:2783;width:1701;height:340;v-text-anchor:middle" strokecolor="#7f7f7f" strokeweight="1pt">
                    <v:fill color2="#d6e3bc"/>
                    <v:shadow type="perspective" color="#4e6128" opacity=".5" offset="1pt" offset2="-3pt"/>
                    <v:textbox style="mso-next-textbox:#_x0000_s1171" inset="0,0,0,0">
                      <w:txbxContent>
                        <w:p w:rsidR="00F765E0" w:rsidRPr="0034294A" w:rsidRDefault="00F765E0" w:rsidP="00FE2A00">
                          <w:pPr>
                            <w:jc w:val="center"/>
                            <w:rPr>
                              <w:shd w:val="clear" w:color="auto" w:fill="FFFFFF"/>
                              <w:lang w:eastAsia="ja-JP"/>
                            </w:rPr>
                          </w:pPr>
                        </w:p>
                      </w:txbxContent>
                    </v:textbox>
                  </v:rect>
                  <v:rect id="_x0000_s1172" style="position:absolute;left:6657;top:2783;width:1701;height:340;v-text-anchor:middle" strokecolor="#7f7f7f" strokeweight="1pt">
                    <v:fill color2="#d6e3bc"/>
                    <v:shadow type="perspective" color="#4e6128" opacity=".5" offset="1pt" offset2="-3pt"/>
                    <v:textbox style="mso-next-textbox:#_x0000_s1172" inset="0,0,0,0">
                      <w:txbxContent>
                        <w:p w:rsidR="00F765E0" w:rsidRPr="0034294A" w:rsidRDefault="00F765E0" w:rsidP="00FE2A00">
                          <w:pPr>
                            <w:jc w:val="center"/>
                            <w:rPr>
                              <w:shd w:val="clear" w:color="auto" w:fill="FFFFFF"/>
                              <w:lang w:eastAsia="ja-JP"/>
                            </w:rPr>
                          </w:pPr>
                          <w:r w:rsidRPr="00D931AB">
                            <w:rPr>
                              <w:rFonts w:hint="eastAsia"/>
                              <w:lang w:eastAsia="ja-JP"/>
                            </w:rPr>
                            <w:t>担当：</w:t>
                          </w:r>
                          <w:r>
                            <w:rPr>
                              <w:rFonts w:hint="eastAsia"/>
                              <w:lang w:eastAsia="ja-JP"/>
                            </w:rPr>
                            <w:t>主任以下</w:t>
                          </w:r>
                        </w:p>
                      </w:txbxContent>
                    </v:textbox>
                  </v:rect>
                </v:group>
              </w:pict>
            </w:r>
            <w:r w:rsidRPr="002B0F51">
              <w:rPr>
                <w:noProof/>
                <w:lang w:eastAsia="ja-JP"/>
              </w:rPr>
              <w:pict>
                <v:shape id="_x0000_s1173" type="#_x0000_t32" style="position:absolute;margin-left:107.4pt;margin-top:146.1pt;width:0;height:22.7pt;z-index:62;mso-position-horizontal-relative:text;mso-position-vertical-relative:text" o:connectortype="straight" strokecolor="#7f7f7f">
                  <v:stroke endarrow="block" endarrowwidth="wide" endarrowlength="long"/>
                </v:shape>
              </w:pict>
            </w:r>
            <w:r w:rsidRPr="002B0F51">
              <w:rPr>
                <w:noProof/>
                <w:lang w:eastAsia="ja-JP"/>
              </w:rPr>
              <w:pict>
                <v:oval id="_x0000_s1174" style="position:absolute;margin-left:93.15pt;margin-top:43.9pt;width:28.35pt;height:28.35pt;z-index:56;mso-position-horizontal-relative:text;mso-position-vertical-relative:text;v-text-anchor:middle" filled="f" strokecolor="#7f7f7f" strokeweight="1pt">
                  <v:fill color2="#d6e3bc" focusposition="1" focussize="" focus="100%" type="gradient"/>
                  <v:shadow type="perspective" color="#4e6128" opacity=".5" offset="1pt" offset2="-3pt"/>
                  <o:lock v:ext="edit" aspectratio="t"/>
                  <v:textbox style="mso-next-textbox:#_x0000_s1174" inset="1mm,1mm,1mm,1mm">
                    <w:txbxContent>
                      <w:p w:rsidR="00F765E0" w:rsidRDefault="00F765E0" w:rsidP="00E80626">
                        <w:pPr>
                          <w:jc w:val="center"/>
                        </w:pPr>
                        <w:r>
                          <w:rPr>
                            <w:lang w:eastAsia="ja-JP"/>
                          </w:rPr>
                          <w:t>3</w:t>
                        </w:r>
                      </w:p>
                    </w:txbxContent>
                  </v:textbox>
                </v:oval>
              </w:pict>
            </w:r>
            <w:r w:rsidRPr="002B0F51">
              <w:rPr>
                <w:noProof/>
                <w:lang w:eastAsia="ja-JP"/>
              </w:rPr>
              <w:pict>
                <v:group id="_x0000_s1175" style="position:absolute;margin-left:22.35pt;margin-top:95.1pt;width:170.1pt;height:51pt;z-index:57;mso-position-horizontal-relative:text;mso-position-vertical-relative:text" coordorigin="6657,2103" coordsize="3402,1020">
                  <v:rect id="_x0000_s1176" style="position:absolute;left:6657;top:2103;width:3402;height:680;v-text-anchor:middle" strokecolor="#7f7f7f" strokeweight="1pt">
                    <v:fill color2="#d6e3bc"/>
                    <v:shadow type="perspective" color="#4e6128" opacity=".5" offset="1pt" offset2="-3pt"/>
                    <v:textbox style="mso-next-textbox:#_x0000_s1176" inset="1mm,1mm,1mm,1mm">
                      <w:txbxContent>
                        <w:p w:rsidR="00F765E0" w:rsidRPr="00E80626" w:rsidRDefault="00F765E0" w:rsidP="007B5B7F">
                          <w:pPr>
                            <w:snapToGrid w:val="0"/>
                            <w:jc w:val="center"/>
                            <w:rPr>
                              <w:lang w:eastAsia="ja-JP"/>
                            </w:rPr>
                          </w:pPr>
                          <w:r w:rsidRPr="00E80626">
                            <w:rPr>
                              <w:rFonts w:hint="eastAsia"/>
                              <w:lang w:eastAsia="ja-JP"/>
                            </w:rPr>
                            <w:t>試験進捗状況承認</w:t>
                          </w:r>
                        </w:p>
                      </w:txbxContent>
                    </v:textbox>
                  </v:rect>
                  <v:rect id="_x0000_s1177" style="position:absolute;left:8358;top:2783;width:1701;height:340;v-text-anchor:middle" strokecolor="#7f7f7f" strokeweight="1pt">
                    <v:fill color2="#d6e3bc"/>
                    <v:shadow type="perspective" color="#4e6128" opacity=".5" offset="1pt" offset2="-3pt"/>
                    <v:textbox style="mso-next-textbox:#_x0000_s1177" inset="0,0,0,0">
                      <w:txbxContent>
                        <w:p w:rsidR="00F765E0" w:rsidRPr="0034294A" w:rsidRDefault="00F765E0" w:rsidP="00E80626">
                          <w:pPr>
                            <w:jc w:val="center"/>
                            <w:rPr>
                              <w:shd w:val="clear" w:color="auto" w:fill="FFFFFF"/>
                              <w:lang w:eastAsia="ja-JP"/>
                            </w:rPr>
                          </w:pPr>
                        </w:p>
                      </w:txbxContent>
                    </v:textbox>
                  </v:rect>
                  <v:rect id="_x0000_s1178" style="position:absolute;left:6657;top:2783;width:1701;height:340;v-text-anchor:middle" strokecolor="#7f7f7f" strokeweight="1pt">
                    <v:fill color2="#d6e3bc"/>
                    <v:shadow type="perspective" color="#4e6128" opacity=".5" offset="1pt" offset2="-3pt"/>
                    <v:textbox style="mso-next-textbox:#_x0000_s1178" inset="0,0,0,0">
                      <w:txbxContent>
                        <w:p w:rsidR="00F765E0" w:rsidRPr="0034294A" w:rsidRDefault="00F765E0" w:rsidP="00E80626">
                          <w:pPr>
                            <w:jc w:val="center"/>
                            <w:rPr>
                              <w:shd w:val="clear" w:color="auto" w:fill="FFFFFF"/>
                              <w:lang w:eastAsia="ja-JP"/>
                            </w:rPr>
                          </w:pPr>
                          <w:r w:rsidRPr="00D931AB">
                            <w:rPr>
                              <w:rFonts w:hint="eastAsia"/>
                              <w:lang w:eastAsia="ja-JP"/>
                            </w:rPr>
                            <w:t>担当：</w:t>
                          </w:r>
                          <w:r>
                            <w:rPr>
                              <w:rFonts w:hint="eastAsia"/>
                              <w:lang w:eastAsia="ja-JP"/>
                            </w:rPr>
                            <w:t>部長</w:t>
                          </w:r>
                        </w:p>
                      </w:txbxContent>
                    </v:textbox>
                  </v:rect>
                </v:group>
              </w:pict>
            </w:r>
            <w:r w:rsidRPr="002B0F51">
              <w:rPr>
                <w:noProof/>
                <w:lang w:eastAsia="ja-JP"/>
              </w:rPr>
              <w:pict>
                <v:shape id="_x0000_s1179" type="#_x0000_t32" style="position:absolute;margin-left:107.4pt;margin-top:72.25pt;width:0;height:22.7pt;z-index:58;mso-position-horizontal-relative:text;mso-position-vertical-relative:text" o:connectortype="straight" strokecolor="#7f7f7f">
                  <v:stroke endarrow="block" endarrowwidth="wide" endarrowlength="long"/>
                </v:shape>
              </w:pict>
            </w:r>
            <w:r w:rsidRPr="002B0F51">
              <w:rPr>
                <w:noProof/>
                <w:lang w:eastAsia="ja-JP"/>
              </w:rPr>
              <w:pict>
                <v:shape id="_x0000_s1180" type="#_x0000_t32" style="position:absolute;margin-left:107.4pt;margin-top:220.85pt;width:0;height:22.7pt;z-index:66;mso-position-horizontal-relative:text;mso-position-vertical-relative:text" o:connectortype="straight" strokecolor="#7f7f7f">
                  <v:stroke endarrow="block" endarrowwidth="wide" endarrowlength="long"/>
                </v:shape>
              </w:pict>
            </w:r>
          </w:p>
        </w:tc>
        <w:tc>
          <w:tcPr>
            <w:tcW w:w="1667" w:type="pct"/>
          </w:tcPr>
          <w:p w:rsidR="00917692" w:rsidRPr="0034294A" w:rsidRDefault="00917692" w:rsidP="004D4D60">
            <w:pPr>
              <w:rPr>
                <w:sz w:val="18"/>
                <w:szCs w:val="18"/>
                <w:lang w:eastAsia="ja-JP"/>
              </w:rPr>
            </w:pPr>
          </w:p>
        </w:tc>
        <w:tc>
          <w:tcPr>
            <w:tcW w:w="1667" w:type="pct"/>
          </w:tcPr>
          <w:p w:rsidR="00917692" w:rsidRPr="0034294A" w:rsidRDefault="00917692" w:rsidP="004D4D60">
            <w:pPr>
              <w:rPr>
                <w:sz w:val="18"/>
                <w:szCs w:val="18"/>
                <w:lang w:eastAsia="ja-JP"/>
              </w:rPr>
            </w:pPr>
          </w:p>
        </w:tc>
      </w:tr>
    </w:tbl>
    <w:p w:rsidR="00917692" w:rsidRDefault="00917692" w:rsidP="00B56FB6">
      <w:pPr>
        <w:pStyle w:val="2"/>
        <w:spacing w:after="180"/>
      </w:pPr>
      <w:r>
        <w:rPr>
          <w:rFonts w:hint="eastAsia"/>
        </w:rPr>
        <w:lastRenderedPageBreak/>
        <w:t>開発進度検討会対応</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4722"/>
        <w:gridCol w:w="4726"/>
        <w:gridCol w:w="4726"/>
      </w:tblGrid>
      <w:tr w:rsidR="00917692" w:rsidRPr="0085602F" w:rsidTr="0034294A">
        <w:trPr>
          <w:tblHeader/>
        </w:trPr>
        <w:tc>
          <w:tcPr>
            <w:tcW w:w="1666" w:type="pct"/>
            <w:shd w:val="clear" w:color="auto" w:fill="F2F2F2"/>
          </w:tcPr>
          <w:p w:rsidR="00917692" w:rsidRPr="0034294A" w:rsidRDefault="00917692" w:rsidP="0034294A">
            <w:pPr>
              <w:jc w:val="center"/>
              <w:rPr>
                <w:b/>
                <w:bCs/>
                <w:sz w:val="18"/>
                <w:szCs w:val="18"/>
                <w:lang w:eastAsia="ja-JP"/>
              </w:rPr>
            </w:pPr>
            <w:r w:rsidRPr="0034294A">
              <w:rPr>
                <w:rFonts w:hint="eastAsia"/>
                <w:b/>
                <w:bCs/>
                <w:sz w:val="18"/>
                <w:szCs w:val="18"/>
                <w:lang w:eastAsia="ja-JP"/>
              </w:rPr>
              <w:t>研実部門</w:t>
            </w:r>
          </w:p>
        </w:tc>
        <w:tc>
          <w:tcPr>
            <w:tcW w:w="1667" w:type="pct"/>
            <w:shd w:val="clear" w:color="auto" w:fill="F2F2F2"/>
          </w:tcPr>
          <w:p w:rsidR="00917692" w:rsidRPr="0034294A" w:rsidRDefault="00917692" w:rsidP="0034294A">
            <w:pPr>
              <w:jc w:val="center"/>
              <w:rPr>
                <w:b/>
                <w:bCs/>
                <w:sz w:val="18"/>
                <w:szCs w:val="18"/>
                <w:lang w:eastAsia="ja-JP"/>
              </w:rPr>
            </w:pPr>
            <w:r w:rsidRPr="0034294A">
              <w:rPr>
                <w:b/>
                <w:bCs/>
                <w:sz w:val="18"/>
                <w:szCs w:val="18"/>
                <w:lang w:eastAsia="ja-JP"/>
              </w:rPr>
              <w:t>SJSB</w:t>
            </w:r>
          </w:p>
        </w:tc>
        <w:tc>
          <w:tcPr>
            <w:tcW w:w="1667" w:type="pct"/>
            <w:shd w:val="clear" w:color="auto" w:fill="F2F2F2"/>
          </w:tcPr>
          <w:p w:rsidR="00917692" w:rsidRPr="0034294A" w:rsidRDefault="00917692" w:rsidP="0034294A">
            <w:pPr>
              <w:jc w:val="center"/>
              <w:rPr>
                <w:b/>
                <w:bCs/>
                <w:sz w:val="18"/>
                <w:szCs w:val="18"/>
                <w:lang w:eastAsia="ja-JP"/>
              </w:rPr>
            </w:pPr>
            <w:r w:rsidRPr="0034294A">
              <w:rPr>
                <w:rFonts w:hint="eastAsia"/>
                <w:b/>
                <w:bCs/>
                <w:sz w:val="18"/>
                <w:szCs w:val="18"/>
                <w:lang w:eastAsia="ja-JP"/>
              </w:rPr>
              <w:t>その他</w:t>
            </w:r>
          </w:p>
        </w:tc>
      </w:tr>
      <w:tr w:rsidR="00917692" w:rsidRPr="0085602F" w:rsidTr="0034294A">
        <w:trPr>
          <w:trHeight w:val="8367"/>
        </w:trPr>
        <w:tc>
          <w:tcPr>
            <w:tcW w:w="1666" w:type="pct"/>
          </w:tcPr>
          <w:p w:rsidR="00917692" w:rsidRPr="0034294A" w:rsidRDefault="002B0F51" w:rsidP="004D4D60">
            <w:pPr>
              <w:rPr>
                <w:bCs/>
                <w:sz w:val="18"/>
                <w:szCs w:val="18"/>
                <w:lang w:eastAsia="ja-JP"/>
              </w:rPr>
            </w:pPr>
            <w:r w:rsidRPr="002B0F51">
              <w:rPr>
                <w:noProof/>
                <w:lang w:eastAsia="ja-JP"/>
              </w:rPr>
              <w:pict>
                <v:shape id="_x0000_s1181" type="#_x0000_t32" style="position:absolute;margin-left:108.9pt;margin-top:86.35pt;width:0;height:56.1pt;z-index:74;mso-position-horizontal-relative:text;mso-position-vertical-relative:text" o:connectortype="straight" strokecolor="#7f7f7f">
                  <v:stroke endarrowwidth="wide" endarrowlength="long"/>
                </v:shape>
              </w:pict>
            </w:r>
            <w:r w:rsidRPr="002B0F51">
              <w:rPr>
                <w:noProof/>
                <w:lang w:eastAsia="ja-JP"/>
              </w:rPr>
              <w:pict>
                <v:shape id="_x0000_s1182" type="#_x0000_t32" style="position:absolute;margin-left:108.9pt;margin-top:142.4pt;width:154.95pt;height:.05pt;z-index:73;mso-position-horizontal-relative:text;mso-position-vertical-relative:text" o:connectortype="straight" strokecolor="#7f7f7f">
                  <v:stroke endarrow="block" endarrowwidth="wide" endarrowlength="long"/>
                </v:shape>
              </w:pict>
            </w:r>
            <w:r w:rsidRPr="002B0F51">
              <w:rPr>
                <w:noProof/>
                <w:lang w:eastAsia="ja-JP"/>
              </w:rPr>
              <w:pict>
                <v:group id="_x0000_s1183" style="position:absolute;margin-left:23.85pt;margin-top:38.15pt;width:170.1pt;height:51pt;z-index:67;mso-position-horizontal-relative:text;mso-position-vertical-relative:text" coordorigin="6657,2103" coordsize="3402,1020">
                  <v:rect id="_x0000_s1184" style="position:absolute;left:6657;top:2103;width:3402;height:680;v-text-anchor:middle" fillcolor="#deeaf6" strokecolor="#7f7f7f" strokeweight="1pt">
                    <v:fill color2="#d6e3bc"/>
                    <v:shadow type="perspective" color="#4e6128" opacity=".5" offset="1pt" offset2="-3pt"/>
                    <v:textbox style="mso-next-textbox:#_x0000_s1184" inset="1mm,1mm,1mm,1mm">
                      <w:txbxContent>
                        <w:p w:rsidR="00F765E0" w:rsidRPr="0034294A" w:rsidRDefault="00F765E0" w:rsidP="007D384A">
                          <w:pPr>
                            <w:jc w:val="center"/>
                            <w:rPr>
                              <w:shd w:val="clear" w:color="auto" w:fill="FFFFFF"/>
                              <w:lang w:eastAsia="ja-JP"/>
                            </w:rPr>
                          </w:pPr>
                          <w:r>
                            <w:rPr>
                              <w:rFonts w:hint="eastAsia"/>
                              <w:lang w:eastAsia="ja-JP"/>
                            </w:rPr>
                            <w:t>検討会資料作成</w:t>
                          </w:r>
                        </w:p>
                      </w:txbxContent>
                    </v:textbox>
                  </v:rect>
                  <v:rect id="_x0000_s1185" style="position:absolute;left:8358;top:2783;width:1701;height:340;v-text-anchor:middle" fillcolor="#deeaf6" strokecolor="#7f7f7f" strokeweight="1pt">
                    <v:fill color2="#d6e3bc"/>
                    <v:shadow type="perspective" color="#4e6128" opacity=".5" offset="1pt" offset2="-3pt"/>
                    <v:textbox style="mso-next-textbox:#_x0000_s1185" inset="0,0,0,0">
                      <w:txbxContent>
                        <w:p w:rsidR="00F765E0" w:rsidRPr="0034294A" w:rsidRDefault="00F765E0" w:rsidP="0054490C">
                          <w:pPr>
                            <w:jc w:val="center"/>
                            <w:rPr>
                              <w:shd w:val="clear" w:color="auto" w:fill="FFFFFF"/>
                              <w:lang w:eastAsia="ja-JP"/>
                            </w:rPr>
                          </w:pPr>
                          <w:r w:rsidRPr="00D931AB">
                            <w:rPr>
                              <w:rFonts w:hint="eastAsia"/>
                              <w:lang w:eastAsia="ja-JP"/>
                            </w:rPr>
                            <w:t>画面：</w:t>
                          </w:r>
                          <w:r>
                            <w:rPr>
                              <w:lang w:eastAsia="ja-JP"/>
                            </w:rPr>
                            <w:t>KKS11010</w:t>
                          </w:r>
                        </w:p>
                      </w:txbxContent>
                    </v:textbox>
                  </v:rect>
                  <v:rect id="_x0000_s1186" style="position:absolute;left:6657;top:2783;width:1701;height:340;v-text-anchor:middle" fillcolor="#deeaf6" strokecolor="#7f7f7f" strokeweight="1pt">
                    <v:fill color2="#d6e3bc"/>
                    <v:shadow type="perspective" color="#4e6128" opacity=".5" offset="1pt" offset2="-3pt"/>
                    <v:textbox style="mso-next-textbox:#_x0000_s1186" inset="0,0,0,0">
                      <w:txbxContent>
                        <w:p w:rsidR="00F765E0" w:rsidRPr="0034294A" w:rsidRDefault="00F765E0" w:rsidP="0054490C">
                          <w:pPr>
                            <w:jc w:val="center"/>
                            <w:rPr>
                              <w:shd w:val="clear" w:color="auto" w:fill="FFFFFF"/>
                              <w:lang w:eastAsia="ja-JP"/>
                            </w:rPr>
                          </w:pPr>
                          <w:r w:rsidRPr="00D931AB">
                            <w:rPr>
                              <w:rFonts w:hint="eastAsia"/>
                              <w:lang w:eastAsia="ja-JP"/>
                            </w:rPr>
                            <w:t>担当：</w:t>
                          </w:r>
                          <w:ins w:id="107" w:author="GKH154NFA tsuka 塚越  健一 GJ1 G" w:date="2017-02-01T09:25:00Z">
                            <w:r>
                              <w:rPr>
                                <w:rFonts w:hint="eastAsia"/>
                                <w:lang w:eastAsia="ja-JP"/>
                              </w:rPr>
                              <w:t>担当</w:t>
                            </w:r>
                            <w:r>
                              <w:rPr>
                                <w:lang w:eastAsia="ja-JP"/>
                              </w:rPr>
                              <w:t>or</w:t>
                            </w:r>
                          </w:ins>
                          <w:r w:rsidRPr="00D931AB">
                            <w:rPr>
                              <w:rFonts w:hint="eastAsia"/>
                              <w:lang w:eastAsia="ja-JP"/>
                            </w:rPr>
                            <w:t>主任</w:t>
                          </w:r>
                          <w:del w:id="108" w:author="GKH154NFA tsuka 塚越  健一 GJ1 G" w:date="2017-02-01T09:26:00Z">
                            <w:r w:rsidRPr="00D931AB" w:rsidDel="00E80432">
                              <w:rPr>
                                <w:rFonts w:hint="eastAsia"/>
                                <w:lang w:eastAsia="ja-JP"/>
                              </w:rPr>
                              <w:delText>以下</w:delText>
                            </w:r>
                          </w:del>
                        </w:p>
                      </w:txbxContent>
                    </v:textbox>
                  </v:rect>
                </v:group>
              </w:pict>
            </w:r>
            <w:r w:rsidRPr="002B0F51">
              <w:rPr>
                <w:noProof/>
                <w:lang w:eastAsia="ja-JP"/>
              </w:rPr>
              <w:pict>
                <v:shape id="_x0000_s1187" type="#_x0000_t32" style="position:absolute;margin-left:193.2pt;margin-top:55.4pt;width:70.65pt;height:0;flip:x;z-index:71;mso-position-horizontal-relative:text;mso-position-vertical-relative:text" o:connectortype="straight" strokecolor="#7f7f7f">
                  <v:stroke endarrow="block" endarrowwidth="wide" endarrowlength="long"/>
                </v:shape>
              </w:pict>
            </w:r>
          </w:p>
        </w:tc>
        <w:tc>
          <w:tcPr>
            <w:tcW w:w="1667" w:type="pct"/>
          </w:tcPr>
          <w:p w:rsidR="00917692" w:rsidRPr="0034294A" w:rsidRDefault="002B0F51" w:rsidP="004D4D60">
            <w:pPr>
              <w:rPr>
                <w:sz w:val="18"/>
                <w:szCs w:val="18"/>
                <w:lang w:eastAsia="ja-JP"/>
              </w:rPr>
            </w:pPr>
            <w:r w:rsidRPr="002B0F51">
              <w:rPr>
                <w:noProof/>
                <w:lang w:eastAsia="ja-JP"/>
              </w:rPr>
              <w:pict>
                <v:rect id="_x0000_s1188" style="position:absolute;margin-left:27.75pt;margin-top:124.15pt;width:170.1pt;height:34pt;z-index:72;mso-position-horizontal-relative:text;mso-position-vertical-relative:text;v-text-anchor:middle" strokecolor="#7f7f7f" strokeweight="1pt">
                  <v:fill color2="#d6e3bc"/>
                  <v:shadow type="perspective" color="#4e6128" opacity=".5" offset="1pt" offset2="-3pt"/>
                  <v:textbox style="mso-next-textbox:#_x0000_s1188" inset="1mm,1mm,1mm,1mm">
                    <w:txbxContent>
                      <w:p w:rsidR="00F765E0" w:rsidRPr="0034294A" w:rsidRDefault="00F765E0" w:rsidP="00253F11">
                        <w:pPr>
                          <w:adjustRightInd w:val="0"/>
                          <w:snapToGrid w:val="0"/>
                          <w:jc w:val="center"/>
                          <w:rPr>
                            <w:shd w:val="clear" w:color="auto" w:fill="FFFFFF"/>
                            <w:lang w:eastAsia="ja-JP"/>
                          </w:rPr>
                        </w:pPr>
                        <w:r w:rsidRPr="0034294A">
                          <w:rPr>
                            <w:rFonts w:hint="eastAsia"/>
                            <w:shd w:val="clear" w:color="auto" w:fill="FFFFFF"/>
                            <w:lang w:eastAsia="ja-JP"/>
                          </w:rPr>
                          <w:t>資料</w:t>
                        </w:r>
                        <w:ins w:id="109" w:author="GKH154NFA tsuka 塚越  健一 GJ1 G" w:date="2017-02-01T09:26:00Z">
                          <w:r>
                            <w:rPr>
                              <w:rFonts w:hint="eastAsia"/>
                              <w:shd w:val="clear" w:color="auto" w:fill="FFFFFF"/>
                              <w:lang w:eastAsia="ja-JP"/>
                            </w:rPr>
                            <w:t>確認</w:t>
                          </w:r>
                        </w:ins>
                        <w:del w:id="110" w:author="GKH154NFA tsuka 塚越  健一 GJ1 G" w:date="2017-02-01T09:26:00Z">
                          <w:r w:rsidRPr="0034294A" w:rsidDel="00E80432">
                            <w:rPr>
                              <w:rFonts w:hint="eastAsia"/>
                              <w:shd w:val="clear" w:color="auto" w:fill="FFFFFF"/>
                              <w:lang w:eastAsia="ja-JP"/>
                            </w:rPr>
                            <w:delText>作成依頼</w:delText>
                          </w:r>
                        </w:del>
                      </w:p>
                    </w:txbxContent>
                  </v:textbox>
                </v:rect>
              </w:pict>
            </w:r>
            <w:r w:rsidRPr="002B0F51">
              <w:rPr>
                <w:noProof/>
                <w:lang w:eastAsia="ja-JP"/>
              </w:rPr>
              <w:pict>
                <v:rect id="_x0000_s1189" style="position:absolute;margin-left:27.75pt;margin-top:38.15pt;width:170.1pt;height:34pt;z-index:69;mso-position-horizontal-relative:text;mso-position-vertical-relative:text;v-text-anchor:middle" strokecolor="#7f7f7f" strokeweight="1pt">
                  <v:fill color2="#d6e3bc"/>
                  <v:shadow type="perspective" color="#4e6128" opacity=".5" offset="1pt" offset2="-3pt"/>
                  <v:textbox style="mso-next-textbox:#_x0000_s1189" inset="1mm,1mm,1mm,1mm">
                    <w:txbxContent>
                      <w:p w:rsidR="00F765E0" w:rsidRPr="0034294A" w:rsidRDefault="00F765E0" w:rsidP="007D384A">
                        <w:pPr>
                          <w:adjustRightInd w:val="0"/>
                          <w:snapToGrid w:val="0"/>
                          <w:jc w:val="center"/>
                          <w:rPr>
                            <w:shd w:val="clear" w:color="auto" w:fill="FFFFFF"/>
                            <w:lang w:eastAsia="ja-JP"/>
                          </w:rPr>
                        </w:pPr>
                        <w:ins w:id="111" w:author="GKH154NFA tsuka 塚越  健一 GJ1 G" w:date="2017-02-01T09:26:00Z">
                          <w:r>
                            <w:rPr>
                              <w:rFonts w:hint="eastAsia"/>
                              <w:shd w:val="clear" w:color="auto" w:fill="FFFFFF"/>
                              <w:lang w:eastAsia="ja-JP"/>
                            </w:rPr>
                            <w:t>元資料の作成</w:t>
                          </w:r>
                          <w:r>
                            <w:rPr>
                              <w:shd w:val="clear" w:color="auto" w:fill="FFFFFF"/>
                              <w:lang w:eastAsia="ja-JP"/>
                            </w:rPr>
                            <w:t>&amp;</w:t>
                          </w:r>
                        </w:ins>
                        <w:r w:rsidRPr="0034294A">
                          <w:rPr>
                            <w:rFonts w:hint="eastAsia"/>
                            <w:shd w:val="clear" w:color="auto" w:fill="FFFFFF"/>
                            <w:lang w:eastAsia="ja-JP"/>
                          </w:rPr>
                          <w:t>資料作成依頼</w:t>
                        </w:r>
                      </w:p>
                    </w:txbxContent>
                  </v:textbox>
                </v:rect>
              </w:pict>
            </w:r>
            <w:r w:rsidRPr="002B0F51">
              <w:rPr>
                <w:noProof/>
                <w:lang w:eastAsia="ja-JP"/>
              </w:rPr>
              <w:pict>
                <v:shape id="_x0000_s1190" type="#_x0000_t32" style="position:absolute;margin-left:197.85pt;margin-top:55.4pt;width:70.65pt;height:0;flip:x;z-index:70;mso-position-horizontal-relative:text;mso-position-vertical-relative:text" o:connectortype="straight" strokecolor="#7f7f7f">
                  <v:stroke endarrow="block" endarrowwidth="wide" endarrowlength="long"/>
                </v:shape>
              </w:pict>
            </w:r>
          </w:p>
        </w:tc>
        <w:tc>
          <w:tcPr>
            <w:tcW w:w="1667" w:type="pct"/>
          </w:tcPr>
          <w:p w:rsidR="00917692" w:rsidRPr="0034294A" w:rsidRDefault="002B0F51" w:rsidP="004D4D60">
            <w:pPr>
              <w:rPr>
                <w:sz w:val="18"/>
                <w:szCs w:val="18"/>
                <w:lang w:eastAsia="ja-JP"/>
              </w:rPr>
            </w:pPr>
            <w:r w:rsidRPr="002B0F51">
              <w:rPr>
                <w:noProof/>
                <w:lang w:eastAsia="ja-JP"/>
              </w:rPr>
              <w:pict>
                <v:rect id="_x0000_s1191" style="position:absolute;margin-left:32.2pt;margin-top:38.15pt;width:170.1pt;height:34pt;z-index:68;mso-position-horizontal-relative:text;mso-position-vertical-relative:text;v-text-anchor:middle" strokecolor="#7f7f7f" strokeweight="1pt">
                  <v:fill color2="#d6e3bc"/>
                  <v:shadow type="perspective" color="#4e6128" opacity=".5" offset="1pt" offset2="-3pt"/>
                  <v:textbox style="mso-next-textbox:#_x0000_s1191" inset="1mm,1mm,1mm,1mm">
                    <w:txbxContent>
                      <w:p w:rsidR="00F765E0" w:rsidRPr="0034294A" w:rsidRDefault="00F765E0" w:rsidP="0054490C">
                        <w:pPr>
                          <w:adjustRightInd w:val="0"/>
                          <w:snapToGrid w:val="0"/>
                          <w:jc w:val="center"/>
                          <w:rPr>
                            <w:shd w:val="clear" w:color="auto" w:fill="FFFFFF"/>
                            <w:lang w:eastAsia="ja-JP"/>
                          </w:rPr>
                        </w:pPr>
                        <w:r w:rsidRPr="0034294A">
                          <w:rPr>
                            <w:rFonts w:hint="eastAsia"/>
                            <w:shd w:val="clear" w:color="auto" w:fill="FFFFFF"/>
                            <w:lang w:eastAsia="ja-JP"/>
                          </w:rPr>
                          <w:t>開催通知メール送付</w:t>
                        </w:r>
                      </w:p>
                    </w:txbxContent>
                  </v:textbox>
                </v:rect>
              </w:pict>
            </w:r>
          </w:p>
        </w:tc>
      </w:tr>
    </w:tbl>
    <w:p w:rsidR="00917692" w:rsidRDefault="00917692" w:rsidP="00253F11">
      <w:pPr>
        <w:pStyle w:val="2"/>
        <w:spacing w:after="180"/>
      </w:pPr>
      <w:r>
        <w:lastRenderedPageBreak/>
        <w:t>CAP</w:t>
      </w:r>
      <w:r>
        <w:rPr>
          <w:rFonts w:hint="eastAsia"/>
        </w:rPr>
        <w:t>指摘対応</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4722"/>
        <w:gridCol w:w="4726"/>
        <w:gridCol w:w="4726"/>
      </w:tblGrid>
      <w:tr w:rsidR="00917692" w:rsidRPr="0085602F" w:rsidTr="0034294A">
        <w:trPr>
          <w:tblHeader/>
        </w:trPr>
        <w:tc>
          <w:tcPr>
            <w:tcW w:w="1666" w:type="pct"/>
            <w:shd w:val="clear" w:color="auto" w:fill="F2F2F2"/>
          </w:tcPr>
          <w:p w:rsidR="00917692" w:rsidRPr="0034294A" w:rsidRDefault="00917692" w:rsidP="0034294A">
            <w:pPr>
              <w:jc w:val="center"/>
              <w:rPr>
                <w:b/>
                <w:bCs/>
                <w:sz w:val="18"/>
                <w:szCs w:val="18"/>
                <w:lang w:eastAsia="ja-JP"/>
              </w:rPr>
            </w:pPr>
            <w:r w:rsidRPr="0034294A">
              <w:rPr>
                <w:rFonts w:hint="eastAsia"/>
                <w:b/>
                <w:bCs/>
                <w:sz w:val="18"/>
                <w:szCs w:val="18"/>
                <w:lang w:eastAsia="ja-JP"/>
              </w:rPr>
              <w:t>研実部門</w:t>
            </w:r>
          </w:p>
        </w:tc>
        <w:tc>
          <w:tcPr>
            <w:tcW w:w="1667" w:type="pct"/>
            <w:shd w:val="clear" w:color="auto" w:fill="F2F2F2"/>
          </w:tcPr>
          <w:p w:rsidR="00917692" w:rsidRPr="0034294A" w:rsidRDefault="00917692" w:rsidP="0034294A">
            <w:pPr>
              <w:jc w:val="center"/>
              <w:rPr>
                <w:b/>
                <w:bCs/>
                <w:sz w:val="18"/>
                <w:szCs w:val="18"/>
                <w:lang w:eastAsia="ja-JP"/>
              </w:rPr>
            </w:pPr>
            <w:r w:rsidRPr="0034294A">
              <w:rPr>
                <w:b/>
                <w:bCs/>
                <w:sz w:val="18"/>
                <w:szCs w:val="18"/>
                <w:lang w:eastAsia="ja-JP"/>
              </w:rPr>
              <w:t>SJSB</w:t>
            </w:r>
          </w:p>
        </w:tc>
        <w:tc>
          <w:tcPr>
            <w:tcW w:w="1667" w:type="pct"/>
            <w:shd w:val="clear" w:color="auto" w:fill="F2F2F2"/>
          </w:tcPr>
          <w:p w:rsidR="00917692" w:rsidRPr="0034294A" w:rsidRDefault="00917692" w:rsidP="0034294A">
            <w:pPr>
              <w:jc w:val="center"/>
              <w:rPr>
                <w:b/>
                <w:bCs/>
                <w:sz w:val="18"/>
                <w:szCs w:val="18"/>
                <w:lang w:eastAsia="ja-JP"/>
              </w:rPr>
            </w:pPr>
            <w:r w:rsidRPr="0034294A">
              <w:rPr>
                <w:rFonts w:hint="eastAsia"/>
                <w:b/>
                <w:bCs/>
                <w:sz w:val="18"/>
                <w:szCs w:val="18"/>
                <w:lang w:eastAsia="ja-JP"/>
              </w:rPr>
              <w:t>その他</w:t>
            </w:r>
          </w:p>
        </w:tc>
      </w:tr>
      <w:tr w:rsidR="00917692" w:rsidRPr="0085602F" w:rsidTr="0034294A">
        <w:trPr>
          <w:trHeight w:val="8368"/>
        </w:trPr>
        <w:tc>
          <w:tcPr>
            <w:tcW w:w="1666" w:type="pct"/>
          </w:tcPr>
          <w:p w:rsidR="00917692" w:rsidRPr="0034294A" w:rsidRDefault="00917692" w:rsidP="004D4D60">
            <w:pPr>
              <w:rPr>
                <w:bCs/>
                <w:sz w:val="18"/>
                <w:szCs w:val="18"/>
                <w:lang w:eastAsia="ja-JP"/>
              </w:rPr>
            </w:pPr>
          </w:p>
        </w:tc>
        <w:tc>
          <w:tcPr>
            <w:tcW w:w="1667" w:type="pct"/>
          </w:tcPr>
          <w:p w:rsidR="00917692" w:rsidRPr="0034294A" w:rsidRDefault="002B0F51" w:rsidP="004D4D60">
            <w:pPr>
              <w:rPr>
                <w:sz w:val="18"/>
                <w:szCs w:val="18"/>
                <w:lang w:eastAsia="ja-JP"/>
              </w:rPr>
            </w:pPr>
            <w:r w:rsidRPr="002B0F51">
              <w:rPr>
                <w:noProof/>
                <w:lang w:eastAsia="ja-JP"/>
              </w:rPr>
              <w:pict>
                <v:shape id="_x0000_s1192" type="#_x0000_t32" style="position:absolute;margin-left:197.85pt;margin-top:348.65pt;width:70.65pt;height:0;flip:x;z-index:88;mso-position-horizontal-relative:text;mso-position-vertical-relative:text" o:connectortype="straight" strokecolor="#7f7f7f">
                  <v:stroke endarrow="block" endarrowwidth="wide" endarrowlength="long"/>
                </v:shape>
              </w:pict>
            </w:r>
            <w:r w:rsidRPr="002B0F51">
              <w:rPr>
                <w:noProof/>
                <w:lang w:eastAsia="ja-JP"/>
              </w:rPr>
              <w:pict>
                <v:group id="_x0000_s1193" style="position:absolute;margin-left:27.75pt;margin-top:332.95pt;width:170.1pt;height:51pt;z-index:87;mso-position-horizontal-relative:text;mso-position-vertical-relative:text" coordorigin="6657,2103" coordsize="3402,1020">
                  <v:rect id="_x0000_s1194" style="position:absolute;left:6657;top:2103;width:3402;height:680;v-text-anchor:middle" fillcolor="#deeaf6" strokecolor="#7f7f7f" strokeweight="1pt">
                    <v:fill color2="#d6e3bc"/>
                    <v:shadow type="perspective" color="#4e6128" opacity=".5" offset="1pt" offset2="-3pt"/>
                    <v:textbox style="mso-next-textbox:#_x0000_s1194" inset="1mm,1mm,1mm,1mm">
                      <w:txbxContent>
                        <w:p w:rsidR="00F765E0" w:rsidRPr="0034294A" w:rsidRDefault="00F765E0" w:rsidP="006E322C">
                          <w:pPr>
                            <w:jc w:val="center"/>
                            <w:rPr>
                              <w:shd w:val="clear" w:color="auto" w:fill="FFFFFF"/>
                              <w:lang w:eastAsia="ja-JP"/>
                            </w:rPr>
                          </w:pPr>
                          <w:r>
                            <w:rPr>
                              <w:rFonts w:hint="eastAsia"/>
                              <w:lang w:eastAsia="ja-JP"/>
                            </w:rPr>
                            <w:t>対応内容確認</w:t>
                          </w:r>
                        </w:p>
                      </w:txbxContent>
                    </v:textbox>
                  </v:rect>
                  <v:rect id="_x0000_s1195" style="position:absolute;left:8358;top:2783;width:1701;height:340;v-text-anchor:middle" fillcolor="#deeaf6" strokecolor="#7f7f7f" strokeweight="1pt">
                    <v:fill color2="#d6e3bc"/>
                    <v:shadow type="perspective" color="#4e6128" opacity=".5" offset="1pt" offset2="-3pt"/>
                    <v:textbox style="mso-next-textbox:#_x0000_s1195" inset="0,0,0,0">
                      <w:txbxContent>
                        <w:p w:rsidR="00F765E0" w:rsidRPr="0034294A" w:rsidRDefault="00F765E0" w:rsidP="006E322C">
                          <w:pPr>
                            <w:jc w:val="center"/>
                            <w:rPr>
                              <w:shd w:val="clear" w:color="auto" w:fill="FFFFFF"/>
                              <w:lang w:eastAsia="ja-JP"/>
                            </w:rPr>
                          </w:pPr>
                          <w:r w:rsidRPr="00D931AB">
                            <w:rPr>
                              <w:rFonts w:hint="eastAsia"/>
                              <w:lang w:eastAsia="ja-JP"/>
                            </w:rPr>
                            <w:t>画面：</w:t>
                          </w:r>
                          <w:r>
                            <w:rPr>
                              <w:lang w:eastAsia="ja-JP"/>
                            </w:rPr>
                            <w:t>KKS12010</w:t>
                          </w:r>
                        </w:p>
                      </w:txbxContent>
                    </v:textbox>
                  </v:rect>
                  <v:rect id="_x0000_s1196" style="position:absolute;left:6657;top:2783;width:1701;height:340;v-text-anchor:middle" fillcolor="#deeaf6" strokecolor="#7f7f7f" strokeweight="1pt">
                    <v:fill color2="#d6e3bc"/>
                    <v:shadow type="perspective" color="#4e6128" opacity=".5" offset="1pt" offset2="-3pt"/>
                    <v:textbox style="mso-next-textbox:#_x0000_s1196" inset="0,0,0,0">
                      <w:txbxContent>
                        <w:p w:rsidR="00F765E0" w:rsidRPr="0034294A" w:rsidRDefault="00F765E0" w:rsidP="006E322C">
                          <w:pPr>
                            <w:jc w:val="center"/>
                            <w:rPr>
                              <w:shd w:val="clear" w:color="auto" w:fill="FFFFFF"/>
                              <w:lang w:eastAsia="ja-JP"/>
                            </w:rPr>
                          </w:pPr>
                        </w:p>
                      </w:txbxContent>
                    </v:textbox>
                  </v:rect>
                </v:group>
              </w:pict>
            </w:r>
            <w:r w:rsidRPr="002B0F51">
              <w:rPr>
                <w:noProof/>
                <w:lang w:eastAsia="ja-JP"/>
              </w:rPr>
              <w:pict>
                <v:shape id="_x0000_s1197" type="#_x0000_t32" style="position:absolute;margin-left:197.85pt;margin-top:201.65pt;width:70.65pt;height:0;z-index:82;mso-position-horizontal-relative:text;mso-position-vertical-relative:text" o:connectortype="straight" strokecolor="#7f7f7f">
                  <v:stroke endarrow="block" endarrowwidth="wide" endarrowlength="long"/>
                </v:shape>
              </w:pict>
            </w:r>
            <w:r w:rsidRPr="002B0F51">
              <w:rPr>
                <w:noProof/>
                <w:lang w:eastAsia="ja-JP"/>
              </w:rPr>
              <w:pict>
                <v:rect id="_x0000_s1198" style="position:absolute;margin-left:27.75pt;margin-top:185.55pt;width:170.1pt;height:34pt;z-index:79;mso-position-horizontal-relative:text;mso-position-vertical-relative:text;v-text-anchor:middle" strokecolor="#7f7f7f" strokeweight="1pt">
                  <v:fill color2="#d6e3bc"/>
                  <v:shadow type="perspective" color="#4e6128" opacity=".5" offset="1pt" offset2="-3pt"/>
                  <v:textbox style="mso-next-textbox:#_x0000_s1198" inset="1mm,1mm,1mm,1mm">
                    <w:txbxContent>
                      <w:p w:rsidR="00F765E0" w:rsidRPr="0034294A" w:rsidRDefault="00F765E0" w:rsidP="006F7CF8">
                        <w:pPr>
                          <w:adjustRightInd w:val="0"/>
                          <w:snapToGrid w:val="0"/>
                          <w:jc w:val="center"/>
                          <w:rPr>
                            <w:shd w:val="clear" w:color="auto" w:fill="FFFFFF"/>
                            <w:lang w:eastAsia="ja-JP"/>
                          </w:rPr>
                        </w:pPr>
                        <w:r w:rsidRPr="0034294A">
                          <w:rPr>
                            <w:rFonts w:hint="eastAsia"/>
                            <w:shd w:val="clear" w:color="auto" w:fill="FFFFFF"/>
                            <w:lang w:eastAsia="ja-JP"/>
                          </w:rPr>
                          <w:t>指摘項目がある部署へ結果連絡</w:t>
                        </w:r>
                      </w:p>
                    </w:txbxContent>
                  </v:textbox>
                </v:rect>
              </w:pict>
            </w:r>
            <w:r w:rsidRPr="002B0F51">
              <w:rPr>
                <w:noProof/>
                <w:lang w:eastAsia="ja-JP"/>
              </w:rPr>
              <w:pict>
                <v:shape id="_x0000_s1199" type="#_x0000_t32" style="position:absolute;margin-left:112.8pt;margin-top:162.85pt;width:0;height:22.7pt;z-index:80;mso-position-horizontal-relative:text;mso-position-vertical-relative:text" o:connectortype="straight" strokecolor="#7f7f7f">
                  <v:stroke endarrow="block" endarrowwidth="wide" endarrowlength="long"/>
                </v:shape>
              </w:pict>
            </w:r>
            <w:r w:rsidRPr="002B0F51">
              <w:rPr>
                <w:noProof/>
                <w:lang w:eastAsia="ja-JP"/>
              </w:rPr>
              <w:pict>
                <v:group id="_x0000_s1200" style="position:absolute;margin-left:27.75pt;margin-top:111.85pt;width:170.1pt;height:51pt;z-index:75;mso-position-horizontal-relative:text;mso-position-vertical-relative:text" coordorigin="6657,2103" coordsize="3402,1020">
                  <v:rect id="_x0000_s1201" style="position:absolute;left:6657;top:2103;width:3402;height:680;v-text-anchor:middle" fillcolor="#deeaf6" strokecolor="#7f7f7f" strokeweight="1pt">
                    <v:fill color2="#d6e3bc"/>
                    <v:shadow type="perspective" color="#4e6128" opacity=".5" offset="1pt" offset2="-3pt"/>
                    <v:textbox style="mso-next-textbox:#_x0000_s1201" inset="1mm,1mm,1mm,1mm">
                      <w:txbxContent>
                        <w:p w:rsidR="00F765E0" w:rsidRPr="0034294A" w:rsidRDefault="00F765E0" w:rsidP="00253F11">
                          <w:pPr>
                            <w:jc w:val="center"/>
                            <w:rPr>
                              <w:shd w:val="clear" w:color="auto" w:fill="FFFFFF"/>
                              <w:lang w:eastAsia="ja-JP"/>
                            </w:rPr>
                          </w:pPr>
                          <w:r>
                            <w:rPr>
                              <w:rFonts w:hint="eastAsia"/>
                              <w:lang w:eastAsia="ja-JP"/>
                            </w:rPr>
                            <w:t>指摘項目登録</w:t>
                          </w:r>
                        </w:p>
                      </w:txbxContent>
                    </v:textbox>
                  </v:rect>
                  <v:rect id="_x0000_s1202" style="position:absolute;left:8358;top:2783;width:1701;height:340;v-text-anchor:middle" fillcolor="#deeaf6" strokecolor="#7f7f7f" strokeweight="1pt">
                    <v:fill color2="#d6e3bc"/>
                    <v:shadow type="perspective" color="#4e6128" opacity=".5" offset="1pt" offset2="-3pt"/>
                    <v:textbox style="mso-next-textbox:#_x0000_s1202" inset="0,0,0,0">
                      <w:txbxContent>
                        <w:p w:rsidR="00F765E0" w:rsidRPr="0034294A" w:rsidRDefault="00F765E0" w:rsidP="00253F11">
                          <w:pPr>
                            <w:jc w:val="center"/>
                            <w:rPr>
                              <w:shd w:val="clear" w:color="auto" w:fill="FFFFFF"/>
                              <w:lang w:eastAsia="ja-JP"/>
                            </w:rPr>
                          </w:pPr>
                          <w:r w:rsidRPr="00D931AB">
                            <w:rPr>
                              <w:rFonts w:hint="eastAsia"/>
                              <w:lang w:eastAsia="ja-JP"/>
                            </w:rPr>
                            <w:t>画面：</w:t>
                          </w:r>
                          <w:r>
                            <w:rPr>
                              <w:lang w:eastAsia="ja-JP"/>
                            </w:rPr>
                            <w:t>KKS12010</w:t>
                          </w:r>
                        </w:p>
                      </w:txbxContent>
                    </v:textbox>
                  </v:rect>
                  <v:rect id="_x0000_s1203" style="position:absolute;left:6657;top:2783;width:1701;height:340;v-text-anchor:middle" fillcolor="#deeaf6" strokecolor="#7f7f7f" strokeweight="1pt">
                    <v:fill color2="#d6e3bc"/>
                    <v:shadow type="perspective" color="#4e6128" opacity=".5" offset="1pt" offset2="-3pt"/>
                    <v:textbox style="mso-next-textbox:#_x0000_s1203" inset="0,0,0,0">
                      <w:txbxContent>
                        <w:p w:rsidR="00F765E0" w:rsidRPr="0034294A" w:rsidRDefault="00F765E0" w:rsidP="006F7CF8">
                          <w:pPr>
                            <w:jc w:val="center"/>
                            <w:rPr>
                              <w:shd w:val="clear" w:color="auto" w:fill="FFFFFF"/>
                              <w:lang w:eastAsia="ja-JP"/>
                            </w:rPr>
                          </w:pPr>
                        </w:p>
                      </w:txbxContent>
                    </v:textbox>
                  </v:rect>
                </v:group>
              </w:pict>
            </w:r>
            <w:r w:rsidRPr="002B0F51">
              <w:rPr>
                <w:noProof/>
                <w:lang w:eastAsia="ja-JP"/>
              </w:rPr>
              <w:pict>
                <v:shape id="_x0000_s1204" type="#_x0000_t32" style="position:absolute;margin-left:112.8pt;margin-top:72.15pt;width:0;height:39.7pt;z-index:77;mso-position-horizontal-relative:text;mso-position-vertical-relative:text" o:connectortype="straight" strokecolor="#7f7f7f">
                  <v:stroke endarrow="block" endarrowwidth="wide" endarrowlength="long"/>
                </v:shape>
              </w:pict>
            </w:r>
            <w:r w:rsidRPr="002B0F51">
              <w:rPr>
                <w:noProof/>
                <w:lang w:eastAsia="ja-JP"/>
              </w:rPr>
              <w:pict>
                <v:rect id="_x0000_s1205" style="position:absolute;margin-left:27.75pt;margin-top:38.15pt;width:170.1pt;height:34pt;z-index:76;mso-position-horizontal-relative:text;mso-position-vertical-relative:text;v-text-anchor:middle" strokecolor="#7f7f7f" strokeweight="1pt">
                  <v:fill color2="#d6e3bc"/>
                  <v:shadow type="perspective" color="#4e6128" opacity=".5" offset="1pt" offset2="-3pt"/>
                  <v:textbox style="mso-next-textbox:#_x0000_s1205" inset="1mm,1mm,1mm,1mm">
                    <w:txbxContent>
                      <w:p w:rsidR="00F765E0" w:rsidRPr="0034294A" w:rsidRDefault="00F765E0" w:rsidP="00253F11">
                        <w:pPr>
                          <w:adjustRightInd w:val="0"/>
                          <w:snapToGrid w:val="0"/>
                          <w:jc w:val="center"/>
                          <w:rPr>
                            <w:shd w:val="clear" w:color="auto" w:fill="FFFFFF"/>
                            <w:lang w:eastAsia="ja-JP"/>
                          </w:rPr>
                        </w:pPr>
                        <w:r w:rsidRPr="0034294A">
                          <w:rPr>
                            <w:rFonts w:hint="eastAsia"/>
                            <w:shd w:val="clear" w:color="auto" w:fill="FFFFFF"/>
                            <w:lang w:eastAsia="ja-JP"/>
                          </w:rPr>
                          <w:t>実車確認</w:t>
                        </w:r>
                      </w:p>
                    </w:txbxContent>
                  </v:textbox>
                </v:rect>
              </w:pict>
            </w:r>
          </w:p>
        </w:tc>
        <w:tc>
          <w:tcPr>
            <w:tcW w:w="1667" w:type="pct"/>
          </w:tcPr>
          <w:p w:rsidR="00917692" w:rsidRPr="0034294A" w:rsidRDefault="002B0F51" w:rsidP="004D4D60">
            <w:pPr>
              <w:rPr>
                <w:sz w:val="18"/>
                <w:szCs w:val="18"/>
                <w:lang w:eastAsia="ja-JP"/>
              </w:rPr>
            </w:pPr>
            <w:r w:rsidRPr="002B0F51">
              <w:rPr>
                <w:noProof/>
                <w:lang w:eastAsia="ja-JP"/>
              </w:rPr>
              <w:pict>
                <v:rect id="_x0000_s1206" style="position:absolute;margin-left:32.2pt;margin-top:332.95pt;width:170.1pt;height:34pt;z-index:85;mso-position-horizontal-relative:text;mso-position-vertical-relative:text;v-text-anchor:middle" strokecolor="#7f7f7f" strokeweight="1pt">
                  <v:fill color2="#d6e3bc"/>
                  <v:shadow type="perspective" color="#4e6128" opacity=".5" offset="1pt" offset2="-3pt"/>
                  <v:textbox style="mso-next-textbox:#_x0000_s1206" inset="1mm,1mm,1mm,1mm">
                    <w:txbxContent>
                      <w:p w:rsidR="00F765E0" w:rsidRPr="0034294A" w:rsidRDefault="00F765E0" w:rsidP="002C79F6">
                        <w:pPr>
                          <w:adjustRightInd w:val="0"/>
                          <w:snapToGrid w:val="0"/>
                          <w:jc w:val="center"/>
                          <w:rPr>
                            <w:shd w:val="clear" w:color="auto" w:fill="FFFFFF"/>
                            <w:lang w:eastAsia="ja-JP"/>
                          </w:rPr>
                        </w:pPr>
                        <w:r w:rsidRPr="0034294A">
                          <w:rPr>
                            <w:rFonts w:hint="eastAsia"/>
                            <w:shd w:val="clear" w:color="auto" w:fill="FFFFFF"/>
                            <w:lang w:eastAsia="ja-JP"/>
                          </w:rPr>
                          <w:t>課長承認</w:t>
                        </w:r>
                      </w:p>
                    </w:txbxContent>
                  </v:textbox>
                </v:rect>
              </w:pict>
            </w:r>
            <w:r w:rsidRPr="002B0F51">
              <w:rPr>
                <w:noProof/>
                <w:lang w:eastAsia="ja-JP"/>
              </w:rPr>
              <w:pict>
                <v:shape id="_x0000_s1207" type="#_x0000_t32" style="position:absolute;margin-left:117.25pt;margin-top:310.25pt;width:0;height:22.7pt;z-index:86;mso-position-horizontal-relative:text;mso-position-vertical-relative:text" o:connectortype="straight" strokecolor="#7f7f7f">
                  <v:stroke endarrow="block" endarrowwidth="wide" endarrowlength="long"/>
                </v:shape>
              </w:pict>
            </w:r>
            <w:r w:rsidRPr="002B0F51">
              <w:rPr>
                <w:noProof/>
                <w:lang w:eastAsia="ja-JP"/>
              </w:rPr>
              <w:pict>
                <v:group id="_x0000_s1208" style="position:absolute;margin-left:32.2pt;margin-top:259.25pt;width:170.1pt;height:51pt;z-index:83;mso-position-horizontal-relative:text;mso-position-vertical-relative:text" coordorigin="6657,2103" coordsize="3402,1020">
                  <v:rect id="_x0000_s1209" style="position:absolute;left:6657;top:2103;width:3402;height:680;v-text-anchor:middle" fillcolor="#deeaf6" strokecolor="#7f7f7f" strokeweight="1pt">
                    <v:fill color2="#d6e3bc"/>
                    <v:shadow type="perspective" color="#4e6128" opacity=".5" offset="1pt" offset2="-3pt"/>
                    <v:textbox style="mso-next-textbox:#_x0000_s1209" inset="1mm,1mm,1mm,1mm">
                      <w:txbxContent>
                        <w:p w:rsidR="00F765E0" w:rsidRPr="0034294A" w:rsidRDefault="00F765E0" w:rsidP="002C79F6">
                          <w:pPr>
                            <w:jc w:val="center"/>
                            <w:rPr>
                              <w:shd w:val="clear" w:color="auto" w:fill="FFFFFF"/>
                              <w:lang w:eastAsia="ja-JP"/>
                            </w:rPr>
                          </w:pPr>
                          <w:r>
                            <w:rPr>
                              <w:rFonts w:hint="eastAsia"/>
                              <w:lang w:eastAsia="ja-JP"/>
                            </w:rPr>
                            <w:t>対応内容登録</w:t>
                          </w:r>
                        </w:p>
                      </w:txbxContent>
                    </v:textbox>
                  </v:rect>
                  <v:rect id="_x0000_s1210" style="position:absolute;left:8358;top:2783;width:1701;height:340;v-text-anchor:middle" fillcolor="#deeaf6" strokecolor="#7f7f7f" strokeweight="1pt">
                    <v:fill color2="#d6e3bc"/>
                    <v:shadow type="perspective" color="#4e6128" opacity=".5" offset="1pt" offset2="-3pt"/>
                    <v:textbox style="mso-next-textbox:#_x0000_s1210" inset="0,0,0,0">
                      <w:txbxContent>
                        <w:p w:rsidR="00F765E0" w:rsidRPr="0034294A" w:rsidRDefault="00F765E0" w:rsidP="002C79F6">
                          <w:pPr>
                            <w:jc w:val="center"/>
                            <w:rPr>
                              <w:shd w:val="clear" w:color="auto" w:fill="FFFFFF"/>
                              <w:lang w:eastAsia="ja-JP"/>
                            </w:rPr>
                          </w:pPr>
                          <w:r w:rsidRPr="00D931AB">
                            <w:rPr>
                              <w:rFonts w:hint="eastAsia"/>
                              <w:lang w:eastAsia="ja-JP"/>
                            </w:rPr>
                            <w:t>画面：</w:t>
                          </w:r>
                          <w:r>
                            <w:rPr>
                              <w:lang w:eastAsia="ja-JP"/>
                            </w:rPr>
                            <w:t>KKS12010</w:t>
                          </w:r>
                        </w:p>
                      </w:txbxContent>
                    </v:textbox>
                  </v:rect>
                  <v:rect id="_x0000_s1211" style="position:absolute;left:6657;top:2783;width:1701;height:340;v-text-anchor:middle" fillcolor="#deeaf6" strokecolor="#7f7f7f" strokeweight="1pt">
                    <v:fill color2="#d6e3bc"/>
                    <v:shadow type="perspective" color="#4e6128" opacity=".5" offset="1pt" offset2="-3pt"/>
                    <v:textbox style="mso-next-textbox:#_x0000_s1211" inset="0,0,0,0">
                      <w:txbxContent>
                        <w:p w:rsidR="00F765E0" w:rsidRPr="00724A9F" w:rsidRDefault="00F765E0" w:rsidP="002C79F6">
                          <w:pPr>
                            <w:jc w:val="center"/>
                            <w:rPr>
                              <w:lang w:eastAsia="ja-JP"/>
                            </w:rPr>
                          </w:pPr>
                          <w:r w:rsidRPr="00724A9F">
                            <w:rPr>
                              <w:rFonts w:hint="eastAsia"/>
                              <w:lang w:eastAsia="ja-JP"/>
                            </w:rPr>
                            <w:t>担当：各部署</w:t>
                          </w:r>
                        </w:p>
                      </w:txbxContent>
                    </v:textbox>
                  </v:rect>
                </v:group>
              </w:pict>
            </w:r>
            <w:r w:rsidRPr="002B0F51">
              <w:rPr>
                <w:noProof/>
                <w:lang w:eastAsia="ja-JP"/>
              </w:rPr>
              <w:pict>
                <v:shape id="_x0000_s1212" type="#_x0000_t32" style="position:absolute;margin-left:117.25pt;margin-top:236.55pt;width:0;height:22.7pt;z-index:84;mso-position-horizontal-relative:text;mso-position-vertical-relative:text" o:connectortype="straight" strokecolor="#7f7f7f">
                  <v:stroke endarrow="block" endarrowwidth="wide" endarrowlength="long"/>
                </v:shape>
              </w:pict>
            </w:r>
            <w:r w:rsidRPr="002B0F51">
              <w:rPr>
                <w:noProof/>
                <w:lang w:eastAsia="ja-JP"/>
              </w:rPr>
              <w:pict>
                <v:group id="_x0000_s1213" style="position:absolute;margin-left:32.2pt;margin-top:185.55pt;width:170.1pt;height:51pt;z-index:81;mso-position-horizontal-relative:text;mso-position-vertical-relative:text" coordorigin="6657,2103" coordsize="3402,1020">
                  <v:rect id="_x0000_s1214" style="position:absolute;left:6657;top:2103;width:3402;height:680;v-text-anchor:middle" fillcolor="#deeaf6" strokecolor="#7f7f7f" strokeweight="1pt">
                    <v:fill color2="#d6e3bc"/>
                    <v:shadow type="perspective" color="#4e6128" opacity=".5" offset="1pt" offset2="-3pt"/>
                    <v:textbox style="mso-next-textbox:#_x0000_s1214" inset="1mm,1mm,1mm,1mm">
                      <w:txbxContent>
                        <w:p w:rsidR="00F765E0" w:rsidRPr="0034294A" w:rsidRDefault="00F765E0" w:rsidP="006F7CF8">
                          <w:pPr>
                            <w:jc w:val="center"/>
                            <w:rPr>
                              <w:shd w:val="clear" w:color="auto" w:fill="FFFFFF"/>
                              <w:lang w:eastAsia="ja-JP"/>
                            </w:rPr>
                          </w:pPr>
                          <w:r>
                            <w:rPr>
                              <w:rFonts w:hint="eastAsia"/>
                              <w:lang w:eastAsia="ja-JP"/>
                            </w:rPr>
                            <w:t>指摘項目確認</w:t>
                          </w:r>
                        </w:p>
                      </w:txbxContent>
                    </v:textbox>
                  </v:rect>
                  <v:rect id="_x0000_s1215" style="position:absolute;left:8358;top:2783;width:1701;height:340;v-text-anchor:middle" fillcolor="#deeaf6" strokecolor="#7f7f7f" strokeweight="1pt">
                    <v:fill color2="#d6e3bc"/>
                    <v:shadow type="perspective" color="#4e6128" opacity=".5" offset="1pt" offset2="-3pt"/>
                    <v:textbox style="mso-next-textbox:#_x0000_s1215" inset="0,0,0,0">
                      <w:txbxContent>
                        <w:p w:rsidR="00F765E0" w:rsidRPr="0034294A" w:rsidRDefault="00F765E0" w:rsidP="006F7CF8">
                          <w:pPr>
                            <w:jc w:val="center"/>
                            <w:rPr>
                              <w:shd w:val="clear" w:color="auto" w:fill="FFFFFF"/>
                              <w:lang w:eastAsia="ja-JP"/>
                            </w:rPr>
                          </w:pPr>
                          <w:r w:rsidRPr="00D931AB">
                            <w:rPr>
                              <w:rFonts w:hint="eastAsia"/>
                              <w:lang w:eastAsia="ja-JP"/>
                            </w:rPr>
                            <w:t>画面：</w:t>
                          </w:r>
                          <w:r>
                            <w:rPr>
                              <w:lang w:eastAsia="ja-JP"/>
                            </w:rPr>
                            <w:t>KKS12010</w:t>
                          </w:r>
                        </w:p>
                      </w:txbxContent>
                    </v:textbox>
                  </v:rect>
                  <v:rect id="_x0000_s1216" style="position:absolute;left:6657;top:2783;width:1701;height:340;v-text-anchor:middle" fillcolor="#deeaf6" strokecolor="#7f7f7f" strokeweight="1pt">
                    <v:fill color2="#d6e3bc"/>
                    <v:shadow type="perspective" color="#4e6128" opacity=".5" offset="1pt" offset2="-3pt"/>
                    <v:textbox style="mso-next-textbox:#_x0000_s1216" inset="0,0,0,0">
                      <w:txbxContent>
                        <w:p w:rsidR="00F765E0" w:rsidRPr="00724A9F" w:rsidRDefault="00F765E0" w:rsidP="006F7CF8">
                          <w:pPr>
                            <w:jc w:val="center"/>
                            <w:rPr>
                              <w:lang w:eastAsia="ja-JP"/>
                            </w:rPr>
                          </w:pPr>
                          <w:r w:rsidRPr="00724A9F">
                            <w:rPr>
                              <w:rFonts w:hint="eastAsia"/>
                              <w:lang w:eastAsia="ja-JP"/>
                            </w:rPr>
                            <w:t>担当：各部署</w:t>
                          </w:r>
                        </w:p>
                      </w:txbxContent>
                    </v:textbox>
                  </v:rect>
                </v:group>
              </w:pict>
            </w:r>
            <w:del w:id="112" w:author="高木義尚" w:date="2017-02-07T18:44:00Z">
              <w:r w:rsidRPr="002B0F51" w:rsidDel="007340FE">
                <w:rPr>
                  <w:noProof/>
                  <w:lang w:eastAsia="ja-JP"/>
                </w:rPr>
                <w:pict>
                  <v:rect id="_x0000_s1217" style="position:absolute;margin-left:313.35pt;margin-top:144.75pt;width:170.1pt;height:34pt;z-index:78;mso-position-horizontal-relative:text;mso-position-vertical-relative:text;v-text-anchor:middle" strokecolor="#7f7f7f" strokeweight="1pt">
                    <v:fill color2="#d6e3bc"/>
                    <v:shadow type="perspective" color="#4e6128" opacity=".5" offset="1pt" offset2="-3pt"/>
                    <v:textbox style="mso-next-textbox:#_x0000_s1217" inset="1mm,1mm,1mm,1mm">
                      <w:txbxContent>
                        <w:p w:rsidR="00F765E0" w:rsidRPr="0034294A" w:rsidRDefault="00F765E0" w:rsidP="006F7CF8">
                          <w:pPr>
                            <w:adjustRightInd w:val="0"/>
                            <w:snapToGrid w:val="0"/>
                            <w:jc w:val="center"/>
                            <w:rPr>
                              <w:shd w:val="clear" w:color="auto" w:fill="FFFFFF"/>
                            </w:rPr>
                          </w:pPr>
                          <w:proofErr w:type="spellStart"/>
                          <w:r w:rsidRPr="0034294A">
                            <w:rPr>
                              <w:rFonts w:hint="eastAsia"/>
                              <w:shd w:val="clear" w:color="auto" w:fill="FFFFFF"/>
                            </w:rPr>
                            <w:t>実車確認</w:t>
                          </w:r>
                          <w:proofErr w:type="spellEnd"/>
                        </w:p>
                      </w:txbxContent>
                    </v:textbox>
                  </v:rect>
                </w:pict>
              </w:r>
            </w:del>
          </w:p>
        </w:tc>
      </w:tr>
    </w:tbl>
    <w:p w:rsidR="00917692" w:rsidRDefault="00917692" w:rsidP="00E30EEB">
      <w:pPr>
        <w:pStyle w:val="2"/>
        <w:spacing w:after="180"/>
      </w:pPr>
      <w:r>
        <w:rPr>
          <w:rFonts w:hint="eastAsia"/>
        </w:rPr>
        <w:lastRenderedPageBreak/>
        <w:t>閲覧権限設定</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4722"/>
        <w:gridCol w:w="4726"/>
        <w:gridCol w:w="4726"/>
      </w:tblGrid>
      <w:tr w:rsidR="00917692" w:rsidRPr="0085602F" w:rsidTr="0034294A">
        <w:trPr>
          <w:tblHeader/>
        </w:trPr>
        <w:tc>
          <w:tcPr>
            <w:tcW w:w="1666" w:type="pct"/>
            <w:shd w:val="clear" w:color="auto" w:fill="F2F2F2"/>
          </w:tcPr>
          <w:p w:rsidR="00917692" w:rsidRPr="0034294A" w:rsidRDefault="00917692" w:rsidP="0034294A">
            <w:pPr>
              <w:jc w:val="center"/>
              <w:rPr>
                <w:b/>
                <w:bCs/>
                <w:sz w:val="18"/>
                <w:szCs w:val="18"/>
                <w:lang w:eastAsia="ja-JP"/>
              </w:rPr>
            </w:pPr>
            <w:r w:rsidRPr="0034294A">
              <w:rPr>
                <w:rFonts w:hint="eastAsia"/>
                <w:b/>
                <w:bCs/>
                <w:sz w:val="18"/>
                <w:szCs w:val="18"/>
                <w:lang w:eastAsia="ja-JP"/>
              </w:rPr>
              <w:t>各部署</w:t>
            </w:r>
          </w:p>
        </w:tc>
        <w:tc>
          <w:tcPr>
            <w:tcW w:w="1667" w:type="pct"/>
            <w:shd w:val="clear" w:color="auto" w:fill="F2F2F2"/>
          </w:tcPr>
          <w:p w:rsidR="00917692" w:rsidRPr="0034294A" w:rsidRDefault="00917692" w:rsidP="0034294A">
            <w:pPr>
              <w:jc w:val="center"/>
              <w:rPr>
                <w:b/>
                <w:bCs/>
                <w:sz w:val="18"/>
                <w:szCs w:val="18"/>
                <w:lang w:eastAsia="ja-JP"/>
              </w:rPr>
            </w:pPr>
          </w:p>
        </w:tc>
        <w:tc>
          <w:tcPr>
            <w:tcW w:w="1667" w:type="pct"/>
            <w:shd w:val="clear" w:color="auto" w:fill="F2F2F2"/>
          </w:tcPr>
          <w:p w:rsidR="00917692" w:rsidRPr="0034294A" w:rsidRDefault="00917692" w:rsidP="0034294A">
            <w:pPr>
              <w:jc w:val="center"/>
              <w:rPr>
                <w:b/>
                <w:bCs/>
                <w:sz w:val="18"/>
                <w:szCs w:val="18"/>
                <w:lang w:eastAsia="ja-JP"/>
              </w:rPr>
            </w:pPr>
          </w:p>
        </w:tc>
      </w:tr>
      <w:tr w:rsidR="00917692" w:rsidRPr="0085602F" w:rsidTr="0034294A">
        <w:trPr>
          <w:trHeight w:val="8368"/>
        </w:trPr>
        <w:tc>
          <w:tcPr>
            <w:tcW w:w="1666" w:type="pct"/>
          </w:tcPr>
          <w:p w:rsidR="00917692" w:rsidRPr="0034294A" w:rsidRDefault="002B0F51" w:rsidP="00CD125C">
            <w:pPr>
              <w:rPr>
                <w:bCs/>
                <w:sz w:val="18"/>
                <w:szCs w:val="18"/>
                <w:lang w:eastAsia="ja-JP"/>
              </w:rPr>
            </w:pPr>
            <w:r w:rsidRPr="002B0F51">
              <w:rPr>
                <w:noProof/>
                <w:lang w:eastAsia="ja-JP"/>
              </w:rPr>
              <w:pict>
                <v:rect id="_x0000_s1218" style="position:absolute;margin-left:28.35pt;margin-top:31.5pt;width:170.1pt;height:34pt;z-index:160;mso-position-horizontal-relative:text;mso-position-vertical-relative:text;v-text-anchor:middle" strokecolor="#7f7f7f" strokeweight="1pt">
                  <v:fill color2="#d6e3bc"/>
                  <v:shadow type="perspective" color="#4e6128" opacity=".5" offset="1pt" offset2="-3pt"/>
                  <v:textbox style="mso-next-textbox:#_x0000_s1218" inset="1mm,1mm,1mm,1mm">
                    <w:txbxContent>
                      <w:p w:rsidR="00F765E0" w:rsidRPr="0034294A" w:rsidRDefault="00F765E0" w:rsidP="00E30EEB">
                        <w:pPr>
                          <w:jc w:val="center"/>
                          <w:rPr>
                            <w:shd w:val="clear" w:color="auto" w:fill="FFFFFF"/>
                            <w:lang w:eastAsia="ja-JP"/>
                          </w:rPr>
                        </w:pPr>
                        <w:r w:rsidRPr="0034294A">
                          <w:rPr>
                            <w:rFonts w:hint="eastAsia"/>
                            <w:shd w:val="clear" w:color="auto" w:fill="FFFFFF"/>
                            <w:lang w:eastAsia="ja-JP"/>
                          </w:rPr>
                          <w:t>課員の担当業務の変更を確認</w:t>
                        </w:r>
                      </w:p>
                    </w:txbxContent>
                  </v:textbox>
                </v:rect>
              </w:pict>
            </w:r>
            <w:r w:rsidRPr="002B0F51">
              <w:rPr>
                <w:noProof/>
                <w:lang w:eastAsia="ja-JP"/>
              </w:rPr>
              <w:pict>
                <v:group id="_x0000_s1219" style="position:absolute;margin-left:28.35pt;margin-top:88.2pt;width:170.1pt;height:51pt;z-index:162;mso-position-horizontal-relative:text;mso-position-vertical-relative:text" coordorigin="6657,2103" coordsize="3402,1020">
                  <v:rect id="_x0000_s1220" style="position:absolute;left:6657;top:2103;width:3402;height:680;v-text-anchor:middle" fillcolor="#deeaf6" strokecolor="#7f7f7f" strokeweight="1pt">
                    <v:fill color2="#d6e3bc"/>
                    <v:shadow type="perspective" color="#4e6128" opacity=".5" offset="1pt" offset2="-3pt"/>
                    <v:textbox style="mso-next-textbox:#_x0000_s1220" inset="1mm,1mm,1mm,1mm">
                      <w:txbxContent>
                        <w:p w:rsidR="00F765E0" w:rsidRPr="00AC5234" w:rsidRDefault="00F765E0" w:rsidP="00E30EEB">
                          <w:pPr>
                            <w:snapToGrid w:val="0"/>
                            <w:jc w:val="center"/>
                            <w:rPr>
                              <w:lang w:eastAsia="ja-JP"/>
                            </w:rPr>
                          </w:pPr>
                          <w:r>
                            <w:rPr>
                              <w:rFonts w:hint="eastAsia"/>
                              <w:lang w:eastAsia="ja-JP"/>
                            </w:rPr>
                            <w:t>閲覧権限を登録・変更</w:t>
                          </w:r>
                        </w:p>
                      </w:txbxContent>
                    </v:textbox>
                  </v:rect>
                  <v:rect id="_x0000_s1221" style="position:absolute;left:8358;top:2783;width:1701;height:340;v-text-anchor:middle" fillcolor="#deeaf6" strokecolor="#7f7f7f" strokeweight="1pt">
                    <v:fill color2="#d6e3bc"/>
                    <v:shadow type="perspective" color="#4e6128" opacity=".5" offset="1pt" offset2="-3pt"/>
                    <v:textbox style="mso-next-textbox:#_x0000_s1221" inset="0,0,0,0">
                      <w:txbxContent>
                        <w:p w:rsidR="00F765E0" w:rsidRPr="0034294A" w:rsidRDefault="00F765E0" w:rsidP="00E30EEB">
                          <w:pPr>
                            <w:jc w:val="center"/>
                            <w:rPr>
                              <w:shd w:val="clear" w:color="auto" w:fill="FFFFFF"/>
                              <w:lang w:eastAsia="ja-JP"/>
                            </w:rPr>
                          </w:pPr>
                          <w:r w:rsidRPr="00D931AB">
                            <w:rPr>
                              <w:rFonts w:hint="eastAsia"/>
                              <w:lang w:eastAsia="ja-JP"/>
                            </w:rPr>
                            <w:t>画面：</w:t>
                          </w:r>
                          <w:r>
                            <w:rPr>
                              <w:lang w:eastAsia="ja-JP"/>
                            </w:rPr>
                            <w:t>KKS14010</w:t>
                          </w:r>
                        </w:p>
                      </w:txbxContent>
                    </v:textbox>
                  </v:rect>
                  <v:rect id="_x0000_s1222" style="position:absolute;left:6657;top:2783;width:1701;height:340;v-text-anchor:middle" fillcolor="#deeaf6" strokecolor="#7f7f7f" strokeweight="1pt">
                    <v:fill color2="#d6e3bc"/>
                    <v:shadow type="perspective" color="#4e6128" opacity=".5" offset="1pt" offset2="-3pt"/>
                    <v:textbox style="mso-next-textbox:#_x0000_s1222" inset="0,0,0,0">
                      <w:txbxContent>
                        <w:p w:rsidR="00F765E0" w:rsidRPr="00724A9F" w:rsidRDefault="00F765E0" w:rsidP="00E30EEB">
                          <w:pPr>
                            <w:jc w:val="center"/>
                            <w:rPr>
                              <w:lang w:eastAsia="ja-JP"/>
                            </w:rPr>
                          </w:pPr>
                          <w:r w:rsidRPr="00724A9F">
                            <w:rPr>
                              <w:rFonts w:hint="eastAsia"/>
                              <w:lang w:eastAsia="ja-JP"/>
                            </w:rPr>
                            <w:t>担当：各</w:t>
                          </w:r>
                          <w:r>
                            <w:rPr>
                              <w:rFonts w:hint="eastAsia"/>
                              <w:lang w:eastAsia="ja-JP"/>
                            </w:rPr>
                            <w:t>課長</w:t>
                          </w:r>
                        </w:p>
                        <w:p w:rsidR="00F765E0" w:rsidRPr="0034294A" w:rsidRDefault="00F765E0" w:rsidP="00E30EEB">
                          <w:pPr>
                            <w:jc w:val="center"/>
                            <w:rPr>
                              <w:shd w:val="clear" w:color="auto" w:fill="FFFFFF"/>
                              <w:lang w:eastAsia="ja-JP"/>
                            </w:rPr>
                          </w:pPr>
                        </w:p>
                      </w:txbxContent>
                    </v:textbox>
                  </v:rect>
                </v:group>
              </w:pict>
            </w:r>
            <w:r w:rsidRPr="002B0F51">
              <w:rPr>
                <w:noProof/>
                <w:lang w:eastAsia="ja-JP"/>
              </w:rPr>
              <w:pict>
                <v:shape id="_x0000_s1223" type="#_x0000_t32" style="position:absolute;margin-left:113.4pt;margin-top:65.5pt;width:0;height:22.7pt;z-index:163;mso-position-horizontal-relative:text;mso-position-vertical-relative:text" o:connectortype="straight" strokecolor="#7f7f7f">
                  <v:stroke endarrow="block" endarrowwidth="wide" endarrowlength="long"/>
                </v:shape>
              </w:pict>
            </w:r>
          </w:p>
        </w:tc>
        <w:tc>
          <w:tcPr>
            <w:tcW w:w="1667" w:type="pct"/>
          </w:tcPr>
          <w:p w:rsidR="00917692" w:rsidRPr="0034294A" w:rsidRDefault="00917692" w:rsidP="00CD125C">
            <w:pPr>
              <w:rPr>
                <w:sz w:val="18"/>
                <w:szCs w:val="18"/>
                <w:lang w:eastAsia="ja-JP"/>
              </w:rPr>
            </w:pPr>
          </w:p>
        </w:tc>
        <w:tc>
          <w:tcPr>
            <w:tcW w:w="1667" w:type="pct"/>
          </w:tcPr>
          <w:p w:rsidR="00917692" w:rsidRPr="0034294A" w:rsidRDefault="002B0F51" w:rsidP="00CD125C">
            <w:pPr>
              <w:rPr>
                <w:sz w:val="18"/>
                <w:szCs w:val="18"/>
                <w:lang w:eastAsia="ja-JP"/>
              </w:rPr>
            </w:pPr>
            <w:del w:id="113" w:author="高木義尚" w:date="2017-02-07T18:44:00Z">
              <w:r w:rsidRPr="002B0F51" w:rsidDel="007340FE">
                <w:rPr>
                  <w:noProof/>
                  <w:lang w:eastAsia="ja-JP"/>
                </w:rPr>
                <w:pict>
                  <v:shape id="_x0000_s1224" type="#_x0000_t32" style="position:absolute;margin-left:396.15pt;margin-top:216.75pt;width:0;height:22.7pt;z-index:161;mso-position-horizontal-relative:text;mso-position-vertical-relative:text" o:connectortype="straight" strokecolor="#7f7f7f">
                    <v:stroke endarrow="block" endarrowwidth="wide" endarrowlength="long"/>
                  </v:shape>
                </w:pict>
              </w:r>
              <w:r w:rsidRPr="002B0F51" w:rsidDel="007340FE">
                <w:rPr>
                  <w:noProof/>
                  <w:lang w:eastAsia="ja-JP"/>
                </w:rPr>
                <w:pict>
                  <v:rect id="_x0000_s1225" style="position:absolute;margin-left:313.35pt;margin-top:144.75pt;width:170.1pt;height:34pt;z-index:159;mso-position-horizontal-relative:text;mso-position-vertical-relative:text;v-text-anchor:middle" strokecolor="#7f7f7f" strokeweight="1pt">
                    <v:fill color2="#d6e3bc"/>
                    <v:shadow type="perspective" color="#4e6128" opacity=".5" offset="1pt" offset2="-3pt"/>
                    <v:textbox style="mso-next-textbox:#_x0000_s1225" inset="1mm,1mm,1mm,1mm">
                      <w:txbxContent>
                        <w:p w:rsidR="00F765E0" w:rsidRPr="0034294A" w:rsidRDefault="00F765E0" w:rsidP="00E30EEB">
                          <w:pPr>
                            <w:adjustRightInd w:val="0"/>
                            <w:snapToGrid w:val="0"/>
                            <w:jc w:val="center"/>
                            <w:rPr>
                              <w:shd w:val="clear" w:color="auto" w:fill="FFFFFF"/>
                            </w:rPr>
                          </w:pPr>
                          <w:proofErr w:type="spellStart"/>
                          <w:r w:rsidRPr="0034294A">
                            <w:rPr>
                              <w:rFonts w:hint="eastAsia"/>
                              <w:shd w:val="clear" w:color="auto" w:fill="FFFFFF"/>
                            </w:rPr>
                            <w:t>実車確認</w:t>
                          </w:r>
                          <w:proofErr w:type="spellEnd"/>
                        </w:p>
                      </w:txbxContent>
                    </v:textbox>
                  </v:rect>
                </w:pict>
              </w:r>
            </w:del>
          </w:p>
        </w:tc>
      </w:tr>
    </w:tbl>
    <w:p w:rsidR="00917692" w:rsidRDefault="00917692" w:rsidP="0099375B">
      <w:pPr>
        <w:pStyle w:val="2"/>
        <w:spacing w:after="180"/>
      </w:pPr>
      <w:r>
        <w:rPr>
          <w:rFonts w:hint="eastAsia"/>
        </w:rPr>
        <w:lastRenderedPageBreak/>
        <w:t>カーシェア予約</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4722"/>
        <w:gridCol w:w="4726"/>
        <w:gridCol w:w="4726"/>
      </w:tblGrid>
      <w:tr w:rsidR="00917692" w:rsidRPr="0085602F" w:rsidTr="0034294A">
        <w:trPr>
          <w:tblHeader/>
        </w:trPr>
        <w:tc>
          <w:tcPr>
            <w:tcW w:w="1666" w:type="pct"/>
            <w:shd w:val="clear" w:color="auto" w:fill="F2F2F2"/>
          </w:tcPr>
          <w:p w:rsidR="00917692" w:rsidRPr="0034294A" w:rsidRDefault="00917692" w:rsidP="0034294A">
            <w:pPr>
              <w:jc w:val="center"/>
              <w:rPr>
                <w:b/>
                <w:bCs/>
                <w:sz w:val="18"/>
                <w:szCs w:val="18"/>
                <w:lang w:eastAsia="ja-JP"/>
              </w:rPr>
            </w:pPr>
            <w:r w:rsidRPr="0034294A">
              <w:rPr>
                <w:rFonts w:hint="eastAsia"/>
                <w:b/>
                <w:bCs/>
                <w:sz w:val="18"/>
                <w:szCs w:val="18"/>
                <w:lang w:eastAsia="ja-JP"/>
              </w:rPr>
              <w:t>カーシェア使用希望者</w:t>
            </w:r>
          </w:p>
        </w:tc>
        <w:tc>
          <w:tcPr>
            <w:tcW w:w="1667" w:type="pct"/>
            <w:shd w:val="clear" w:color="auto" w:fill="F2F2F2"/>
          </w:tcPr>
          <w:p w:rsidR="00917692" w:rsidRPr="0034294A" w:rsidRDefault="00917692" w:rsidP="0034294A">
            <w:pPr>
              <w:jc w:val="center"/>
              <w:rPr>
                <w:b/>
                <w:bCs/>
                <w:sz w:val="18"/>
                <w:szCs w:val="18"/>
                <w:lang w:eastAsia="ja-JP"/>
              </w:rPr>
            </w:pPr>
            <w:r w:rsidRPr="0034294A">
              <w:rPr>
                <w:rFonts w:hint="eastAsia"/>
                <w:b/>
                <w:bCs/>
                <w:sz w:val="18"/>
                <w:szCs w:val="18"/>
                <w:lang w:eastAsia="ja-JP"/>
              </w:rPr>
              <w:t>カーシェア事務所</w:t>
            </w:r>
          </w:p>
        </w:tc>
        <w:tc>
          <w:tcPr>
            <w:tcW w:w="1667" w:type="pct"/>
            <w:shd w:val="clear" w:color="auto" w:fill="F2F2F2"/>
          </w:tcPr>
          <w:p w:rsidR="00917692" w:rsidRPr="0034294A" w:rsidRDefault="00917692" w:rsidP="0034294A">
            <w:pPr>
              <w:jc w:val="center"/>
              <w:rPr>
                <w:b/>
                <w:bCs/>
                <w:sz w:val="18"/>
                <w:szCs w:val="18"/>
                <w:lang w:eastAsia="ja-JP"/>
              </w:rPr>
            </w:pPr>
            <w:r w:rsidRPr="0034294A">
              <w:rPr>
                <w:b/>
                <w:bCs/>
                <w:sz w:val="18"/>
                <w:szCs w:val="18"/>
                <w:lang w:eastAsia="ja-JP"/>
              </w:rPr>
              <w:t>SJSB</w:t>
            </w:r>
          </w:p>
        </w:tc>
      </w:tr>
      <w:tr w:rsidR="00917692" w:rsidRPr="0085602F" w:rsidTr="0034294A">
        <w:trPr>
          <w:trHeight w:val="8368"/>
        </w:trPr>
        <w:tc>
          <w:tcPr>
            <w:tcW w:w="1666" w:type="pct"/>
          </w:tcPr>
          <w:p w:rsidR="00917692" w:rsidRPr="0034294A" w:rsidRDefault="002B0F51" w:rsidP="004D4D60">
            <w:pPr>
              <w:rPr>
                <w:bCs/>
                <w:sz w:val="18"/>
                <w:szCs w:val="18"/>
                <w:lang w:eastAsia="ja-JP"/>
              </w:rPr>
            </w:pPr>
            <w:r w:rsidRPr="002B0F51">
              <w:rPr>
                <w:noProof/>
                <w:lang w:eastAsia="ja-JP"/>
              </w:rPr>
              <w:pict>
                <v:shape id="_x0000_s1226" type="#_x0000_t32" style="position:absolute;margin-left:193.2pt;margin-top:34.4pt;width:70.65pt;height:32.25pt;z-index:169;mso-position-horizontal-relative:text;mso-position-vertical-relative:text" o:connectortype="straight" strokecolor="#7f7f7f">
                  <v:stroke endarrow="block" endarrowwidth="wide" endarrowlength="long"/>
                </v:shape>
              </w:pict>
            </w:r>
            <w:r w:rsidRPr="002B0F51">
              <w:rPr>
                <w:noProof/>
                <w:lang w:eastAsia="ja-JP"/>
              </w:rPr>
              <w:pict>
                <v:shape id="_x0000_s1227" type="#_x0000_t32" style="position:absolute;margin-left:193.2pt;margin-top:34.4pt;width:307.65pt;height:0;z-index:167;mso-position-horizontal-relative:text;mso-position-vertical-relative:text" o:connectortype="straight" strokecolor="#7f7f7f">
                  <v:stroke endarrow="block" endarrowwidth="wide" endarrowlength="long"/>
                </v:shape>
              </w:pict>
            </w:r>
            <w:r w:rsidRPr="002B0F51">
              <w:rPr>
                <w:noProof/>
                <w:lang w:eastAsia="ja-JP"/>
              </w:rPr>
              <w:pict>
                <v:group id="_x0000_s1228" style="position:absolute;margin-left:23.1pt;margin-top:15.65pt;width:170.1pt;height:51pt;z-index:89;mso-position-horizontal-relative:text;mso-position-vertical-relative:text" coordorigin="6657,2103" coordsize="3402,1020">
                  <v:rect id="_x0000_s1229" style="position:absolute;left:6657;top:2103;width:3402;height:680;v-text-anchor:middle" fillcolor="#deeaf6" strokecolor="#7f7f7f" strokeweight="1pt">
                    <v:fill color2="#d6e3bc"/>
                    <v:shadow type="perspective" color="#4e6128" opacity=".5" offset="1pt" offset2="-3pt"/>
                    <v:textbox style="mso-next-textbox:#_x0000_s1229" inset="1mm,1mm,1mm,1mm">
                      <w:txbxContent>
                        <w:p w:rsidR="00F765E0" w:rsidRPr="0034294A" w:rsidRDefault="00F765E0" w:rsidP="0099375B">
                          <w:pPr>
                            <w:jc w:val="center"/>
                            <w:rPr>
                              <w:shd w:val="clear" w:color="auto" w:fill="FFFFFF"/>
                              <w:lang w:eastAsia="ja-JP"/>
                            </w:rPr>
                          </w:pPr>
                          <w:r>
                            <w:rPr>
                              <w:rFonts w:hint="eastAsia"/>
                              <w:lang w:eastAsia="ja-JP"/>
                            </w:rPr>
                            <w:t>カーシェア予約</w:t>
                          </w:r>
                        </w:p>
                      </w:txbxContent>
                    </v:textbox>
                  </v:rect>
                  <v:rect id="_x0000_s1230" style="position:absolute;left:8358;top:2783;width:1701;height:340;v-text-anchor:middle" fillcolor="#deeaf6" strokecolor="#7f7f7f" strokeweight="1pt">
                    <v:fill color2="#d6e3bc"/>
                    <v:shadow type="perspective" color="#4e6128" opacity=".5" offset="1pt" offset2="-3pt"/>
                    <v:textbox style="mso-next-textbox:#_x0000_s1230" inset="0,0,0,0">
                      <w:txbxContent>
                        <w:p w:rsidR="00F765E0" w:rsidRPr="0034294A" w:rsidRDefault="00F765E0" w:rsidP="0099375B">
                          <w:pPr>
                            <w:jc w:val="center"/>
                            <w:rPr>
                              <w:shd w:val="clear" w:color="auto" w:fill="FFFFFF"/>
                              <w:lang w:eastAsia="ja-JP"/>
                            </w:rPr>
                          </w:pPr>
                          <w:r w:rsidRPr="00D931AB">
                            <w:rPr>
                              <w:rFonts w:hint="eastAsia"/>
                              <w:lang w:eastAsia="ja-JP"/>
                            </w:rPr>
                            <w:t>画面：</w:t>
                          </w:r>
                          <w:r>
                            <w:rPr>
                              <w:lang w:eastAsia="ja-JP"/>
                            </w:rPr>
                            <w:t>KKS08010</w:t>
                          </w:r>
                        </w:p>
                      </w:txbxContent>
                    </v:textbox>
                  </v:rect>
                  <v:rect id="_x0000_s1231" style="position:absolute;left:6657;top:2783;width:1701;height:340;v-text-anchor:middle" fillcolor="#deeaf6" strokecolor="#7f7f7f" strokeweight="1pt">
                    <v:fill color2="#d6e3bc"/>
                    <v:shadow type="perspective" color="#4e6128" opacity=".5" offset="1pt" offset2="-3pt"/>
                    <v:textbox style="mso-next-textbox:#_x0000_s1231" inset="0,0,0,0">
                      <w:txbxContent>
                        <w:p w:rsidR="00F765E0" w:rsidRPr="0034294A" w:rsidRDefault="00F765E0" w:rsidP="0099375B">
                          <w:pPr>
                            <w:jc w:val="center"/>
                            <w:rPr>
                              <w:shd w:val="clear" w:color="auto" w:fill="FFFFFF"/>
                              <w:lang w:eastAsia="ja-JP"/>
                            </w:rPr>
                          </w:pPr>
                        </w:p>
                      </w:txbxContent>
                    </v:textbox>
                  </v:rect>
                </v:group>
              </w:pict>
            </w:r>
            <w:r w:rsidRPr="002B0F51">
              <w:rPr>
                <w:noProof/>
                <w:lang w:eastAsia="ja-JP"/>
              </w:rPr>
              <w:pict>
                <v:group id="_x0000_s1232" style="position:absolute;margin-left:500.85pt;margin-top:85.85pt;width:170.1pt;height:51pt;z-index:165;mso-position-horizontal-relative:text;mso-position-vertical-relative:text" coordorigin="6657,2103" coordsize="3402,1020">
                  <v:rect id="_x0000_s1233" style="position:absolute;left:6657;top:2103;width:3402;height:680;v-text-anchor:middle" fillcolor="#deeaf6" strokecolor="#7f7f7f" strokeweight="1pt">
                    <v:fill color2="#d6e3bc"/>
                    <v:shadow type="perspective" color="#4e6128" opacity=".5" offset="1pt" offset2="-3pt"/>
                    <v:textbox style="mso-next-textbox:#_x0000_s1233" inset="1mm,1mm,1mm,1mm">
                      <w:txbxContent>
                        <w:p w:rsidR="00F765E0" w:rsidRPr="00AC5234" w:rsidRDefault="00F765E0" w:rsidP="00C03646">
                          <w:pPr>
                            <w:snapToGrid w:val="0"/>
                            <w:jc w:val="center"/>
                            <w:rPr>
                              <w:lang w:eastAsia="ja-JP"/>
                            </w:rPr>
                          </w:pPr>
                          <w:r>
                            <w:rPr>
                              <w:rFonts w:hint="eastAsia"/>
                              <w:lang w:eastAsia="ja-JP"/>
                            </w:rPr>
                            <w:t>本予約として登録</w:t>
                          </w:r>
                        </w:p>
                      </w:txbxContent>
                    </v:textbox>
                  </v:rect>
                  <v:rect id="_x0000_s1234" style="position:absolute;left:8358;top:2783;width:1701;height:340;v-text-anchor:middle" fillcolor="#deeaf6" strokecolor="#7f7f7f" strokeweight="1pt">
                    <v:fill color2="#d6e3bc"/>
                    <v:shadow type="perspective" color="#4e6128" opacity=".5" offset="1pt" offset2="-3pt"/>
                    <v:textbox style="mso-next-textbox:#_x0000_s1234" inset="0,0,0,0">
                      <w:txbxContent>
                        <w:p w:rsidR="00F765E0" w:rsidRPr="0034294A" w:rsidRDefault="00F765E0" w:rsidP="00C03646">
                          <w:pPr>
                            <w:jc w:val="center"/>
                            <w:rPr>
                              <w:shd w:val="clear" w:color="auto" w:fill="FFFFFF"/>
                              <w:lang w:eastAsia="ja-JP"/>
                            </w:rPr>
                          </w:pPr>
                          <w:r w:rsidRPr="00D931AB">
                            <w:rPr>
                              <w:rFonts w:hint="eastAsia"/>
                              <w:lang w:eastAsia="ja-JP"/>
                            </w:rPr>
                            <w:t>画面：</w:t>
                          </w:r>
                          <w:r>
                            <w:rPr>
                              <w:lang w:eastAsia="ja-JP"/>
                            </w:rPr>
                            <w:t>KKS08010</w:t>
                          </w:r>
                        </w:p>
                      </w:txbxContent>
                    </v:textbox>
                  </v:rect>
                  <v:rect id="_x0000_s1235" style="position:absolute;left:6657;top:2783;width:1701;height:340;v-text-anchor:middle" fillcolor="#deeaf6" strokecolor="#7f7f7f" strokeweight="1pt">
                    <v:fill color2="#d6e3bc"/>
                    <v:shadow type="perspective" color="#4e6128" opacity=".5" offset="1pt" offset2="-3pt"/>
                    <v:textbox style="mso-next-textbox:#_x0000_s1235" inset="0,0,0,0">
                      <w:txbxContent>
                        <w:p w:rsidR="00F765E0" w:rsidRPr="0034294A" w:rsidRDefault="00F765E0" w:rsidP="00C03646">
                          <w:pPr>
                            <w:jc w:val="center"/>
                            <w:rPr>
                              <w:shd w:val="clear" w:color="auto" w:fill="FFFFFF"/>
                              <w:lang w:eastAsia="ja-JP"/>
                            </w:rPr>
                          </w:pPr>
                        </w:p>
                      </w:txbxContent>
                    </v:textbox>
                  </v:rect>
                </v:group>
              </w:pict>
            </w:r>
          </w:p>
        </w:tc>
        <w:tc>
          <w:tcPr>
            <w:tcW w:w="1667" w:type="pct"/>
          </w:tcPr>
          <w:p w:rsidR="00917692" w:rsidRPr="0034294A" w:rsidRDefault="002B0F51" w:rsidP="004D4D60">
            <w:pPr>
              <w:rPr>
                <w:sz w:val="18"/>
                <w:szCs w:val="18"/>
                <w:lang w:eastAsia="ja-JP"/>
              </w:rPr>
            </w:pPr>
            <w:r w:rsidRPr="002B0F51">
              <w:rPr>
                <w:noProof/>
                <w:lang w:eastAsia="ja-JP"/>
              </w:rPr>
              <w:pict>
                <v:shape id="_x0000_s1236" type="#_x0000_t32" style="position:absolute;margin-left:112.85pt;margin-top:92.9pt;width:0;height:40.7pt;z-index:104;mso-position-horizontal-relative:text;mso-position-vertical-relative:text" o:connectortype="straight" strokecolor="#7f7f7f">
                  <v:stroke endarrow="block" endarrowwidth="wide" endarrowlength="long"/>
                </v:shape>
              </w:pict>
            </w:r>
            <w:r w:rsidRPr="002B0F51">
              <w:rPr>
                <w:noProof/>
                <w:lang w:eastAsia="ja-JP"/>
              </w:rPr>
              <w:pict>
                <v:shape id="_x0000_s1237" type="#_x0000_t32" style="position:absolute;margin-left:181.65pt;margin-top:92.9pt;width:.05pt;height:13.7pt;z-index:171;mso-position-horizontal-relative:text;mso-position-vertical-relative:text" o:connectortype="straight" strokecolor="#7f7f7f">
                  <v:stroke endarrow="block" endarrowwidth="wide" endarrowlength="long"/>
                </v:shape>
              </w:pict>
            </w:r>
            <w:r w:rsidRPr="002B0F51">
              <w:rPr>
                <w:noProof/>
                <w:lang w:eastAsia="ja-JP"/>
              </w:rPr>
              <w:pict>
                <v:group id="_x0000_s1238" style="position:absolute;margin-left:27.75pt;margin-top:41.9pt;width:170.1pt;height:51pt;z-index:92;mso-position-horizontal-relative:text;mso-position-vertical-relative:text" coordorigin="6657,2103" coordsize="3402,1020">
                  <v:rect id="_x0000_s1239" style="position:absolute;left:6657;top:2103;width:3402;height:680;v-text-anchor:middle" fillcolor="#deeaf6" strokecolor="#7f7f7f" strokeweight="1pt">
                    <v:fill color2="#d6e3bc"/>
                    <v:shadow type="perspective" color="#4e6128" opacity=".5" offset="1pt" offset2="-3pt"/>
                    <v:textbox style="mso-next-textbox:#_x0000_s1239" inset="1mm,1mm,1mm,1mm">
                      <w:txbxContent>
                        <w:p w:rsidR="00F765E0" w:rsidRDefault="00F765E0" w:rsidP="00AC5234">
                          <w:pPr>
                            <w:snapToGrid w:val="0"/>
                            <w:jc w:val="center"/>
                            <w:rPr>
                              <w:lang w:eastAsia="ja-JP"/>
                            </w:rPr>
                          </w:pPr>
                          <w:r>
                            <w:rPr>
                              <w:rFonts w:hint="eastAsia"/>
                              <w:lang w:eastAsia="ja-JP"/>
                            </w:rPr>
                            <w:t>カーシェア予約確認</w:t>
                          </w:r>
                        </w:p>
                        <w:p w:rsidR="00F765E0" w:rsidRPr="00AC5234" w:rsidRDefault="00F765E0" w:rsidP="00AC5234">
                          <w:pPr>
                            <w:snapToGrid w:val="0"/>
                            <w:jc w:val="center"/>
                            <w:rPr>
                              <w:lang w:eastAsia="ja-JP"/>
                            </w:rPr>
                          </w:pPr>
                          <w:r>
                            <w:rPr>
                              <w:rFonts w:hint="eastAsia"/>
                              <w:lang w:eastAsia="ja-JP"/>
                            </w:rPr>
                            <w:t>当日の予約者を一覧で確認</w:t>
                          </w:r>
                        </w:p>
                      </w:txbxContent>
                    </v:textbox>
                  </v:rect>
                  <v:rect id="_x0000_s1240" style="position:absolute;left:8358;top:2783;width:1701;height:340;v-text-anchor:middle" fillcolor="#deeaf6" strokecolor="#7f7f7f" strokeweight="1pt">
                    <v:fill color2="#d6e3bc"/>
                    <v:shadow type="perspective" color="#4e6128" opacity=".5" offset="1pt" offset2="-3pt"/>
                    <v:textbox style="mso-next-textbox:#_x0000_s1240" inset="0,0,0,0">
                      <w:txbxContent>
                        <w:p w:rsidR="00F765E0" w:rsidRPr="0034294A" w:rsidRDefault="00F765E0" w:rsidP="00AC5234">
                          <w:pPr>
                            <w:jc w:val="center"/>
                            <w:rPr>
                              <w:shd w:val="clear" w:color="auto" w:fill="FFFFFF"/>
                              <w:lang w:eastAsia="ja-JP"/>
                            </w:rPr>
                          </w:pPr>
                          <w:r w:rsidRPr="00D931AB">
                            <w:rPr>
                              <w:rFonts w:hint="eastAsia"/>
                              <w:lang w:eastAsia="ja-JP"/>
                            </w:rPr>
                            <w:t>画面：</w:t>
                          </w:r>
                          <w:r>
                            <w:rPr>
                              <w:lang w:eastAsia="ja-JP"/>
                            </w:rPr>
                            <w:t>KKS08010</w:t>
                          </w:r>
                        </w:p>
                      </w:txbxContent>
                    </v:textbox>
                  </v:rect>
                  <v:rect id="_x0000_s1241" style="position:absolute;left:6657;top:2783;width:1701;height:340;v-text-anchor:middle" fillcolor="#deeaf6" strokecolor="#7f7f7f" strokeweight="1pt">
                    <v:fill color2="#d6e3bc"/>
                    <v:shadow type="perspective" color="#4e6128" opacity=".5" offset="1pt" offset2="-3pt"/>
                    <v:textbox style="mso-next-textbox:#_x0000_s1241" inset="0,0,0,0">
                      <w:txbxContent>
                        <w:p w:rsidR="00F765E0" w:rsidRPr="0034294A" w:rsidRDefault="00F765E0" w:rsidP="00AC5234">
                          <w:pPr>
                            <w:jc w:val="center"/>
                            <w:rPr>
                              <w:shd w:val="clear" w:color="auto" w:fill="FFFFFF"/>
                              <w:lang w:eastAsia="ja-JP"/>
                            </w:rPr>
                          </w:pPr>
                        </w:p>
                      </w:txbxContent>
                    </v:textbox>
                  </v:rect>
                </v:group>
              </w:pict>
            </w:r>
            <w:r w:rsidRPr="002B0F51">
              <w:rPr>
                <w:noProof/>
                <w:lang w:eastAsia="ja-JP"/>
              </w:rPr>
              <w:pict>
                <v:shape id="_x0000_s1242" type="#_x0000_t32" style="position:absolute;margin-left:112.8pt;margin-top:167.6pt;width:0;height:22.7pt;z-index:105;mso-position-horizontal-relative:text;mso-position-vertical-relative:text" o:connectortype="straight" strokecolor="#7f7f7f">
                  <v:stroke endarrow="block" endarrowwidth="wide" endarrowlength="long"/>
                </v:shape>
              </w:pict>
            </w:r>
            <w:r w:rsidRPr="002B0F51">
              <w:rPr>
                <w:noProof/>
                <w:lang w:eastAsia="ja-JP"/>
              </w:rPr>
              <w:pict>
                <v:rect id="_x0000_s1243" style="position:absolute;margin-left:27.75pt;margin-top:133.6pt;width:170.1pt;height:34pt;z-index:91;mso-position-horizontal-relative:text;mso-position-vertical-relative:text;v-text-anchor:middle" strokecolor="#7f7f7f" strokeweight="1pt">
                  <v:fill color2="#d6e3bc"/>
                  <v:shadow type="perspective" color="#4e6128" opacity=".5" offset="1pt" offset2="-3pt"/>
                  <v:textbox style="mso-next-textbox:#_x0000_s1243" inset="1mm,1mm,1mm,1mm">
                    <w:txbxContent>
                      <w:p w:rsidR="00F765E0" w:rsidRPr="0034294A" w:rsidRDefault="00F765E0" w:rsidP="0099375B">
                        <w:pPr>
                          <w:adjustRightInd w:val="0"/>
                          <w:snapToGrid w:val="0"/>
                          <w:jc w:val="center"/>
                          <w:rPr>
                            <w:shd w:val="clear" w:color="auto" w:fill="FFFFFF"/>
                            <w:lang w:eastAsia="ja-JP"/>
                          </w:rPr>
                        </w:pPr>
                        <w:r w:rsidRPr="0034294A">
                          <w:rPr>
                            <w:rFonts w:hint="eastAsia"/>
                            <w:shd w:val="clear" w:color="auto" w:fill="FFFFFF"/>
                            <w:lang w:eastAsia="ja-JP"/>
                          </w:rPr>
                          <w:t>貸出車両の準備</w:t>
                        </w:r>
                      </w:p>
                    </w:txbxContent>
                  </v:textbox>
                </v:rect>
              </w:pict>
            </w:r>
            <w:r w:rsidRPr="002B0F51">
              <w:rPr>
                <w:noProof/>
                <w:lang w:eastAsia="ja-JP"/>
              </w:rPr>
              <w:pict>
                <v:shape id="_x0000_s1244" type="#_x0000_t32" style="position:absolute;margin-left:112.85pt;margin-top:241.3pt;width:0;height:18.95pt;z-index:106;mso-position-horizontal-relative:text;mso-position-vertical-relative:text" o:connectortype="straight" strokecolor="#7f7f7f">
                  <v:stroke endarrow="block" endarrowwidth="wide" endarrowlength="long"/>
                </v:shape>
              </w:pict>
            </w:r>
            <w:r w:rsidRPr="002B0F51">
              <w:rPr>
                <w:noProof/>
                <w:lang w:eastAsia="ja-JP"/>
              </w:rPr>
              <w:pict>
                <v:group id="_x0000_s1245" style="position:absolute;margin-left:27.75pt;margin-top:190.3pt;width:170.1pt;height:51pt;z-index:93;mso-position-horizontal-relative:text;mso-position-vertical-relative:text" coordorigin="6657,2103" coordsize="3402,1020">
                  <v:rect id="_x0000_s1246" style="position:absolute;left:6657;top:2103;width:3402;height:680;v-text-anchor:middle" fillcolor="#deeaf6" strokecolor="#7f7f7f" strokeweight="1pt">
                    <v:fill color2="#d6e3bc"/>
                    <v:shadow type="perspective" color="#4e6128" opacity=".5" offset="1pt" offset2="-3pt"/>
                    <v:textbox style="mso-next-textbox:#_x0000_s1246" inset="1mm,1mm,1mm,1mm">
                      <w:txbxContent>
                        <w:p w:rsidR="00F765E0" w:rsidRPr="00AC5234" w:rsidRDefault="00F765E0" w:rsidP="00C03646">
                          <w:pPr>
                            <w:snapToGrid w:val="0"/>
                            <w:jc w:val="center"/>
                            <w:rPr>
                              <w:lang w:eastAsia="ja-JP"/>
                            </w:rPr>
                          </w:pPr>
                          <w:r>
                            <w:rPr>
                              <w:rFonts w:hint="eastAsia"/>
                              <w:lang w:eastAsia="ja-JP"/>
                            </w:rPr>
                            <w:t>準備済みとして登録</w:t>
                          </w:r>
                        </w:p>
                      </w:txbxContent>
                    </v:textbox>
                  </v:rect>
                  <v:rect id="_x0000_s1247" style="position:absolute;left:8358;top:2783;width:1701;height:340;v-text-anchor:middle" fillcolor="#deeaf6" strokecolor="#7f7f7f" strokeweight="1pt">
                    <v:fill color2="#d6e3bc"/>
                    <v:shadow type="perspective" color="#4e6128" opacity=".5" offset="1pt" offset2="-3pt"/>
                    <v:textbox style="mso-next-textbox:#_x0000_s1247" inset="0,0,0,0">
                      <w:txbxContent>
                        <w:p w:rsidR="00F765E0" w:rsidRPr="0034294A" w:rsidRDefault="00F765E0" w:rsidP="00C03646">
                          <w:pPr>
                            <w:jc w:val="center"/>
                            <w:rPr>
                              <w:shd w:val="clear" w:color="auto" w:fill="FFFFFF"/>
                              <w:lang w:eastAsia="ja-JP"/>
                            </w:rPr>
                          </w:pPr>
                          <w:r w:rsidRPr="00D931AB">
                            <w:rPr>
                              <w:rFonts w:hint="eastAsia"/>
                              <w:lang w:eastAsia="ja-JP"/>
                            </w:rPr>
                            <w:t>画面：</w:t>
                          </w:r>
                          <w:r>
                            <w:rPr>
                              <w:lang w:eastAsia="ja-JP"/>
                            </w:rPr>
                            <w:t>KKS08010</w:t>
                          </w:r>
                        </w:p>
                      </w:txbxContent>
                    </v:textbox>
                  </v:rect>
                  <v:rect id="_x0000_s1248" style="position:absolute;left:6657;top:2783;width:1701;height:340;v-text-anchor:middle" fillcolor="#deeaf6" strokecolor="#7f7f7f" strokeweight="1pt">
                    <v:fill color2="#d6e3bc"/>
                    <v:shadow type="perspective" color="#4e6128" opacity=".5" offset="1pt" offset2="-3pt"/>
                    <v:textbox style="mso-next-textbox:#_x0000_s1248" inset="0,0,0,0">
                      <w:txbxContent>
                        <w:p w:rsidR="00F765E0" w:rsidRPr="0034294A" w:rsidRDefault="00F765E0" w:rsidP="00C03646">
                          <w:pPr>
                            <w:jc w:val="center"/>
                            <w:rPr>
                              <w:shd w:val="clear" w:color="auto" w:fill="FFFFFF"/>
                              <w:lang w:eastAsia="ja-JP"/>
                            </w:rPr>
                          </w:pPr>
                        </w:p>
                      </w:txbxContent>
                    </v:textbox>
                  </v:rect>
                </v:group>
              </w:pict>
            </w:r>
            <w:r w:rsidRPr="002B0F51">
              <w:rPr>
                <w:noProof/>
                <w:lang w:eastAsia="ja-JP"/>
              </w:rPr>
              <w:pict>
                <v:shape id="_x0000_s1249" type="#_x0000_t32" style="position:absolute;margin-left:112.8pt;margin-top:294.25pt;width:.05pt;height:19.7pt;z-index:108;mso-position-horizontal-relative:text;mso-position-vertical-relative:text" o:connectortype="straight" strokecolor="#7f7f7f">
                  <v:stroke endarrow="block" endarrowwidth="wide" endarrowlength="long"/>
                </v:shape>
              </w:pict>
            </w:r>
            <w:r w:rsidRPr="002B0F51">
              <w:rPr>
                <w:noProof/>
                <w:lang w:eastAsia="ja-JP"/>
              </w:rPr>
              <w:pict>
                <v:rect id="_x0000_s1250" style="position:absolute;margin-left:27.75pt;margin-top:260.25pt;width:170.1pt;height:34pt;z-index:94;mso-position-horizontal-relative:text;mso-position-vertical-relative:text;v-text-anchor:middle" strokecolor="#7f7f7f" strokeweight="1pt">
                  <v:fill color2="#d6e3bc"/>
                  <v:shadow type="perspective" color="#4e6128" opacity=".5" offset="1pt" offset2="-3pt"/>
                  <v:textbox style="mso-next-textbox:#_x0000_s1250" inset="1mm,1mm,1mm,1mm">
                    <w:txbxContent>
                      <w:p w:rsidR="00F765E0" w:rsidRPr="0034294A" w:rsidRDefault="00F765E0" w:rsidP="00C03646">
                        <w:pPr>
                          <w:adjustRightInd w:val="0"/>
                          <w:snapToGrid w:val="0"/>
                          <w:jc w:val="center"/>
                          <w:rPr>
                            <w:shd w:val="clear" w:color="auto" w:fill="FFFFFF"/>
                            <w:lang w:eastAsia="ja-JP"/>
                          </w:rPr>
                        </w:pPr>
                        <w:r w:rsidRPr="0034294A">
                          <w:rPr>
                            <w:rFonts w:hint="eastAsia"/>
                            <w:shd w:val="clear" w:color="auto" w:fill="FFFFFF"/>
                            <w:lang w:eastAsia="ja-JP"/>
                          </w:rPr>
                          <w:t>貸出車両への給油</w:t>
                        </w:r>
                      </w:p>
                    </w:txbxContent>
                  </v:textbox>
                </v:rect>
              </w:pict>
            </w:r>
            <w:r w:rsidRPr="002B0F51">
              <w:rPr>
                <w:noProof/>
                <w:lang w:eastAsia="ja-JP"/>
              </w:rPr>
              <w:pict>
                <v:group id="_x0000_s1251" style="position:absolute;margin-left:27.75pt;margin-top:313.95pt;width:170.1pt;height:51pt;z-index:107;mso-position-horizontal-relative:text;mso-position-vertical-relative:text" coordorigin="6657,2103" coordsize="3402,1020">
                  <v:rect id="_x0000_s1252" style="position:absolute;left:6657;top:2103;width:3402;height:680;v-text-anchor:middle" fillcolor="#deeaf6" strokecolor="#7f7f7f" strokeweight="1pt">
                    <v:fill color2="#d6e3bc"/>
                    <v:shadow type="perspective" color="#4e6128" opacity=".5" offset="1pt" offset2="-3pt"/>
                    <v:textbox style="mso-next-textbox:#_x0000_s1252" inset="1mm,1mm,1mm,1mm">
                      <w:txbxContent>
                        <w:p w:rsidR="00F765E0" w:rsidRPr="00AC5234" w:rsidRDefault="00F765E0" w:rsidP="00EE6BA6">
                          <w:pPr>
                            <w:snapToGrid w:val="0"/>
                            <w:jc w:val="center"/>
                            <w:rPr>
                              <w:lang w:eastAsia="ja-JP"/>
                            </w:rPr>
                          </w:pPr>
                          <w:r>
                            <w:rPr>
                              <w:rFonts w:hint="eastAsia"/>
                              <w:lang w:eastAsia="ja-JP"/>
                            </w:rPr>
                            <w:t>給油済みとして登録</w:t>
                          </w:r>
                        </w:p>
                      </w:txbxContent>
                    </v:textbox>
                  </v:rect>
                  <v:rect id="_x0000_s1253" style="position:absolute;left:8358;top:2783;width:1701;height:340;v-text-anchor:middle" fillcolor="#deeaf6" strokecolor="#7f7f7f" strokeweight="1pt">
                    <v:fill color2="#d6e3bc"/>
                    <v:shadow type="perspective" color="#4e6128" opacity=".5" offset="1pt" offset2="-3pt"/>
                    <v:textbox style="mso-next-textbox:#_x0000_s1253" inset="0,0,0,0">
                      <w:txbxContent>
                        <w:p w:rsidR="00F765E0" w:rsidRPr="0034294A" w:rsidRDefault="00F765E0" w:rsidP="00EE6BA6">
                          <w:pPr>
                            <w:jc w:val="center"/>
                            <w:rPr>
                              <w:shd w:val="clear" w:color="auto" w:fill="FFFFFF"/>
                              <w:lang w:eastAsia="ja-JP"/>
                            </w:rPr>
                          </w:pPr>
                          <w:r w:rsidRPr="00D931AB">
                            <w:rPr>
                              <w:rFonts w:hint="eastAsia"/>
                              <w:lang w:eastAsia="ja-JP"/>
                            </w:rPr>
                            <w:t>画面：</w:t>
                          </w:r>
                          <w:r>
                            <w:rPr>
                              <w:lang w:eastAsia="ja-JP"/>
                            </w:rPr>
                            <w:t>KKS08010</w:t>
                          </w:r>
                        </w:p>
                      </w:txbxContent>
                    </v:textbox>
                  </v:rect>
                  <v:rect id="_x0000_s1254" style="position:absolute;left:6657;top:2783;width:1701;height:340;v-text-anchor:middle" fillcolor="#deeaf6" strokecolor="#7f7f7f" strokeweight="1pt">
                    <v:fill color2="#d6e3bc"/>
                    <v:shadow type="perspective" color="#4e6128" opacity=".5" offset="1pt" offset2="-3pt"/>
                    <v:textbox style="mso-next-textbox:#_x0000_s1254" inset="0,0,0,0">
                      <w:txbxContent>
                        <w:p w:rsidR="00F765E0" w:rsidRPr="0034294A" w:rsidRDefault="00F765E0" w:rsidP="00EE6BA6">
                          <w:pPr>
                            <w:jc w:val="center"/>
                            <w:rPr>
                              <w:shd w:val="clear" w:color="auto" w:fill="FFFFFF"/>
                              <w:lang w:eastAsia="ja-JP"/>
                            </w:rPr>
                          </w:pPr>
                        </w:p>
                      </w:txbxContent>
                    </v:textbox>
                  </v:rect>
                </v:group>
              </w:pict>
            </w:r>
            <w:r w:rsidRPr="002B0F51">
              <w:rPr>
                <w:noProof/>
                <w:lang w:eastAsia="ja-JP"/>
              </w:rPr>
              <w:pict>
                <v:oval id="_x0000_s1255" style="position:absolute;margin-left:99.3pt;margin-top:384.65pt;width:28.35pt;height:28.35pt;z-index:95;mso-position-horizontal-relative:text;mso-position-vertical-relative:text;v-text-anchor:middle" filled="f" strokecolor="#7f7f7f" strokeweight="1pt">
                  <v:fill color2="#d6e3bc" focusposition="1" focussize="" focus="100%" type="gradient"/>
                  <v:shadow type="perspective" color="#4e6128" opacity=".5" offset="1pt" offset2="-3pt"/>
                  <o:lock v:ext="edit" aspectratio="t"/>
                  <v:textbox style="mso-next-textbox:#_x0000_s1255" inset="1mm,1mm,1mm,1mm">
                    <w:txbxContent>
                      <w:p w:rsidR="00F765E0" w:rsidRDefault="00F765E0" w:rsidP="00DE4308">
                        <w:pPr>
                          <w:jc w:val="center"/>
                        </w:pPr>
                        <w:r>
                          <w:rPr>
                            <w:lang w:eastAsia="ja-JP"/>
                          </w:rPr>
                          <w:t>4</w:t>
                        </w:r>
                      </w:p>
                    </w:txbxContent>
                  </v:textbox>
                </v:oval>
              </w:pict>
            </w:r>
            <w:r w:rsidRPr="002B0F51">
              <w:rPr>
                <w:noProof/>
                <w:lang w:eastAsia="ja-JP"/>
              </w:rPr>
              <w:pict>
                <v:shape id="_x0000_s1256" type="#_x0000_t114" style="position:absolute;margin-left:145.65pt;margin-top:107.15pt;width:71.25pt;height:22.7pt;z-index:170;mso-position-horizontal-relative:text;mso-position-vertical-relative:text;v-text-anchor:middle" filled="f" strokecolor="#7f7f7f" strokeweight="1pt">
                  <v:fill color2="#d6e3bc" focusposition="1" focussize="" focus="100%" type="gradient"/>
                  <v:shadow type="perspective" color="#4e6128" opacity=".5" offset="1pt" offset2="-3pt"/>
                  <v:textbox inset="1mm,0,1mm,0">
                    <w:txbxContent>
                      <w:p w:rsidR="00F765E0" w:rsidRDefault="00F765E0" w:rsidP="008755BE">
                        <w:pPr>
                          <w:jc w:val="center"/>
                          <w:rPr>
                            <w:lang w:eastAsia="ja-JP"/>
                          </w:rPr>
                        </w:pPr>
                        <w:r>
                          <w:rPr>
                            <w:rFonts w:hint="eastAsia"/>
                            <w:lang w:eastAsia="ja-JP"/>
                          </w:rPr>
                          <w:t>帳票：</w:t>
                        </w:r>
                        <w:r>
                          <w:rPr>
                            <w:lang w:eastAsia="ja-JP"/>
                          </w:rPr>
                          <w:t>KKR08070</w:t>
                        </w:r>
                      </w:p>
                    </w:txbxContent>
                  </v:textbox>
                </v:shape>
              </w:pict>
            </w:r>
            <w:r w:rsidRPr="002B0F51">
              <w:rPr>
                <w:noProof/>
                <w:lang w:eastAsia="ja-JP"/>
              </w:rPr>
              <w:pict>
                <v:shape id="_x0000_s1257" type="#_x0000_t32" style="position:absolute;margin-left:197.85pt;margin-top:71.95pt;width:66.9pt;height:35.2pt;flip:x y;z-index:168;mso-position-horizontal-relative:text;mso-position-vertical-relative:text" o:connectortype="straight" strokecolor="#7f7f7f">
                  <v:stroke endarrow="block" endarrowwidth="wide" endarrowlength="long"/>
                </v:shape>
              </w:pict>
            </w:r>
            <w:r w:rsidRPr="002B0F51">
              <w:rPr>
                <w:noProof/>
                <w:lang w:eastAsia="ja-JP"/>
              </w:rPr>
              <w:pict>
                <v:shape id="_x0000_s1258" type="#_x0000_t32" style="position:absolute;margin-left:112.8pt;margin-top:360.45pt;width:0;height:22.7pt;z-index:109;mso-position-horizontal-relative:text;mso-position-vertical-relative:text" o:connectortype="straight" strokecolor="#7f7f7f">
                  <v:stroke endarrow="block" endarrowwidth="wide" endarrowlength="long"/>
                </v:shape>
              </w:pict>
            </w:r>
          </w:p>
        </w:tc>
        <w:tc>
          <w:tcPr>
            <w:tcW w:w="1667" w:type="pct"/>
          </w:tcPr>
          <w:p w:rsidR="00917692" w:rsidRPr="0034294A" w:rsidRDefault="002B0F51" w:rsidP="004D4D60">
            <w:pPr>
              <w:rPr>
                <w:sz w:val="18"/>
                <w:szCs w:val="18"/>
                <w:lang w:eastAsia="ja-JP"/>
              </w:rPr>
            </w:pPr>
            <w:r w:rsidRPr="002B0F51">
              <w:rPr>
                <w:noProof/>
                <w:lang w:eastAsia="ja-JP"/>
              </w:rPr>
              <w:pict>
                <v:shape id="_x0000_s1259" type="#_x0000_t32" style="position:absolute;margin-left:113.5pt;margin-top:51.9pt;width:.05pt;height:33.95pt;z-index:166;mso-position-horizontal-relative:text;mso-position-vertical-relative:text" o:connectortype="straight" strokecolor="#7f7f7f">
                  <v:stroke endarrow="block" endarrowwidth="wide" endarrowlength="long"/>
                </v:shape>
              </w:pict>
            </w:r>
            <w:r w:rsidRPr="002B0F51">
              <w:rPr>
                <w:noProof/>
                <w:lang w:eastAsia="ja-JP"/>
              </w:rPr>
              <w:pict>
                <v:rect id="_x0000_s1260" style="position:absolute;margin-left:28.45pt;margin-top:17.9pt;width:170.1pt;height:34pt;z-index:164;mso-position-horizontal-relative:text;mso-position-vertical-relative:text;v-text-anchor:middle" strokecolor="#7f7f7f" strokeweight="1pt">
                  <v:fill color2="#d6e3bc"/>
                  <v:shadow type="perspective" color="#4e6128" opacity=".5" offset="1pt" offset2="-3pt"/>
                  <v:textbox style="mso-next-textbox:#_x0000_s1260" inset="1mm,1mm,1mm,1mm">
                    <w:txbxContent>
                      <w:p w:rsidR="00F765E0" w:rsidRPr="0034294A" w:rsidRDefault="00F765E0" w:rsidP="0099375B">
                        <w:pPr>
                          <w:adjustRightInd w:val="0"/>
                          <w:snapToGrid w:val="0"/>
                          <w:jc w:val="center"/>
                          <w:rPr>
                            <w:shd w:val="clear" w:color="auto" w:fill="FFFFFF"/>
                            <w:lang w:eastAsia="ja-JP"/>
                          </w:rPr>
                        </w:pPr>
                        <w:r w:rsidRPr="0034294A">
                          <w:rPr>
                            <w:rFonts w:hint="eastAsia"/>
                            <w:shd w:val="clear" w:color="auto" w:fill="FFFFFF"/>
                            <w:lang w:eastAsia="ja-JP"/>
                          </w:rPr>
                          <w:t>仮予約の場合の個別調整</w:t>
                        </w:r>
                      </w:p>
                    </w:txbxContent>
                  </v:textbox>
                </v:rect>
              </w:pict>
            </w:r>
            <w:del w:id="114" w:author="高木義尚" w:date="2017-02-07T18:44:00Z">
              <w:r w:rsidRPr="002B0F51" w:rsidDel="007340FE">
                <w:rPr>
                  <w:noProof/>
                  <w:lang w:eastAsia="ja-JP"/>
                </w:rPr>
                <w:pict>
                  <v:shape id="_x0000_s1261" type="#_x0000_t32" style="position:absolute;margin-left:396.15pt;margin-top:216.75pt;width:0;height:22.7pt;z-index:103;mso-position-horizontal-relative:text;mso-position-vertical-relative:text" o:connectortype="straight" strokecolor="#7f7f7f">
                    <v:stroke endarrow="block" endarrowwidth="wide" endarrowlength="long"/>
                  </v:shape>
                </w:pict>
              </w:r>
              <w:r w:rsidRPr="002B0F51" w:rsidDel="007340FE">
                <w:rPr>
                  <w:noProof/>
                  <w:lang w:eastAsia="ja-JP"/>
                </w:rPr>
                <w:pict>
                  <v:rect id="_x0000_s1262" style="position:absolute;margin-left:313.35pt;margin-top:144.75pt;width:170.1pt;height:34pt;z-index:90;mso-position-horizontal-relative:text;mso-position-vertical-relative:text;v-text-anchor:middle" strokecolor="#7f7f7f" strokeweight="1pt">
                    <v:fill color2="#d6e3bc"/>
                    <v:shadow type="perspective" color="#4e6128" opacity=".5" offset="1pt" offset2="-3pt"/>
                    <v:textbox style="mso-next-textbox:#_x0000_s1262" inset="1mm,1mm,1mm,1mm">
                      <w:txbxContent>
                        <w:p w:rsidR="00F765E0" w:rsidRPr="0034294A" w:rsidRDefault="00F765E0" w:rsidP="0099375B">
                          <w:pPr>
                            <w:adjustRightInd w:val="0"/>
                            <w:snapToGrid w:val="0"/>
                            <w:jc w:val="center"/>
                            <w:rPr>
                              <w:shd w:val="clear" w:color="auto" w:fill="FFFFFF"/>
                            </w:rPr>
                          </w:pPr>
                          <w:proofErr w:type="spellStart"/>
                          <w:r w:rsidRPr="0034294A">
                            <w:rPr>
                              <w:rFonts w:hint="eastAsia"/>
                              <w:shd w:val="clear" w:color="auto" w:fill="FFFFFF"/>
                            </w:rPr>
                            <w:t>実車確認</w:t>
                          </w:r>
                          <w:proofErr w:type="spellEnd"/>
                        </w:p>
                      </w:txbxContent>
                    </v:textbox>
                  </v:rect>
                </w:pict>
              </w:r>
            </w:del>
          </w:p>
        </w:tc>
      </w:tr>
      <w:tr w:rsidR="00917692" w:rsidRPr="0085602F" w:rsidTr="0034294A">
        <w:trPr>
          <w:trHeight w:val="8368"/>
        </w:trPr>
        <w:tc>
          <w:tcPr>
            <w:tcW w:w="1666" w:type="pct"/>
          </w:tcPr>
          <w:p w:rsidR="00917692" w:rsidRPr="0034294A" w:rsidRDefault="002B0F51" w:rsidP="004D4D60">
            <w:pPr>
              <w:rPr>
                <w:bCs/>
                <w:noProof/>
                <w:sz w:val="18"/>
                <w:szCs w:val="18"/>
                <w:lang w:eastAsia="ja-JP"/>
              </w:rPr>
            </w:pPr>
            <w:r w:rsidRPr="002B0F51">
              <w:rPr>
                <w:noProof/>
                <w:lang w:eastAsia="ja-JP"/>
              </w:rPr>
              <w:lastRenderedPageBreak/>
              <w:pict>
                <v:group id="_x0000_s1263" style="position:absolute;margin-left:25.35pt;margin-top:51.7pt;width:170.1pt;height:51pt;z-index:98;mso-position-horizontal-relative:text;mso-position-vertical-relative:text" coordorigin="6657,2103" coordsize="3402,1020">
                  <v:rect id="_x0000_s1264" style="position:absolute;left:6657;top:2103;width:3402;height:680;v-text-anchor:middle" fillcolor="#deeaf6" strokecolor="#7f7f7f" strokeweight="1pt">
                    <v:fill color2="#d6e3bc"/>
                    <v:shadow type="perspective" color="#4e6128" opacity=".5" offset="1pt" offset2="-3pt"/>
                    <v:textbox style="mso-next-textbox:#_x0000_s1264" inset="1mm,1mm,1mm,1mm">
                      <w:txbxContent>
                        <w:p w:rsidR="00F765E0" w:rsidRPr="00AC5234" w:rsidRDefault="00F765E0" w:rsidP="00B8502C">
                          <w:pPr>
                            <w:snapToGrid w:val="0"/>
                            <w:jc w:val="center"/>
                            <w:rPr>
                              <w:lang w:eastAsia="ja-JP"/>
                            </w:rPr>
                          </w:pPr>
                          <w:r>
                            <w:rPr>
                              <w:rFonts w:hint="eastAsia"/>
                              <w:lang w:eastAsia="ja-JP"/>
                            </w:rPr>
                            <w:t>予約車両</w:t>
                          </w:r>
                          <w:del w:id="115" w:author="GKH154NFA tsuka 塚越  健一 GJ1 G" w:date="2017-02-01T09:50:00Z">
                            <w:r w:rsidDel="000F56AF">
                              <w:rPr>
                                <w:rFonts w:hint="eastAsia"/>
                                <w:lang w:eastAsia="ja-JP"/>
                              </w:rPr>
                              <w:delText>の</w:delText>
                            </w:r>
                          </w:del>
                          <w:ins w:id="116" w:author="GKH154NFA tsuka 塚越  健一 GJ1 G" w:date="2017-02-01T09:50:00Z">
                            <w:r>
                              <w:rPr>
                                <w:rFonts w:hint="eastAsia"/>
                                <w:lang w:eastAsia="ja-JP"/>
                              </w:rPr>
                              <w:t>を把握</w:t>
                            </w:r>
                          </w:ins>
                          <w:del w:id="117" w:author="GKH154NFA tsuka 塚越  健一 GJ1 G" w:date="2017-02-01T09:50:00Z">
                            <w:r w:rsidDel="000F56AF">
                              <w:rPr>
                                <w:rFonts w:hint="eastAsia"/>
                                <w:lang w:eastAsia="ja-JP"/>
                              </w:rPr>
                              <w:delText>状況を確認</w:delText>
                            </w:r>
                          </w:del>
                        </w:p>
                      </w:txbxContent>
                    </v:textbox>
                  </v:rect>
                  <v:rect id="_x0000_s1265" style="position:absolute;left:8358;top:2783;width:1701;height:340;v-text-anchor:middle" fillcolor="#deeaf6" strokecolor="#7f7f7f" strokeweight="1pt">
                    <v:fill color2="#d6e3bc"/>
                    <v:shadow type="perspective" color="#4e6128" opacity=".5" offset="1pt" offset2="-3pt"/>
                    <v:textbox style="mso-next-textbox:#_x0000_s1265" inset="0,0,0,0">
                      <w:txbxContent>
                        <w:p w:rsidR="00F765E0" w:rsidRPr="0034294A" w:rsidRDefault="00F765E0" w:rsidP="00B8502C">
                          <w:pPr>
                            <w:jc w:val="center"/>
                            <w:rPr>
                              <w:shd w:val="clear" w:color="auto" w:fill="FFFFFF"/>
                              <w:lang w:eastAsia="ja-JP"/>
                            </w:rPr>
                          </w:pPr>
                          <w:r w:rsidRPr="00D931AB">
                            <w:rPr>
                              <w:rFonts w:hint="eastAsia"/>
                              <w:lang w:eastAsia="ja-JP"/>
                            </w:rPr>
                            <w:t>画面：</w:t>
                          </w:r>
                          <w:r>
                            <w:rPr>
                              <w:lang w:eastAsia="ja-JP"/>
                            </w:rPr>
                            <w:t>KKS08010</w:t>
                          </w:r>
                        </w:p>
                      </w:txbxContent>
                    </v:textbox>
                  </v:rect>
                  <v:rect id="_x0000_s1266" style="position:absolute;left:6657;top:2783;width:1701;height:340;v-text-anchor:middle" fillcolor="#deeaf6" strokecolor="#7f7f7f" strokeweight="1pt">
                    <v:fill color2="#d6e3bc"/>
                    <v:shadow type="perspective" color="#4e6128" opacity=".5" offset="1pt" offset2="-3pt"/>
                    <v:textbox style="mso-next-textbox:#_x0000_s1266" inset="0,0,0,0">
                      <w:txbxContent>
                        <w:p w:rsidR="00F765E0" w:rsidRPr="0034294A" w:rsidRDefault="00F765E0" w:rsidP="00B8502C">
                          <w:pPr>
                            <w:jc w:val="center"/>
                            <w:rPr>
                              <w:shd w:val="clear" w:color="auto" w:fill="FFFFFF"/>
                              <w:lang w:eastAsia="ja-JP"/>
                            </w:rPr>
                          </w:pPr>
                        </w:p>
                      </w:txbxContent>
                    </v:textbox>
                  </v:rect>
                </v:group>
              </w:pict>
            </w:r>
          </w:p>
        </w:tc>
        <w:tc>
          <w:tcPr>
            <w:tcW w:w="1667" w:type="pct"/>
          </w:tcPr>
          <w:p w:rsidR="00917692" w:rsidRPr="0034294A" w:rsidRDefault="002B0F51" w:rsidP="004D4D60">
            <w:pPr>
              <w:rPr>
                <w:rFonts w:ascii="ＭＳ Ｐゴシック" w:eastAsia="ＭＳ Ｐゴシック" w:hAnsi="ＭＳ Ｐゴシック" w:cs="ＭＳ Ｐゴシック"/>
                <w:noProof/>
                <w:sz w:val="24"/>
                <w:szCs w:val="24"/>
                <w:lang w:eastAsia="ja-JP"/>
              </w:rPr>
            </w:pPr>
            <w:r w:rsidRPr="002B0F51">
              <w:rPr>
                <w:noProof/>
                <w:lang w:eastAsia="ja-JP"/>
              </w:rPr>
              <w:pict>
                <v:oval id="_x0000_s1267" style="position:absolute;margin-left:97.05pt;margin-top:51.65pt;width:28.35pt;height:28.35pt;z-index:96;mso-position-horizontal-relative:text;mso-position-vertical-relative:text;v-text-anchor:middle" filled="f" strokecolor="#7f7f7f" strokeweight="1pt">
                  <v:fill color2="#d6e3bc" focusposition="1" focussize="" focus="100%" type="gradient"/>
                  <v:shadow type="perspective" color="#4e6128" opacity=".5" offset="1pt" offset2="-3pt"/>
                  <o:lock v:ext="edit" aspectratio="t"/>
                  <v:textbox style="mso-next-textbox:#_x0000_s1267" inset="1mm,1mm,1mm,1mm">
                    <w:txbxContent>
                      <w:p w:rsidR="00F765E0" w:rsidRDefault="00F765E0" w:rsidP="00EF267A">
                        <w:pPr>
                          <w:jc w:val="center"/>
                        </w:pPr>
                        <w:r>
                          <w:rPr>
                            <w:lang w:eastAsia="ja-JP"/>
                          </w:rPr>
                          <w:t>4</w:t>
                        </w:r>
                      </w:p>
                    </w:txbxContent>
                  </v:textbox>
                </v:oval>
              </w:pict>
            </w:r>
            <w:r w:rsidRPr="002B0F51">
              <w:rPr>
                <w:noProof/>
                <w:lang w:eastAsia="ja-JP"/>
              </w:rPr>
              <w:pict>
                <v:rect id="_x0000_s1268" style="position:absolute;margin-left:-210.75pt;margin-top:125.4pt;width:410.1pt;height:34pt;z-index:99;mso-position-horizontal-relative:text;mso-position-vertical-relative:text;v-text-anchor:middle" strokecolor="#7f7f7f" strokeweight="1pt">
                  <v:fill color2="#d6e3bc"/>
                  <v:shadow type="perspective" color="#4e6128" opacity=".5" offset="1pt" offset2="-3pt"/>
                  <v:textbox style="mso-next-textbox:#_x0000_s1268" inset="1mm,1mm,1mm,1mm">
                    <w:txbxContent>
                      <w:p w:rsidR="00F765E0" w:rsidRPr="0034294A" w:rsidRDefault="00F765E0" w:rsidP="00B8502C">
                        <w:pPr>
                          <w:adjustRightInd w:val="0"/>
                          <w:snapToGrid w:val="0"/>
                          <w:jc w:val="center"/>
                          <w:rPr>
                            <w:shd w:val="clear" w:color="auto" w:fill="FFFFFF"/>
                            <w:lang w:eastAsia="ja-JP"/>
                          </w:rPr>
                        </w:pPr>
                        <w:r w:rsidRPr="0034294A">
                          <w:rPr>
                            <w:rFonts w:hint="eastAsia"/>
                            <w:shd w:val="clear" w:color="auto" w:fill="FFFFFF"/>
                            <w:lang w:eastAsia="ja-JP"/>
                          </w:rPr>
                          <w:t>車両の貸出</w:t>
                        </w:r>
                      </w:p>
                    </w:txbxContent>
                  </v:textbox>
                </v:rect>
              </w:pict>
            </w:r>
            <w:r w:rsidRPr="002B0F51">
              <w:rPr>
                <w:noProof/>
                <w:lang w:eastAsia="ja-JP"/>
              </w:rPr>
              <w:pict>
                <v:shape id="_x0000_s1269" type="#_x0000_t32" style="position:absolute;margin-left:114.3pt;margin-top:289.2pt;width:0;height:22.7pt;z-index:116;mso-position-horizontal-relative:text;mso-position-vertical-relative:text" o:connectortype="straight" strokecolor="#7f7f7f">
                  <v:stroke endarrow="block" endarrowwidth="wide" endarrowlength="long"/>
                </v:shape>
              </w:pict>
            </w:r>
            <w:r w:rsidRPr="002B0F51">
              <w:rPr>
                <w:noProof/>
                <w:lang w:eastAsia="ja-JP"/>
              </w:rPr>
              <w:pict>
                <v:shape id="_x0000_s1270" type="#_x0000_t32" style="position:absolute;margin-left:114.3pt;margin-top:233.1pt;width:0;height:22.7pt;z-index:112;mso-position-horizontal-relative:text;mso-position-vertical-relative:text" o:connectortype="straight" strokecolor="#7f7f7f">
                  <v:stroke endarrow="block" endarrowwidth="wide" endarrowlength="long"/>
                </v:shape>
              </w:pict>
            </w:r>
            <w:r w:rsidRPr="002B0F51">
              <w:rPr>
                <w:noProof/>
                <w:lang w:eastAsia="ja-JP"/>
              </w:rPr>
              <w:pict>
                <v:shape id="_x0000_s1271" type="#_x0000_t32" style="position:absolute;margin-left:114.3pt;margin-top:159.4pt;width:0;height:22.7pt;z-index:102;mso-position-horizontal-relative:text;mso-position-vertical-relative:text" o:connectortype="straight" strokecolor="#7f7f7f">
                  <v:stroke endarrow="block" endarrowwidth="wide" endarrowlength="long"/>
                </v:shape>
              </w:pict>
            </w:r>
            <w:r w:rsidRPr="002B0F51">
              <w:rPr>
                <w:noProof/>
                <w:lang w:eastAsia="ja-JP"/>
              </w:rPr>
              <w:pict>
                <v:group id="_x0000_s1272" style="position:absolute;margin-left:29.25pt;margin-top:182.1pt;width:170.1pt;height:51pt;z-index:100;mso-position-horizontal-relative:text;mso-position-vertical-relative:text" coordorigin="6657,2103" coordsize="3402,1020">
                  <v:rect id="_x0000_s1273" style="position:absolute;left:6657;top:2103;width:3402;height:680;v-text-anchor:middle" fillcolor="#deeaf6" strokecolor="#7f7f7f" strokeweight="1pt">
                    <v:fill color2="#d6e3bc"/>
                    <v:shadow type="perspective" color="#4e6128" opacity=".5" offset="1pt" offset2="-3pt"/>
                    <v:textbox style="mso-next-textbox:#_x0000_s1273" inset="1mm,1mm,1mm,1mm">
                      <w:txbxContent>
                        <w:p w:rsidR="00F765E0" w:rsidRPr="00AC5234" w:rsidRDefault="00F765E0" w:rsidP="00631C74">
                          <w:pPr>
                            <w:snapToGrid w:val="0"/>
                            <w:jc w:val="center"/>
                            <w:rPr>
                              <w:lang w:eastAsia="ja-JP"/>
                            </w:rPr>
                          </w:pPr>
                          <w:r>
                            <w:rPr>
                              <w:rFonts w:hint="eastAsia"/>
                              <w:lang w:eastAsia="ja-JP"/>
                            </w:rPr>
                            <w:t>貸出済みとして登録</w:t>
                          </w:r>
                        </w:p>
                      </w:txbxContent>
                    </v:textbox>
                  </v:rect>
                  <v:rect id="_x0000_s1274" style="position:absolute;left:8358;top:2783;width:1701;height:340;v-text-anchor:middle" fillcolor="#deeaf6" strokecolor="#7f7f7f" strokeweight="1pt">
                    <v:fill color2="#d6e3bc"/>
                    <v:shadow type="perspective" color="#4e6128" opacity=".5" offset="1pt" offset2="-3pt"/>
                    <v:textbox style="mso-next-textbox:#_x0000_s1274" inset="0,0,0,0">
                      <w:txbxContent>
                        <w:p w:rsidR="00F765E0" w:rsidRPr="0034294A" w:rsidRDefault="00F765E0" w:rsidP="00631C74">
                          <w:pPr>
                            <w:jc w:val="center"/>
                            <w:rPr>
                              <w:shd w:val="clear" w:color="auto" w:fill="FFFFFF"/>
                              <w:lang w:eastAsia="ja-JP"/>
                            </w:rPr>
                          </w:pPr>
                          <w:r w:rsidRPr="00D931AB">
                            <w:rPr>
                              <w:rFonts w:hint="eastAsia"/>
                              <w:lang w:eastAsia="ja-JP"/>
                            </w:rPr>
                            <w:t>画面：</w:t>
                          </w:r>
                          <w:r>
                            <w:rPr>
                              <w:lang w:eastAsia="ja-JP"/>
                            </w:rPr>
                            <w:t>KKS08010</w:t>
                          </w:r>
                        </w:p>
                      </w:txbxContent>
                    </v:textbox>
                  </v:rect>
                  <v:rect id="_x0000_s1275" style="position:absolute;left:6657;top:2783;width:1701;height:340;v-text-anchor:middle" fillcolor="#deeaf6" strokecolor="#7f7f7f" strokeweight="1pt">
                    <v:fill color2="#d6e3bc"/>
                    <v:shadow type="perspective" color="#4e6128" opacity=".5" offset="1pt" offset2="-3pt"/>
                    <v:textbox style="mso-next-textbox:#_x0000_s1275" inset="0,0,0,0">
                      <w:txbxContent>
                        <w:p w:rsidR="00F765E0" w:rsidRPr="0034294A" w:rsidRDefault="00F765E0" w:rsidP="00631C74">
                          <w:pPr>
                            <w:jc w:val="center"/>
                            <w:rPr>
                              <w:shd w:val="clear" w:color="auto" w:fill="FFFFFF"/>
                              <w:lang w:eastAsia="ja-JP"/>
                            </w:rPr>
                          </w:pPr>
                        </w:p>
                      </w:txbxContent>
                    </v:textbox>
                  </v:rect>
                </v:group>
              </w:pict>
            </w:r>
            <w:r w:rsidRPr="002B0F51">
              <w:rPr>
                <w:noProof/>
                <w:lang w:eastAsia="ja-JP"/>
              </w:rPr>
              <w:pict>
                <v:shape id="_x0000_s1276" type="#_x0000_t32" style="position:absolute;margin-left:111.3pt;margin-top:80pt;width:0;height:45.4pt;z-index:97;mso-position-horizontal-relative:text;mso-position-vertical-relative:text" o:connectortype="straight" strokecolor="#7f7f7f">
                  <v:stroke endarrow="block" endarrowwidth="wide" endarrowlength="long"/>
                </v:shape>
              </w:pict>
            </w:r>
            <w:r w:rsidRPr="002B0F51">
              <w:rPr>
                <w:noProof/>
                <w:lang w:eastAsia="ja-JP"/>
              </w:rPr>
              <w:pict>
                <v:shape id="_x0000_s1277" type="#_x0000_t32" style="position:absolute;margin-left:-125.7pt;margin-top:216.1pt;width:0;height:39.7pt;z-index:114;mso-position-horizontal-relative:text;mso-position-vertical-relative:text" o:connectortype="straight" strokecolor="#7f7f7f">
                  <v:stroke endarrow="block" endarrowwidth="wide" endarrowlength="long"/>
                </v:shape>
              </w:pict>
            </w:r>
            <w:r w:rsidRPr="002B0F51">
              <w:rPr>
                <w:noProof/>
                <w:lang w:eastAsia="ja-JP"/>
              </w:rPr>
              <w:pict>
                <v:group id="_x0000_s1278" style="position:absolute;margin-left:29.25pt;margin-top:311.9pt;width:170.1pt;height:51pt;z-index:115;mso-position-horizontal-relative:text;mso-position-vertical-relative:text" coordorigin="6657,2103" coordsize="3402,1020">
                  <v:rect id="_x0000_s1279" style="position:absolute;left:6657;top:2103;width:3402;height:680;v-text-anchor:middle" fillcolor="#deeaf6" strokecolor="#7f7f7f" strokeweight="1pt">
                    <v:fill color2="#d6e3bc"/>
                    <v:shadow type="perspective" color="#4e6128" opacity=".5" offset="1pt" offset2="-3pt"/>
                    <v:textbox style="mso-next-textbox:#_x0000_s1279" inset="1mm,1mm,1mm,1mm">
                      <w:txbxContent>
                        <w:p w:rsidR="00F765E0" w:rsidRPr="00AC5234" w:rsidRDefault="00F765E0" w:rsidP="00E95C64">
                          <w:pPr>
                            <w:snapToGrid w:val="0"/>
                            <w:jc w:val="center"/>
                            <w:rPr>
                              <w:lang w:eastAsia="ja-JP"/>
                            </w:rPr>
                          </w:pPr>
                          <w:r>
                            <w:rPr>
                              <w:rFonts w:hint="eastAsia"/>
                              <w:lang w:eastAsia="ja-JP"/>
                            </w:rPr>
                            <w:t>返却済みとして登録</w:t>
                          </w:r>
                        </w:p>
                      </w:txbxContent>
                    </v:textbox>
                  </v:rect>
                  <v:rect id="_x0000_s1280" style="position:absolute;left:8358;top:2783;width:1701;height:340;v-text-anchor:middle" fillcolor="#deeaf6" strokecolor="#7f7f7f" strokeweight="1pt">
                    <v:fill color2="#d6e3bc"/>
                    <v:shadow type="perspective" color="#4e6128" opacity=".5" offset="1pt" offset2="-3pt"/>
                    <v:textbox style="mso-next-textbox:#_x0000_s1280" inset="0,0,0,0">
                      <w:txbxContent>
                        <w:p w:rsidR="00F765E0" w:rsidRPr="0034294A" w:rsidRDefault="00F765E0" w:rsidP="00E95C64">
                          <w:pPr>
                            <w:jc w:val="center"/>
                            <w:rPr>
                              <w:shd w:val="clear" w:color="auto" w:fill="FFFFFF"/>
                              <w:lang w:eastAsia="ja-JP"/>
                            </w:rPr>
                          </w:pPr>
                          <w:r w:rsidRPr="00D931AB">
                            <w:rPr>
                              <w:rFonts w:hint="eastAsia"/>
                              <w:lang w:eastAsia="ja-JP"/>
                            </w:rPr>
                            <w:t>画面：</w:t>
                          </w:r>
                          <w:r>
                            <w:rPr>
                              <w:lang w:eastAsia="ja-JP"/>
                            </w:rPr>
                            <w:t>KKS08010</w:t>
                          </w:r>
                        </w:p>
                      </w:txbxContent>
                    </v:textbox>
                  </v:rect>
                  <v:rect id="_x0000_s1281" style="position:absolute;left:6657;top:2783;width:1701;height:340;v-text-anchor:middle" fillcolor="#deeaf6" strokecolor="#7f7f7f" strokeweight="1pt">
                    <v:fill color2="#d6e3bc"/>
                    <v:shadow type="perspective" color="#4e6128" opacity=".5" offset="1pt" offset2="-3pt"/>
                    <v:textbox style="mso-next-textbox:#_x0000_s1281" inset="0,0,0,0">
                      <w:txbxContent>
                        <w:p w:rsidR="00F765E0" w:rsidRPr="0034294A" w:rsidRDefault="00F765E0" w:rsidP="00E95C64">
                          <w:pPr>
                            <w:jc w:val="center"/>
                            <w:rPr>
                              <w:shd w:val="clear" w:color="auto" w:fill="FFFFFF"/>
                              <w:lang w:eastAsia="ja-JP"/>
                            </w:rPr>
                          </w:pPr>
                        </w:p>
                      </w:txbxContent>
                    </v:textbox>
                  </v:rect>
                </v:group>
              </w:pict>
            </w:r>
            <w:r w:rsidRPr="002B0F51">
              <w:rPr>
                <w:noProof/>
                <w:lang w:eastAsia="ja-JP"/>
              </w:rPr>
              <w:pict>
                <v:rect id="_x0000_s1282" style="position:absolute;margin-left:-210.75pt;margin-top:255.8pt;width:410.1pt;height:34pt;z-index:113;mso-position-horizontal-relative:text;mso-position-vertical-relative:text;v-text-anchor:middle" strokecolor="#7f7f7f" strokeweight="1pt">
                  <v:fill color2="#d6e3bc"/>
                  <v:shadow type="perspective" color="#4e6128" opacity=".5" offset="1pt" offset2="-3pt"/>
                  <v:textbox style="mso-next-textbox:#_x0000_s1282" inset="1mm,1mm,1mm,1mm">
                    <w:txbxContent>
                      <w:p w:rsidR="00F765E0" w:rsidRPr="0034294A" w:rsidRDefault="00F765E0" w:rsidP="00761C7A">
                        <w:pPr>
                          <w:adjustRightInd w:val="0"/>
                          <w:snapToGrid w:val="0"/>
                          <w:jc w:val="center"/>
                          <w:rPr>
                            <w:shd w:val="clear" w:color="auto" w:fill="FFFFFF"/>
                          </w:rPr>
                        </w:pPr>
                        <w:proofErr w:type="spellStart"/>
                        <w:r w:rsidRPr="0034294A">
                          <w:rPr>
                            <w:rFonts w:hint="eastAsia"/>
                            <w:shd w:val="clear" w:color="auto" w:fill="FFFFFF"/>
                          </w:rPr>
                          <w:t>車両の</w:t>
                        </w:r>
                        <w:proofErr w:type="spellEnd"/>
                        <w:r w:rsidRPr="0034294A">
                          <w:rPr>
                            <w:rFonts w:hint="eastAsia"/>
                            <w:shd w:val="clear" w:color="auto" w:fill="FFFFFF"/>
                            <w:lang w:eastAsia="ja-JP"/>
                          </w:rPr>
                          <w:t>返却</w:t>
                        </w:r>
                      </w:p>
                    </w:txbxContent>
                  </v:textbox>
                </v:rect>
              </w:pict>
            </w:r>
            <w:r w:rsidRPr="002B0F51">
              <w:rPr>
                <w:noProof/>
                <w:lang w:eastAsia="ja-JP"/>
              </w:rPr>
              <w:pict>
                <v:rect id="_x0000_s1283" style="position:absolute;margin-left:-210.75pt;margin-top:182.1pt;width:170.1pt;height:34pt;z-index:101;mso-position-horizontal-relative:text;mso-position-vertical-relative:text;v-text-anchor:middle" strokecolor="#7f7f7f" strokeweight="1pt">
                  <v:fill color2="#d6e3bc"/>
                  <v:shadow type="perspective" color="#4e6128" opacity=".5" offset="1pt" offset2="-3pt"/>
                  <v:textbox style="mso-next-textbox:#_x0000_s1283" inset="1mm,1mm,1mm,1mm">
                    <w:txbxContent>
                      <w:p w:rsidR="00F765E0" w:rsidRPr="0034294A" w:rsidRDefault="00F765E0" w:rsidP="00631C74">
                        <w:pPr>
                          <w:adjustRightInd w:val="0"/>
                          <w:snapToGrid w:val="0"/>
                          <w:jc w:val="center"/>
                          <w:rPr>
                            <w:shd w:val="clear" w:color="auto" w:fill="FFFFFF"/>
                          </w:rPr>
                        </w:pPr>
                        <w:proofErr w:type="spellStart"/>
                        <w:r w:rsidRPr="0034294A">
                          <w:rPr>
                            <w:rFonts w:hint="eastAsia"/>
                            <w:shd w:val="clear" w:color="auto" w:fill="FFFFFF"/>
                          </w:rPr>
                          <w:t>車両の</w:t>
                        </w:r>
                        <w:proofErr w:type="spellEnd"/>
                        <w:r w:rsidRPr="0034294A">
                          <w:rPr>
                            <w:rFonts w:hint="eastAsia"/>
                            <w:shd w:val="clear" w:color="auto" w:fill="FFFFFF"/>
                            <w:lang w:eastAsia="ja-JP"/>
                          </w:rPr>
                          <w:t>使用</w:t>
                        </w:r>
                      </w:p>
                    </w:txbxContent>
                  </v:textbox>
                </v:rect>
              </w:pict>
            </w:r>
            <w:r w:rsidRPr="002B0F51">
              <w:rPr>
                <w:noProof/>
                <w:lang w:eastAsia="ja-JP"/>
              </w:rPr>
              <w:pict>
                <v:shape id="_x0000_s1284" type="#_x0000_t32" style="position:absolute;margin-left:-125.7pt;margin-top:159.4pt;width:0;height:22.7pt;z-index:111;mso-position-horizontal-relative:text;mso-position-vertical-relative:text" o:connectortype="straight" strokecolor="#7f7f7f">
                  <v:stroke endarrow="block" endarrowwidth="wide" endarrowlength="long"/>
                </v:shape>
              </w:pict>
            </w:r>
            <w:r w:rsidRPr="002B0F51">
              <w:rPr>
                <w:noProof/>
                <w:lang w:eastAsia="ja-JP"/>
              </w:rPr>
              <w:pict>
                <v:shape id="_x0000_s1285" type="#_x0000_t32" style="position:absolute;margin-left:-125.7pt;margin-top:102.7pt;width:0;height:22.7pt;z-index:110;mso-position-horizontal-relative:text;mso-position-vertical-relative:text" o:connectortype="straight" strokecolor="#7f7f7f">
                  <v:stroke endarrow="block" endarrowwidth="wide" endarrowlength="long"/>
                </v:shape>
              </w:pict>
            </w:r>
          </w:p>
        </w:tc>
        <w:tc>
          <w:tcPr>
            <w:tcW w:w="1667" w:type="pct"/>
          </w:tcPr>
          <w:p w:rsidR="00917692" w:rsidRPr="0034294A" w:rsidRDefault="00917692" w:rsidP="004D4D60">
            <w:pPr>
              <w:rPr>
                <w:rFonts w:ascii="ＭＳ Ｐゴシック" w:eastAsia="ＭＳ Ｐゴシック" w:hAnsi="ＭＳ Ｐゴシック" w:cs="ＭＳ Ｐゴシック"/>
                <w:noProof/>
                <w:sz w:val="24"/>
                <w:szCs w:val="24"/>
                <w:lang w:eastAsia="ja-JP"/>
              </w:rPr>
            </w:pPr>
          </w:p>
        </w:tc>
      </w:tr>
    </w:tbl>
    <w:p w:rsidR="00917692" w:rsidRPr="0099375B" w:rsidRDefault="00917692" w:rsidP="0099375B"/>
    <w:p w:rsidR="00917692" w:rsidRDefault="00917692" w:rsidP="004D4D60">
      <w:pPr>
        <w:pStyle w:val="2"/>
        <w:spacing w:after="180"/>
      </w:pPr>
      <w:r>
        <w:rPr>
          <w:rFonts w:hint="eastAsia"/>
        </w:rPr>
        <w:lastRenderedPageBreak/>
        <w:t>設計チェック</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4722"/>
        <w:gridCol w:w="4726"/>
        <w:gridCol w:w="4726"/>
        <w:tblGridChange w:id="118">
          <w:tblGrid>
            <w:gridCol w:w="4722"/>
            <w:gridCol w:w="4726"/>
            <w:gridCol w:w="4726"/>
          </w:tblGrid>
        </w:tblGridChange>
      </w:tblGrid>
      <w:tr w:rsidR="00917692" w:rsidRPr="0085602F" w:rsidTr="0034294A">
        <w:trPr>
          <w:tblHeader/>
        </w:trPr>
        <w:tc>
          <w:tcPr>
            <w:tcW w:w="1666" w:type="pct"/>
            <w:shd w:val="clear" w:color="auto" w:fill="F2F2F2"/>
          </w:tcPr>
          <w:p w:rsidR="00917692" w:rsidRPr="0034294A" w:rsidRDefault="00917692" w:rsidP="0034294A">
            <w:pPr>
              <w:jc w:val="center"/>
              <w:rPr>
                <w:b/>
                <w:bCs/>
                <w:sz w:val="18"/>
                <w:szCs w:val="18"/>
                <w:lang w:eastAsia="ja-JP"/>
              </w:rPr>
            </w:pPr>
            <w:r w:rsidRPr="0034294A">
              <w:rPr>
                <w:b/>
                <w:bCs/>
                <w:sz w:val="18"/>
                <w:szCs w:val="18"/>
                <w:lang w:eastAsia="ja-JP"/>
              </w:rPr>
              <w:t>SJSB</w:t>
            </w:r>
          </w:p>
        </w:tc>
        <w:tc>
          <w:tcPr>
            <w:tcW w:w="1667" w:type="pct"/>
            <w:shd w:val="clear" w:color="auto" w:fill="F2F2F2"/>
          </w:tcPr>
          <w:p w:rsidR="00917692" w:rsidRPr="0034294A" w:rsidRDefault="00917692" w:rsidP="0034294A">
            <w:pPr>
              <w:jc w:val="center"/>
              <w:rPr>
                <w:b/>
                <w:bCs/>
                <w:sz w:val="18"/>
                <w:szCs w:val="18"/>
                <w:lang w:eastAsia="ja-JP"/>
              </w:rPr>
            </w:pPr>
            <w:r w:rsidRPr="0034294A">
              <w:rPr>
                <w:rFonts w:hint="eastAsia"/>
                <w:b/>
                <w:bCs/>
                <w:sz w:val="18"/>
                <w:szCs w:val="18"/>
                <w:lang w:eastAsia="ja-JP"/>
              </w:rPr>
              <w:t>設計部門</w:t>
            </w:r>
          </w:p>
        </w:tc>
        <w:tc>
          <w:tcPr>
            <w:tcW w:w="1667" w:type="pct"/>
            <w:shd w:val="clear" w:color="auto" w:fill="F2F2F2"/>
          </w:tcPr>
          <w:p w:rsidR="00917692" w:rsidRPr="0034294A" w:rsidRDefault="00917692" w:rsidP="0034294A">
            <w:pPr>
              <w:jc w:val="center"/>
              <w:rPr>
                <w:b/>
                <w:bCs/>
                <w:sz w:val="18"/>
                <w:szCs w:val="18"/>
                <w:lang w:eastAsia="ja-JP"/>
              </w:rPr>
            </w:pPr>
            <w:r w:rsidRPr="0034294A">
              <w:rPr>
                <w:rFonts w:hint="eastAsia"/>
                <w:b/>
                <w:bCs/>
                <w:sz w:val="18"/>
                <w:szCs w:val="18"/>
                <w:lang w:eastAsia="ja-JP"/>
              </w:rPr>
              <w:t>その他</w:t>
            </w:r>
          </w:p>
        </w:tc>
      </w:tr>
      <w:tr w:rsidR="00917692" w:rsidRPr="0085602F" w:rsidTr="0034294A">
        <w:trPr>
          <w:trHeight w:val="8368"/>
        </w:trPr>
        <w:tc>
          <w:tcPr>
            <w:tcW w:w="1666" w:type="pct"/>
          </w:tcPr>
          <w:p w:rsidR="00917692" w:rsidRPr="0034294A" w:rsidRDefault="002B0F51" w:rsidP="004D4D60">
            <w:pPr>
              <w:rPr>
                <w:bCs/>
                <w:sz w:val="18"/>
                <w:szCs w:val="18"/>
                <w:lang w:eastAsia="ja-JP"/>
              </w:rPr>
            </w:pPr>
            <w:r w:rsidRPr="002B0F51">
              <w:rPr>
                <w:noProof/>
                <w:lang w:eastAsia="ja-JP"/>
              </w:rPr>
              <w:pict>
                <v:rect id="_x0000_s1286" style="position:absolute;margin-left:261.6pt;margin-top:303.2pt;width:410.1pt;height:34pt;z-index:132;mso-position-horizontal-relative:text;mso-position-vertical-relative:text;v-text-anchor:middle" strokecolor="#7f7f7f" strokeweight="1pt">
                  <v:fill color2="#d6e3bc"/>
                  <v:shadow type="perspective" color="#4e6128" opacity=".5" offset="1pt" offset2="-3pt"/>
                  <v:textbox style="mso-next-textbox:#_x0000_s1286" inset="1mm,1mm,1mm,1mm">
                    <w:txbxContent>
                      <w:p w:rsidR="00F765E0" w:rsidRPr="0034294A" w:rsidRDefault="00F765E0" w:rsidP="00207189">
                        <w:pPr>
                          <w:adjustRightInd w:val="0"/>
                          <w:snapToGrid w:val="0"/>
                          <w:jc w:val="center"/>
                          <w:rPr>
                            <w:shd w:val="clear" w:color="auto" w:fill="FFFFFF"/>
                            <w:lang w:eastAsia="ja-JP"/>
                          </w:rPr>
                        </w:pPr>
                        <w:r w:rsidRPr="0034294A">
                          <w:rPr>
                            <w:rFonts w:hint="eastAsia"/>
                            <w:shd w:val="clear" w:color="auto" w:fill="FFFFFF"/>
                            <w:lang w:eastAsia="ja-JP"/>
                          </w:rPr>
                          <w:t>設計チェック会</w:t>
                        </w:r>
                      </w:p>
                    </w:txbxContent>
                  </v:textbox>
                </v:rect>
              </w:pict>
            </w:r>
            <w:r w:rsidRPr="002B0F51">
              <w:rPr>
                <w:noProof/>
                <w:lang w:eastAsia="ja-JP"/>
              </w:rPr>
              <w:pict>
                <v:group id="_x0000_s1287" style="position:absolute;margin-left:501.6pt;margin-top:41.9pt;width:170.1pt;height:51pt;z-index:121;mso-position-horizontal-relative:text;mso-position-vertical-relative:text" coordorigin="6657,2103" coordsize="3402,1020">
                  <v:rect id="_x0000_s1288" style="position:absolute;left:6657;top:2103;width:3402;height:680;v-text-anchor:middle" strokecolor="#7f7f7f" strokeweight="1pt">
                    <v:fill color2="#d6e3bc"/>
                    <v:shadow type="perspective" color="#4e6128" opacity=".5" offset="1pt" offset2="-3pt"/>
                    <v:textbox style="mso-next-textbox:#_x0000_s1288" inset="1mm,1mm,1mm,1mm">
                      <w:txbxContent>
                        <w:p w:rsidR="00F765E0" w:rsidRPr="00AC5234" w:rsidRDefault="00F765E0" w:rsidP="004D4D60">
                          <w:pPr>
                            <w:snapToGrid w:val="0"/>
                            <w:jc w:val="center"/>
                            <w:rPr>
                              <w:lang w:eastAsia="ja-JP"/>
                            </w:rPr>
                          </w:pPr>
                          <w:r>
                            <w:rPr>
                              <w:lang w:eastAsia="ja-JP"/>
                            </w:rPr>
                            <w:t>SD</w:t>
                          </w:r>
                          <w:r>
                            <w:rPr>
                              <w:rFonts w:hint="eastAsia"/>
                              <w:lang w:eastAsia="ja-JP"/>
                            </w:rPr>
                            <w:t>車</w:t>
                          </w:r>
                          <w:r>
                            <w:rPr>
                              <w:lang w:eastAsia="ja-JP"/>
                            </w:rPr>
                            <w:t>/K3</w:t>
                          </w:r>
                          <w:r>
                            <w:rPr>
                              <w:rFonts w:hint="eastAsia"/>
                              <w:lang w:eastAsia="ja-JP"/>
                            </w:rPr>
                            <w:t>車</w:t>
                          </w:r>
                          <w:r>
                            <w:rPr>
                              <w:lang w:eastAsia="ja-JP"/>
                            </w:rPr>
                            <w:t>/RK</w:t>
                          </w:r>
                          <w:r>
                            <w:rPr>
                              <w:rFonts w:hint="eastAsia"/>
                              <w:lang w:eastAsia="ja-JP"/>
                            </w:rPr>
                            <w:t>車</w:t>
                          </w:r>
                          <w:r>
                            <w:rPr>
                              <w:lang w:eastAsia="ja-JP"/>
                            </w:rPr>
                            <w:t xml:space="preserve"> </w:t>
                          </w:r>
                          <w:r>
                            <w:rPr>
                              <w:rFonts w:hint="eastAsia"/>
                              <w:lang w:eastAsia="ja-JP"/>
                            </w:rPr>
                            <w:t>制作</w:t>
                          </w:r>
                        </w:p>
                      </w:txbxContent>
                    </v:textbox>
                  </v:rect>
                  <v:rect id="_x0000_s1289" style="position:absolute;left:8358;top:2783;width:1701;height:340;v-text-anchor:middle" strokecolor="#7f7f7f" strokeweight="1pt">
                    <v:fill color2="#d6e3bc"/>
                    <v:shadow type="perspective" color="#4e6128" opacity=".5" offset="1pt" offset2="-3pt"/>
                    <v:textbox style="mso-next-textbox:#_x0000_s1289" inset="0,0,0,0">
                      <w:txbxContent>
                        <w:p w:rsidR="00F765E0" w:rsidRPr="0034294A" w:rsidRDefault="00F765E0" w:rsidP="004D4D60">
                          <w:pPr>
                            <w:jc w:val="center"/>
                            <w:rPr>
                              <w:shd w:val="clear" w:color="auto" w:fill="FFFFFF"/>
                              <w:lang w:eastAsia="ja-JP"/>
                            </w:rPr>
                          </w:pPr>
                        </w:p>
                      </w:txbxContent>
                    </v:textbox>
                  </v:rect>
                  <v:rect id="_x0000_s1290" style="position:absolute;left:6657;top:2783;width:1701;height:340;v-text-anchor:middle" strokecolor="#7f7f7f" strokeweight="1pt">
                    <v:fill color2="#d6e3bc"/>
                    <v:shadow type="perspective" color="#4e6128" opacity=".5" offset="1pt" offset2="-3pt"/>
                    <v:textbox style="mso-next-textbox:#_x0000_s1290" inset="0,0,0,0">
                      <w:txbxContent>
                        <w:p w:rsidR="00F765E0" w:rsidRPr="0034294A" w:rsidRDefault="00F765E0" w:rsidP="004D4D60">
                          <w:pPr>
                            <w:jc w:val="center"/>
                            <w:rPr>
                              <w:shd w:val="clear" w:color="auto" w:fill="FFFFFF"/>
                              <w:lang w:eastAsia="ja-JP"/>
                            </w:rPr>
                          </w:pPr>
                          <w:r w:rsidRPr="0034294A">
                            <w:rPr>
                              <w:rFonts w:hint="eastAsia"/>
                              <w:shd w:val="clear" w:color="auto" w:fill="FFFFFF"/>
                              <w:lang w:eastAsia="ja-JP"/>
                            </w:rPr>
                            <w:t>担当：試作部</w:t>
                          </w:r>
                        </w:p>
                      </w:txbxContent>
                    </v:textbox>
                  </v:rect>
                </v:group>
              </w:pict>
            </w:r>
            <w:r w:rsidRPr="002B0F51">
              <w:rPr>
                <w:noProof/>
                <w:lang w:eastAsia="ja-JP"/>
              </w:rPr>
              <w:pict>
                <v:group id="_x0000_s1291" style="position:absolute;margin-left:501.6pt;margin-top:229.5pt;width:170.1pt;height:51pt;z-index:131;mso-position-horizontal-relative:text;mso-position-vertical-relative:text" coordorigin="6657,2103" coordsize="3402,1020">
                  <v:rect id="_x0000_s1292" style="position:absolute;left:6657;top:2103;width:3402;height:680;v-text-anchor:middle" strokecolor="#7f7f7f" strokeweight="1pt">
                    <v:fill color2="#d6e3bc"/>
                    <v:shadow type="perspective" color="#4e6128" opacity=".5" offset="1pt" offset2="-3pt"/>
                    <v:textbox style="mso-next-textbox:#_x0000_s1292" inset="1mm,1mm,1mm,1mm">
                      <w:txbxContent>
                        <w:p w:rsidR="00F765E0" w:rsidRPr="00AC5234" w:rsidRDefault="00F765E0" w:rsidP="00905CAE">
                          <w:pPr>
                            <w:snapToGrid w:val="0"/>
                            <w:jc w:val="center"/>
                            <w:rPr>
                              <w:lang w:eastAsia="ja-JP"/>
                            </w:rPr>
                          </w:pPr>
                          <w:r>
                            <w:rPr>
                              <w:rFonts w:hint="eastAsia"/>
                              <w:lang w:eastAsia="ja-JP"/>
                            </w:rPr>
                            <w:t>開催案内</w:t>
                          </w:r>
                          <w:ins w:id="119" w:author="GKH154NFA tsuka 塚越  健一 GJ1 G" w:date="2017-02-01T09:55:00Z">
                            <w:r>
                              <w:rPr>
                                <w:rFonts w:hint="eastAsia"/>
                                <w:lang w:eastAsia="ja-JP"/>
                              </w:rPr>
                              <w:t>を設計部門</w:t>
                            </w:r>
                          </w:ins>
                          <w:ins w:id="120" w:author="GKH154NFA tsuka 塚越  健一 GJ1 G" w:date="2017-02-01T09:56:00Z">
                            <w:r>
                              <w:rPr>
                                <w:rFonts w:hint="eastAsia"/>
                                <w:lang w:eastAsia="ja-JP"/>
                              </w:rPr>
                              <w:t>へ展開</w:t>
                            </w:r>
                          </w:ins>
                        </w:p>
                      </w:txbxContent>
                    </v:textbox>
                  </v:rect>
                  <v:rect id="_x0000_s1293" style="position:absolute;left:8358;top:2783;width:1701;height:340;v-text-anchor:middle" strokecolor="#7f7f7f" strokeweight="1pt">
                    <v:fill color2="#d6e3bc"/>
                    <v:shadow type="perspective" color="#4e6128" opacity=".5" offset="1pt" offset2="-3pt"/>
                    <v:textbox style="mso-next-textbox:#_x0000_s1293" inset="0,0,0,0">
                      <w:txbxContent>
                        <w:p w:rsidR="00F765E0" w:rsidRPr="0034294A" w:rsidRDefault="00F765E0" w:rsidP="00905CAE">
                          <w:pPr>
                            <w:jc w:val="center"/>
                            <w:rPr>
                              <w:shd w:val="clear" w:color="auto" w:fill="FFFFFF"/>
                              <w:lang w:eastAsia="ja-JP"/>
                            </w:rPr>
                          </w:pPr>
                        </w:p>
                      </w:txbxContent>
                    </v:textbox>
                  </v:rect>
                  <v:rect id="_x0000_s1294" style="position:absolute;left:6657;top:2783;width:1701;height:340;v-text-anchor:middle" strokecolor="#7f7f7f" strokeweight="1pt">
                    <v:fill color2="#d6e3bc"/>
                    <v:shadow type="perspective" color="#4e6128" opacity=".5" offset="1pt" offset2="-3pt"/>
                    <v:textbox style="mso-next-textbox:#_x0000_s1294" inset="0,0,0,0">
                      <w:txbxContent>
                        <w:p w:rsidR="00F765E0" w:rsidRPr="0034294A" w:rsidRDefault="00F765E0" w:rsidP="00905CAE">
                          <w:pPr>
                            <w:jc w:val="center"/>
                            <w:rPr>
                              <w:shd w:val="clear" w:color="auto" w:fill="FFFFFF"/>
                              <w:lang w:eastAsia="ja-JP"/>
                            </w:rPr>
                          </w:pPr>
                          <w:r w:rsidRPr="0034294A">
                            <w:rPr>
                              <w:rFonts w:hint="eastAsia"/>
                              <w:shd w:val="clear" w:color="auto" w:fill="FFFFFF"/>
                              <w:lang w:eastAsia="ja-JP"/>
                            </w:rPr>
                            <w:t>担当：</w:t>
                          </w:r>
                          <w:r w:rsidRPr="0034294A">
                            <w:rPr>
                              <w:shd w:val="clear" w:color="auto" w:fill="FFFFFF"/>
                              <w:lang w:eastAsia="ja-JP"/>
                            </w:rPr>
                            <w:t>SKS</w:t>
                          </w:r>
                        </w:p>
                      </w:txbxContent>
                    </v:textbox>
                  </v:rect>
                </v:group>
              </w:pict>
            </w:r>
            <w:r w:rsidRPr="002B0F51">
              <w:rPr>
                <w:noProof/>
                <w:lang w:eastAsia="ja-JP"/>
              </w:rPr>
              <w:pict>
                <v:shape id="_x0000_s1295" type="#_x0000_t32" style="position:absolute;margin-left:586.65pt;margin-top:280.5pt;width:0;height:22.7pt;z-index:133;mso-position-horizontal-relative:text;mso-position-vertical-relative:text" o:connectortype="straight" strokecolor="#7f7f7f">
                  <v:stroke endarrow="block" endarrowwidth="wide" endarrowlength="long"/>
                </v:shape>
              </w:pict>
            </w:r>
            <w:r w:rsidRPr="002B0F51">
              <w:rPr>
                <w:noProof/>
                <w:lang w:eastAsia="ja-JP"/>
              </w:rPr>
              <w:pict>
                <v:shape id="_x0000_s1296" type="#_x0000_t32" style="position:absolute;margin-left:196.2pt;margin-top:59.65pt;width:305.4pt;height:.05pt;flip:x;z-index:123;mso-position-horizontal-relative:text;mso-position-vertical-relative:text" o:connectortype="straight" strokecolor="#7f7f7f">
                  <v:stroke endarrow="block" endarrowwidth="wide" endarrowlength="long"/>
                </v:shape>
              </w:pict>
            </w:r>
            <w:r w:rsidRPr="002B0F51">
              <w:rPr>
                <w:noProof/>
                <w:lang w:eastAsia="ja-JP"/>
              </w:rPr>
              <w:pict>
                <v:rect id="_x0000_s1297" style="position:absolute;margin-left:26.1pt;margin-top:229.5pt;width:170.1pt;height:34pt;z-index:128;mso-position-horizontal-relative:text;mso-position-vertical-relative:text;v-text-anchor:middle" strokecolor="#7f7f7f" strokeweight="1pt">
                  <v:fill color2="#d6e3bc"/>
                  <v:shadow type="perspective" color="#4e6128" opacity=".5" offset="1pt" offset2="-3pt"/>
                  <v:textbox style="mso-next-textbox:#_x0000_s1297" inset="1mm,1mm,1mm,1mm">
                    <w:txbxContent>
                      <w:p w:rsidR="00F765E0" w:rsidRPr="0034294A" w:rsidRDefault="00F765E0" w:rsidP="008D7BBD">
                        <w:pPr>
                          <w:adjustRightInd w:val="0"/>
                          <w:snapToGrid w:val="0"/>
                          <w:jc w:val="center"/>
                          <w:rPr>
                            <w:shd w:val="clear" w:color="auto" w:fill="FFFFFF"/>
                            <w:lang w:eastAsia="ja-JP"/>
                          </w:rPr>
                        </w:pPr>
                        <w:r w:rsidRPr="0034294A">
                          <w:rPr>
                            <w:shd w:val="clear" w:color="auto" w:fill="FFFFFF"/>
                            <w:lang w:eastAsia="ja-JP"/>
                          </w:rPr>
                          <w:t>SKS</w:t>
                        </w:r>
                        <w:r w:rsidRPr="0034294A">
                          <w:rPr>
                            <w:rFonts w:hint="eastAsia"/>
                            <w:shd w:val="clear" w:color="auto" w:fill="FFFFFF"/>
                            <w:lang w:eastAsia="ja-JP"/>
                          </w:rPr>
                          <w:t>へ開催を指示</w:t>
                        </w:r>
                      </w:p>
                    </w:txbxContent>
                  </v:textbox>
                </v:rect>
              </w:pict>
            </w:r>
            <w:r w:rsidRPr="002B0F51">
              <w:rPr>
                <w:noProof/>
                <w:lang w:eastAsia="ja-JP"/>
              </w:rPr>
              <w:pict>
                <v:shape id="_x0000_s1298" type="#_x0000_t32" style="position:absolute;margin-left:111.15pt;margin-top:206.8pt;width:0;height:22.7pt;z-index:129;mso-position-horizontal-relative:text;mso-position-vertical-relative:text" o:connectortype="straight" strokecolor="#7f7f7f">
                  <v:stroke endarrow="block" endarrowwidth="wide" endarrowlength="long"/>
                </v:shape>
              </w:pict>
            </w:r>
            <w:r w:rsidRPr="002B0F51">
              <w:rPr>
                <w:noProof/>
                <w:lang w:eastAsia="ja-JP"/>
              </w:rPr>
              <w:pict>
                <v:group id="_x0000_s1299" style="position:absolute;margin-left:26.1pt;margin-top:155.3pt;width:170.1pt;height:51pt;z-index:125;mso-position-horizontal-relative:text;mso-position-vertical-relative:text" coordorigin="6657,2103" coordsize="3402,1020">
                  <v:rect id="_x0000_s1300" style="position:absolute;left:6657;top:2103;width:3402;height:680;v-text-anchor:middle" fillcolor="#deeaf6" strokecolor="#7f7f7f" strokeweight="1pt">
                    <v:fill color2="#d6e3bc"/>
                    <v:shadow type="perspective" color="#4e6128" opacity=".5" offset="1pt" offset2="-3pt"/>
                    <v:textbox style="mso-next-textbox:#_x0000_s1300" inset="1mm,1mm,1mm,1mm">
                      <w:txbxContent>
                        <w:p w:rsidR="00F765E0" w:rsidRPr="00AC5234" w:rsidRDefault="00F765E0" w:rsidP="006A5592">
                          <w:pPr>
                            <w:snapToGrid w:val="0"/>
                            <w:jc w:val="center"/>
                            <w:rPr>
                              <w:lang w:eastAsia="ja-JP"/>
                            </w:rPr>
                          </w:pPr>
                          <w:r>
                            <w:rPr>
                              <w:rFonts w:hint="eastAsia"/>
                              <w:lang w:eastAsia="ja-JP"/>
                            </w:rPr>
                            <w:t>車両情報を登録</w:t>
                          </w:r>
                        </w:p>
                      </w:txbxContent>
                    </v:textbox>
                  </v:rect>
                  <v:rect id="_x0000_s1301" style="position:absolute;left:8358;top:2783;width:1701;height:340;v-text-anchor:middle" fillcolor="#deeaf6" strokecolor="#7f7f7f" strokeweight="1pt">
                    <v:fill color2="#d6e3bc"/>
                    <v:shadow type="perspective" color="#4e6128" opacity=".5" offset="1pt" offset2="-3pt"/>
                    <v:textbox style="mso-next-textbox:#_x0000_s1301" inset="0,0,0,0">
                      <w:txbxContent>
                        <w:p w:rsidR="00F765E0" w:rsidRPr="0034294A" w:rsidRDefault="00F765E0" w:rsidP="006A5592">
                          <w:pPr>
                            <w:jc w:val="center"/>
                            <w:rPr>
                              <w:shd w:val="clear" w:color="auto" w:fill="FFFFFF"/>
                              <w:lang w:eastAsia="ja-JP"/>
                            </w:rPr>
                          </w:pPr>
                          <w:r w:rsidRPr="00D931AB">
                            <w:rPr>
                              <w:rFonts w:hint="eastAsia"/>
                              <w:lang w:eastAsia="ja-JP"/>
                            </w:rPr>
                            <w:t>画面：</w:t>
                          </w:r>
                          <w:r>
                            <w:rPr>
                              <w:lang w:eastAsia="ja-JP"/>
                            </w:rPr>
                            <w:t>KKS13010</w:t>
                          </w:r>
                        </w:p>
                      </w:txbxContent>
                    </v:textbox>
                  </v:rect>
                  <v:rect id="_x0000_s1302" style="position:absolute;left:6657;top:2783;width:1701;height:340;v-text-anchor:middle" fillcolor="#deeaf6" strokecolor="#7f7f7f" strokeweight="1pt">
                    <v:fill color2="#d6e3bc"/>
                    <v:shadow type="perspective" color="#4e6128" opacity=".5" offset="1pt" offset2="-3pt"/>
                    <v:textbox style="mso-next-textbox:#_x0000_s1302" inset="0,0,0,0">
                      <w:txbxContent>
                        <w:p w:rsidR="00F765E0" w:rsidRPr="0034294A" w:rsidRDefault="00F765E0" w:rsidP="006A5592">
                          <w:pPr>
                            <w:jc w:val="center"/>
                            <w:rPr>
                              <w:shd w:val="clear" w:color="auto" w:fill="FFFFFF"/>
                              <w:lang w:eastAsia="ja-JP"/>
                            </w:rPr>
                          </w:pPr>
                        </w:p>
                      </w:txbxContent>
                    </v:textbox>
                  </v:rect>
                </v:group>
              </w:pict>
            </w:r>
            <w:r w:rsidRPr="002B0F51">
              <w:rPr>
                <w:noProof/>
                <w:lang w:eastAsia="ja-JP"/>
              </w:rPr>
              <w:pict>
                <v:rect id="_x0000_s1303" style="position:absolute;margin-left:26.1pt;margin-top:98.6pt;width:170.1pt;height:34pt;z-index:124;mso-position-horizontal-relative:text;mso-position-vertical-relative:text;v-text-anchor:middle" strokecolor="#7f7f7f" strokeweight="1pt">
                  <v:fill color2="#d6e3bc"/>
                  <v:shadow type="perspective" color="#4e6128" opacity=".5" offset="1pt" offset2="-3pt"/>
                  <v:textbox style="mso-next-textbox:#_x0000_s1303" inset="1mm,1mm,1mm,1mm">
                    <w:txbxContent>
                      <w:p w:rsidR="00F765E0" w:rsidRPr="0034294A" w:rsidRDefault="00F765E0" w:rsidP="006A5592">
                        <w:pPr>
                          <w:adjustRightInd w:val="0"/>
                          <w:snapToGrid w:val="0"/>
                          <w:jc w:val="center"/>
                          <w:rPr>
                            <w:shd w:val="clear" w:color="auto" w:fill="FFFFFF"/>
                            <w:lang w:eastAsia="ja-JP"/>
                          </w:rPr>
                        </w:pPr>
                        <w:r w:rsidRPr="0034294A">
                          <w:rPr>
                            <w:rFonts w:hint="eastAsia"/>
                            <w:shd w:val="clear" w:color="auto" w:fill="FFFFFF"/>
                            <w:lang w:eastAsia="ja-JP"/>
                          </w:rPr>
                          <w:t>設計チェック会場と車の確保</w:t>
                        </w:r>
                      </w:p>
                    </w:txbxContent>
                  </v:textbox>
                </v:rect>
              </w:pict>
            </w:r>
            <w:r w:rsidRPr="002B0F51">
              <w:rPr>
                <w:noProof/>
                <w:lang w:eastAsia="ja-JP"/>
              </w:rPr>
              <w:pict>
                <v:shape id="_x0000_s1304" type="#_x0000_t32" style="position:absolute;margin-left:111.15pt;margin-top:132.6pt;width:0;height:22.7pt;z-index:126;mso-position-horizontal-relative:text;mso-position-vertical-relative:text" o:connectortype="straight" strokecolor="#7f7f7f">
                  <v:stroke endarrow="block" endarrowwidth="wide" endarrowlength="long"/>
                </v:shape>
              </w:pict>
            </w:r>
            <w:r w:rsidRPr="002B0F51">
              <w:rPr>
                <w:noProof/>
                <w:lang w:eastAsia="ja-JP"/>
              </w:rPr>
              <w:pict>
                <v:shape id="_x0000_s1305" type="#_x0000_t32" style="position:absolute;margin-left:111.15pt;margin-top:75.9pt;width:0;height:22.7pt;z-index:127;mso-position-horizontal-relative:text;mso-position-vertical-relative:text" o:connectortype="straight" strokecolor="#7f7f7f">
                  <v:stroke endarrow="block" endarrowwidth="wide" endarrowlength="long"/>
                </v:shape>
              </w:pict>
            </w:r>
            <w:r w:rsidRPr="002B0F51">
              <w:rPr>
                <w:noProof/>
                <w:lang w:eastAsia="ja-JP"/>
              </w:rPr>
              <w:pict>
                <v:rect id="_x0000_s1306" style="position:absolute;margin-left:26.1pt;margin-top:41.9pt;width:170.1pt;height:34pt;z-index:122;mso-position-horizontal-relative:text;mso-position-vertical-relative:text;v-text-anchor:middle" strokecolor="#7f7f7f" strokeweight="1pt">
                  <v:fill color2="#d6e3bc"/>
                  <v:shadow type="perspective" color="#4e6128" opacity=".5" offset="1pt" offset2="-3pt"/>
                  <v:textbox style="mso-next-textbox:#_x0000_s1306" inset="1mm,1mm,1mm,1mm">
                    <w:txbxContent>
                      <w:p w:rsidR="00F765E0" w:rsidRPr="0034294A" w:rsidRDefault="00F765E0" w:rsidP="0008206F">
                        <w:pPr>
                          <w:adjustRightInd w:val="0"/>
                          <w:snapToGrid w:val="0"/>
                          <w:jc w:val="center"/>
                          <w:rPr>
                            <w:shd w:val="clear" w:color="auto" w:fill="FFFFFF"/>
                            <w:lang w:eastAsia="ja-JP"/>
                          </w:rPr>
                        </w:pPr>
                        <w:r w:rsidRPr="0034294A">
                          <w:rPr>
                            <w:rFonts w:hint="eastAsia"/>
                            <w:shd w:val="clear" w:color="auto" w:fill="FFFFFF"/>
                            <w:lang w:eastAsia="ja-JP"/>
                          </w:rPr>
                          <w:t>車間情報を入手</w:t>
                        </w:r>
                      </w:p>
                    </w:txbxContent>
                  </v:textbox>
                </v:rect>
              </w:pict>
            </w:r>
            <w:r w:rsidRPr="002B0F51">
              <w:rPr>
                <w:noProof/>
                <w:lang w:eastAsia="ja-JP"/>
              </w:rPr>
              <w:pict>
                <v:shape id="_x0000_s1307" type="#_x0000_t32" style="position:absolute;margin-left:196.2pt;margin-top:245.15pt;width:305.4pt;height:0;z-index:130;mso-position-horizontal-relative:text;mso-position-vertical-relative:text" o:connectortype="straight" strokecolor="#7f7f7f">
                  <v:stroke endarrow="block" endarrowwidth="wide" endarrowlength="long"/>
                </v:shape>
              </w:pict>
            </w:r>
            <w:r w:rsidRPr="002B0F51">
              <w:rPr>
                <w:noProof/>
                <w:lang w:eastAsia="ja-JP"/>
              </w:rPr>
              <w:pict>
                <v:shape id="_x0000_s1308" type="#_x0000_t32" style="position:absolute;margin-left:353.25pt;margin-top:337.2pt;width:0;height:22.7pt;z-index:134;mso-position-horizontal-relative:text;mso-position-vertical-relative:text" o:connectortype="straight" strokecolor="#7f7f7f">
                  <v:stroke endarrow="block" endarrowwidth="wide" endarrowlength="long"/>
                </v:shape>
              </w:pict>
            </w:r>
          </w:p>
        </w:tc>
        <w:tc>
          <w:tcPr>
            <w:tcW w:w="1667" w:type="pct"/>
          </w:tcPr>
          <w:p w:rsidR="00917692" w:rsidRPr="0034294A" w:rsidRDefault="002B0F51" w:rsidP="004D4D60">
            <w:pPr>
              <w:rPr>
                <w:sz w:val="18"/>
                <w:szCs w:val="18"/>
                <w:lang w:eastAsia="ja-JP"/>
              </w:rPr>
            </w:pPr>
            <w:r w:rsidRPr="002B0F51">
              <w:rPr>
                <w:noProof/>
                <w:lang w:eastAsia="ja-JP"/>
              </w:rPr>
              <w:pict>
                <v:oval id="_x0000_s1309" style="position:absolute;margin-left:103.8pt;margin-top:359.9pt;width:28.35pt;height:28.35pt;z-index:118;mso-position-horizontal-relative:text;mso-position-vertical-relative:text;v-text-anchor:middle" filled="f" strokecolor="#7f7f7f" strokeweight="1pt">
                  <v:fill color2="#d6e3bc" focusposition="1" focussize="" focus="100%" type="gradient"/>
                  <v:shadow type="perspective" color="#4e6128" opacity=".5" offset="1pt" offset2="-3pt"/>
                  <o:lock v:ext="edit" aspectratio="t"/>
                  <v:textbox style="mso-next-textbox:#_x0000_s1309" inset="1mm,1mm,1mm,1mm">
                    <w:txbxContent>
                      <w:p w:rsidR="00F765E0" w:rsidRDefault="00F765E0" w:rsidP="004D4D60">
                        <w:pPr>
                          <w:jc w:val="center"/>
                        </w:pPr>
                        <w:r>
                          <w:rPr>
                            <w:lang w:eastAsia="ja-JP"/>
                          </w:rPr>
                          <w:t>5</w:t>
                        </w:r>
                      </w:p>
                    </w:txbxContent>
                  </v:textbox>
                </v:oval>
              </w:pict>
            </w:r>
          </w:p>
        </w:tc>
        <w:tc>
          <w:tcPr>
            <w:tcW w:w="1667" w:type="pct"/>
          </w:tcPr>
          <w:p w:rsidR="00917692" w:rsidRPr="0034294A" w:rsidRDefault="002B0F51" w:rsidP="004D4D60">
            <w:pPr>
              <w:rPr>
                <w:sz w:val="18"/>
                <w:szCs w:val="18"/>
                <w:lang w:eastAsia="ja-JP"/>
              </w:rPr>
            </w:pPr>
            <w:r w:rsidRPr="002B0F51">
              <w:rPr>
                <w:noProof/>
                <w:lang w:eastAsia="ja-JP"/>
              </w:rPr>
              <w:pict>
                <v:rect id="_x0000_s1310" style="position:absolute;margin-left:114.25pt;margin-top:337.2pt;width:85.05pt;height:17pt;z-index:135;mso-position-horizontal-relative:text;mso-position-vertical-relative:text;v-text-anchor:middle" strokecolor="#7f7f7f" strokeweight="1pt">
                  <v:fill color2="#d6e3bc"/>
                  <v:shadow type="perspective" color="#4e6128" opacity=".5" offset="1pt" offset2="-3pt"/>
                  <v:textbox style="mso-next-textbox:#_x0000_s1310" inset="0,0,0,0">
                    <w:txbxContent>
                      <w:p w:rsidR="00F765E0" w:rsidRPr="0034294A" w:rsidRDefault="00F765E0" w:rsidP="00863030">
                        <w:pPr>
                          <w:jc w:val="center"/>
                          <w:rPr>
                            <w:shd w:val="clear" w:color="auto" w:fill="FFFFFF"/>
                            <w:lang w:eastAsia="ja-JP"/>
                          </w:rPr>
                        </w:pPr>
                        <w:r w:rsidRPr="0034294A">
                          <w:rPr>
                            <w:rFonts w:hint="eastAsia"/>
                            <w:shd w:val="clear" w:color="auto" w:fill="FFFFFF"/>
                            <w:lang w:eastAsia="ja-JP"/>
                          </w:rPr>
                          <w:t>担当：</w:t>
                        </w:r>
                        <w:r w:rsidRPr="0034294A">
                          <w:rPr>
                            <w:shd w:val="clear" w:color="auto" w:fill="FFFFFF"/>
                            <w:lang w:eastAsia="ja-JP"/>
                          </w:rPr>
                          <w:t>SKS</w:t>
                        </w:r>
                        <w:r w:rsidRPr="0034294A">
                          <w:rPr>
                            <w:rFonts w:hint="eastAsia"/>
                            <w:shd w:val="clear" w:color="auto" w:fill="FFFFFF"/>
                            <w:lang w:eastAsia="ja-JP"/>
                          </w:rPr>
                          <w:t>・設計部門</w:t>
                        </w:r>
                      </w:p>
                    </w:txbxContent>
                  </v:textbox>
                </v:rect>
              </w:pict>
            </w:r>
            <w:del w:id="121" w:author="高木義尚" w:date="2017-02-07T18:44:00Z">
              <w:r w:rsidRPr="002B0F51" w:rsidDel="007340FE">
                <w:rPr>
                  <w:noProof/>
                  <w:lang w:eastAsia="ja-JP"/>
                </w:rPr>
                <w:pict>
                  <v:group id="_x0000_s1311" style="position:absolute;margin-left:313.35pt;margin-top:135.75pt;width:170.1pt;height:51pt;z-index:120;mso-position-horizontal-relative:text;mso-position-vertical-relative:text" coordorigin="6657,2103" coordsize="3402,1020">
                    <v:rect id="_x0000_s1312" style="position:absolute;left:6657;top:2103;width:3402;height:680;v-text-anchor:middle" fillcolor="#deeaf6" strokecolor="#7f7f7f" strokeweight="1pt">
                      <v:fill color2="#d6e3bc"/>
                      <v:shadow type="perspective" color="#4e6128" opacity=".5" offset="1pt" offset2="-3pt"/>
                      <v:textbox style="mso-next-textbox:#_x0000_s1312" inset="1mm,1mm,1mm,1mm">
                        <w:txbxContent>
                          <w:p w:rsidR="00F765E0" w:rsidRDefault="00F765E0" w:rsidP="004D4D60">
                            <w:pPr>
                              <w:snapToGrid w:val="0"/>
                              <w:jc w:val="center"/>
                              <w:rPr>
                                <w:lang w:eastAsia="ja-JP"/>
                              </w:rPr>
                            </w:pPr>
                            <w:r>
                              <w:rPr>
                                <w:rFonts w:hint="eastAsia"/>
                                <w:lang w:eastAsia="ja-JP"/>
                              </w:rPr>
                              <w:t>カーシェア予約確認</w:t>
                            </w:r>
                          </w:p>
                          <w:p w:rsidR="00F765E0" w:rsidRDefault="00F765E0" w:rsidP="004D4D60">
                            <w:pPr>
                              <w:snapToGrid w:val="0"/>
                              <w:jc w:val="center"/>
                              <w:rPr>
                                <w:lang w:eastAsia="ja-JP"/>
                              </w:rPr>
                            </w:pPr>
                            <w:r>
                              <w:rPr>
                                <w:rFonts w:hint="eastAsia"/>
                                <w:lang w:eastAsia="ja-JP"/>
                              </w:rPr>
                              <w:t>当日の予約者を一覧で確認</w:t>
                            </w:r>
                          </w:p>
                        </w:txbxContent>
                      </v:textbox>
                    </v:rect>
                    <v:rect id="_x0000_s1313" style="position:absolute;left:8358;top:2783;width:1701;height:340;v-text-anchor:middle" fillcolor="#deeaf6" strokecolor="#7f7f7f" strokeweight="1pt">
                      <v:fill color2="#d6e3bc"/>
                      <v:shadow type="perspective" color="#4e6128" opacity=".5" offset="1pt" offset2="-3pt"/>
                      <v:textbox style="mso-next-textbox:#_x0000_s1313" inset="0,0,0,0">
                        <w:txbxContent>
                          <w:p w:rsidR="00F765E0" w:rsidRPr="0034294A" w:rsidRDefault="00F765E0" w:rsidP="004D4D60">
                            <w:pPr>
                              <w:jc w:val="center"/>
                              <w:rPr>
                                <w:shd w:val="clear" w:color="auto" w:fill="FFFFFF"/>
                              </w:rPr>
                            </w:pPr>
                            <w:r>
                              <w:rPr>
                                <w:rFonts w:hint="eastAsia"/>
                              </w:rPr>
                              <w:t>画面：</w:t>
                            </w:r>
                            <w:r>
                              <w:t>S05011</w:t>
                            </w:r>
                          </w:p>
                        </w:txbxContent>
                      </v:textbox>
                    </v:rect>
                    <v:rect id="_x0000_s1314" style="position:absolute;left:6657;top:2783;width:1701;height:340;v-text-anchor:middle" fillcolor="#deeaf6" strokecolor="#7f7f7f" strokeweight="1pt">
                      <v:fill color2="#d6e3bc"/>
                      <v:shadow type="perspective" color="#4e6128" opacity=".5" offset="1pt" offset2="-3pt"/>
                      <v:textbox style="mso-next-textbox:#_x0000_s1314" inset="0,0,0,0">
                        <w:txbxContent>
                          <w:p w:rsidR="00F765E0" w:rsidRPr="0034294A" w:rsidRDefault="00F765E0" w:rsidP="004D4D60">
                            <w:pPr>
                              <w:jc w:val="center"/>
                              <w:rPr>
                                <w:shd w:val="clear" w:color="auto" w:fill="FFFFFF"/>
                              </w:rPr>
                            </w:pPr>
                          </w:p>
                        </w:txbxContent>
                      </v:textbox>
                    </v:rect>
                  </v:group>
                </w:pict>
              </w:r>
              <w:r w:rsidRPr="002B0F51" w:rsidDel="007340FE">
                <w:rPr>
                  <w:noProof/>
                  <w:lang w:eastAsia="ja-JP"/>
                </w:rPr>
                <w:pict>
                  <v:shape id="_x0000_s1315" type="#_x0000_t32" style="position:absolute;margin-left:396.15pt;margin-top:216.75pt;width:0;height:22.7pt;z-index:119;mso-position-horizontal-relative:text;mso-position-vertical-relative:text" o:connectortype="straight" strokecolor="#7f7f7f">
                    <v:stroke endarrow="block" endarrowwidth="wide" endarrowlength="long"/>
                  </v:shape>
                </w:pict>
              </w:r>
              <w:r w:rsidRPr="002B0F51" w:rsidDel="007340FE">
                <w:rPr>
                  <w:noProof/>
                  <w:lang w:eastAsia="ja-JP"/>
                </w:rPr>
                <w:pict>
                  <v:rect id="_x0000_s1316" style="position:absolute;margin-left:313.35pt;margin-top:144.75pt;width:170.1pt;height:34pt;z-index:117;mso-position-horizontal-relative:text;mso-position-vertical-relative:text;v-text-anchor:middle" strokecolor="#7f7f7f" strokeweight="1pt">
                    <v:fill color2="#d6e3bc"/>
                    <v:shadow type="perspective" color="#4e6128" opacity=".5" offset="1pt" offset2="-3pt"/>
                    <v:textbox style="mso-next-textbox:#_x0000_s1316" inset="1mm,1mm,1mm,1mm">
                      <w:txbxContent>
                        <w:p w:rsidR="00F765E0" w:rsidRPr="0034294A" w:rsidRDefault="00F765E0" w:rsidP="004D4D60">
                          <w:pPr>
                            <w:adjustRightInd w:val="0"/>
                            <w:snapToGrid w:val="0"/>
                            <w:jc w:val="center"/>
                            <w:rPr>
                              <w:shd w:val="clear" w:color="auto" w:fill="FFFFFF"/>
                            </w:rPr>
                          </w:pPr>
                          <w:proofErr w:type="spellStart"/>
                          <w:r w:rsidRPr="0034294A">
                            <w:rPr>
                              <w:rFonts w:hint="eastAsia"/>
                              <w:shd w:val="clear" w:color="auto" w:fill="FFFFFF"/>
                            </w:rPr>
                            <w:t>実車確認</w:t>
                          </w:r>
                          <w:proofErr w:type="spellEnd"/>
                        </w:p>
                      </w:txbxContent>
                    </v:textbox>
                  </v:rect>
                </w:pict>
              </w:r>
            </w:del>
          </w:p>
        </w:tc>
      </w:tr>
      <w:tr w:rsidR="00917692" w:rsidRPr="0085602F" w:rsidTr="007340FE">
        <w:tblPrEx>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ExChange w:id="122" w:author="高木義尚" w:date="2017-02-07T18:45:00Z">
            <w:tblPrEx>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Ex>
          </w:tblPrExChange>
        </w:tblPrEx>
        <w:trPr>
          <w:trHeight w:val="8658"/>
          <w:trPrChange w:id="123" w:author="高木義尚" w:date="2017-02-07T18:45:00Z">
            <w:trPr>
              <w:trHeight w:val="8800"/>
            </w:trPr>
          </w:trPrChange>
        </w:trPr>
        <w:tc>
          <w:tcPr>
            <w:tcW w:w="1666" w:type="pct"/>
            <w:tcPrChange w:id="124" w:author="高木義尚" w:date="2017-02-07T18:45:00Z">
              <w:tcPr>
                <w:tcW w:w="1666" w:type="pct"/>
              </w:tcPr>
            </w:tcPrChange>
          </w:tcPr>
          <w:p w:rsidR="00917692" w:rsidRPr="0034294A" w:rsidRDefault="002B0F51" w:rsidP="004D4D60">
            <w:pPr>
              <w:rPr>
                <w:rFonts w:ascii="ＭＳ Ｐゴシック" w:eastAsia="ＭＳ Ｐゴシック" w:hAnsi="ＭＳ Ｐゴシック" w:cs="ＭＳ Ｐゴシック"/>
                <w:bCs/>
                <w:noProof/>
                <w:sz w:val="24"/>
                <w:szCs w:val="24"/>
                <w:lang w:eastAsia="ja-JP"/>
              </w:rPr>
            </w:pPr>
            <w:r w:rsidRPr="002B0F51">
              <w:rPr>
                <w:noProof/>
                <w:lang w:eastAsia="ja-JP"/>
              </w:rPr>
              <w:lastRenderedPageBreak/>
              <w:pict>
                <v:shape id="_x0000_s1317" type="#_x0000_t32" style="position:absolute;margin-left:108.9pt;margin-top:118.05pt;width:0;height:168.4pt;z-index:148;mso-position-horizontal-relative:text;mso-position-vertical-relative:text" o:connectortype="straight" strokecolor="#7f7f7f">
                  <v:stroke endarrowwidth="wide" endarrowlength="long"/>
                </v:shape>
              </w:pict>
            </w:r>
          </w:p>
        </w:tc>
        <w:tc>
          <w:tcPr>
            <w:tcW w:w="1667" w:type="pct"/>
            <w:tcPrChange w:id="125" w:author="高木義尚" w:date="2017-02-07T18:45:00Z">
              <w:tcPr>
                <w:tcW w:w="1667" w:type="pct"/>
              </w:tcPr>
            </w:tcPrChange>
          </w:tcPr>
          <w:p w:rsidR="00917692" w:rsidRPr="0034294A" w:rsidRDefault="007340FE" w:rsidP="004D4D60">
            <w:pPr>
              <w:rPr>
                <w:rFonts w:ascii="ＭＳ Ｐゴシック" w:eastAsia="ＭＳ Ｐゴシック" w:hAnsi="ＭＳ Ｐゴシック" w:cs="ＭＳ Ｐゴシック"/>
                <w:noProof/>
                <w:sz w:val="24"/>
                <w:szCs w:val="24"/>
                <w:lang w:eastAsia="ja-JP"/>
              </w:rPr>
            </w:pPr>
            <w:r w:rsidRPr="002B0F51">
              <w:rPr>
                <w:noProof/>
                <w:lang w:eastAsia="ja-JP"/>
              </w:rPr>
              <w:pict>
                <v:rect id="_x0000_s1319" style="position:absolute;margin-left:32.25pt;margin-top:310.4pt;width:170.1pt;height:34pt;z-index:151;mso-position-horizontal-relative:text;mso-position-vertical-relative:text;v-text-anchor:middle" strokecolor="#7f7f7f" strokeweight="1pt">
                  <v:fill color2="#d6e3bc"/>
                  <v:shadow type="perspective" color="#4e6128" opacity=".5" offset="1pt" offset2="-3pt"/>
                  <v:textbox style="mso-next-textbox:#_x0000_s1319" inset="1mm,1mm,1mm,1mm">
                    <w:txbxContent>
                      <w:p w:rsidR="00F765E0" w:rsidRPr="0034294A" w:rsidRDefault="00F765E0" w:rsidP="00895DCD">
                        <w:pPr>
                          <w:adjustRightInd w:val="0"/>
                          <w:snapToGrid w:val="0"/>
                          <w:jc w:val="center"/>
                          <w:rPr>
                            <w:shd w:val="clear" w:color="auto" w:fill="FFFFFF"/>
                            <w:lang w:eastAsia="ja-JP"/>
                          </w:rPr>
                        </w:pPr>
                        <w:r w:rsidRPr="0034294A">
                          <w:rPr>
                            <w:shd w:val="clear" w:color="auto" w:fill="FFFFFF"/>
                            <w:lang w:eastAsia="ja-JP"/>
                          </w:rPr>
                          <w:t>SKS</w:t>
                        </w:r>
                        <w:r w:rsidRPr="0034294A">
                          <w:rPr>
                            <w:rFonts w:hint="eastAsia"/>
                            <w:shd w:val="clear" w:color="auto" w:fill="FFFFFF"/>
                            <w:lang w:eastAsia="ja-JP"/>
                          </w:rPr>
                          <w:t>へ開催を指示</w:t>
                        </w:r>
                      </w:p>
                    </w:txbxContent>
                  </v:textbox>
                </v:rect>
              </w:pict>
            </w:r>
            <w:r w:rsidRPr="002B0F51">
              <w:rPr>
                <w:noProof/>
                <w:lang w:eastAsia="ja-JP"/>
              </w:rPr>
              <w:pict>
                <v:group id="_x0000_s1320" style="position:absolute;margin-left:32.25pt;margin-top:368.15pt;width:170.1pt;height:51pt;z-index:153;mso-position-horizontal-relative:text;mso-position-vertical-relative:text" coordorigin="6657,2103" coordsize="3402,1020">
                  <v:rect id="_x0000_s1321" style="position:absolute;left:6657;top:2103;width:3402;height:680;v-text-anchor:middle" fillcolor="#deeaf6" strokecolor="#7f7f7f" strokeweight="1pt">
                    <v:fill color2="#d6e3bc"/>
                    <v:shadow type="perspective" color="#4e6128" opacity=".5" offset="1pt" offset2="-3pt"/>
                    <v:textbox style="mso-next-textbox:#_x0000_s1321" inset="1mm,1mm,1mm,1mm">
                      <w:txbxContent>
                        <w:p w:rsidR="00F765E0" w:rsidRPr="00AC5234" w:rsidRDefault="00F765E0" w:rsidP="00895DCD">
                          <w:pPr>
                            <w:snapToGrid w:val="0"/>
                            <w:jc w:val="center"/>
                            <w:rPr>
                              <w:lang w:eastAsia="ja-JP"/>
                            </w:rPr>
                          </w:pPr>
                          <w:r>
                            <w:rPr>
                              <w:rFonts w:hint="eastAsia"/>
                              <w:lang w:eastAsia="ja-JP"/>
                            </w:rPr>
                            <w:t>確認結果を登録</w:t>
                          </w:r>
                        </w:p>
                      </w:txbxContent>
                    </v:textbox>
                  </v:rect>
                  <v:rect id="_x0000_s1322" style="position:absolute;left:8358;top:2783;width:1701;height:340;v-text-anchor:middle" fillcolor="#deeaf6" strokecolor="#7f7f7f" strokeweight="1pt">
                    <v:fill color2="#d6e3bc"/>
                    <v:shadow type="perspective" color="#4e6128" opacity=".5" offset="1pt" offset2="-3pt"/>
                    <v:textbox style="mso-next-textbox:#_x0000_s1322" inset="0,0,0,0">
                      <w:txbxContent>
                        <w:p w:rsidR="00F765E0" w:rsidRPr="0034294A" w:rsidRDefault="00F765E0" w:rsidP="00895DCD">
                          <w:pPr>
                            <w:jc w:val="center"/>
                            <w:rPr>
                              <w:shd w:val="clear" w:color="auto" w:fill="FFFFFF"/>
                              <w:lang w:eastAsia="ja-JP"/>
                            </w:rPr>
                          </w:pPr>
                          <w:r w:rsidRPr="00D931AB">
                            <w:rPr>
                              <w:rFonts w:hint="eastAsia"/>
                              <w:lang w:eastAsia="ja-JP"/>
                            </w:rPr>
                            <w:t>画面：</w:t>
                          </w:r>
                          <w:r>
                            <w:rPr>
                              <w:lang w:eastAsia="ja-JP"/>
                            </w:rPr>
                            <w:t>KKS13010</w:t>
                          </w:r>
                        </w:p>
                      </w:txbxContent>
                    </v:textbox>
                  </v:rect>
                  <v:rect id="_x0000_s1323" style="position:absolute;left:6657;top:2783;width:1701;height:340;v-text-anchor:middle" fillcolor="#deeaf6" strokecolor="#7f7f7f" strokeweight="1pt">
                    <v:fill color2="#d6e3bc"/>
                    <v:shadow type="perspective" color="#4e6128" opacity=".5" offset="1pt" offset2="-3pt"/>
                    <v:textbox style="mso-next-textbox:#_x0000_s1323" inset="0,0,0,0">
                      <w:txbxContent>
                        <w:p w:rsidR="00F765E0" w:rsidRPr="0034294A" w:rsidRDefault="00F765E0" w:rsidP="00895DCD">
                          <w:pPr>
                            <w:jc w:val="center"/>
                            <w:rPr>
                              <w:shd w:val="clear" w:color="auto" w:fill="FFFFFF"/>
                              <w:lang w:eastAsia="ja-JP"/>
                            </w:rPr>
                          </w:pPr>
                        </w:p>
                      </w:txbxContent>
                    </v:textbox>
                  </v:rect>
                </v:group>
              </w:pict>
            </w:r>
            <w:r w:rsidRPr="002B0F51">
              <w:rPr>
                <w:noProof/>
                <w:lang w:eastAsia="ja-JP"/>
              </w:rPr>
              <w:pict>
                <v:shape id="_x0000_s1318" type="#_x0000_t32" style="position:absolute;margin-left:117.3pt;margin-top:344.4pt;width:0;height:22.7pt;z-index:154;mso-position-horizontal-relative:text;mso-position-vertical-relative:text" o:connectortype="straight" strokecolor="#7f7f7f">
                  <v:stroke endarrow="block" endarrowwidth="wide" endarrowlength="long"/>
                </v:shape>
              </w:pict>
            </w:r>
            <w:r w:rsidR="002B0F51" w:rsidRPr="002B0F51">
              <w:rPr>
                <w:noProof/>
                <w:lang w:eastAsia="ja-JP"/>
              </w:rPr>
              <w:pict>
                <v:shape id="_x0000_s1324" type="#_x0000_t32" style="position:absolute;margin-left:354.3pt;margin-top:179.75pt;width:0;height:22.7pt;z-index:145;mso-position-horizontal-relative:text;mso-position-vertical-relative:text" o:connectortype="straight" strokecolor="#7f7f7f">
                  <v:stroke endarrow="block" endarrowwidth="wide" endarrowlength="long"/>
                </v:shape>
              </w:pict>
            </w:r>
            <w:r w:rsidR="002B0F51" w:rsidRPr="002B0F51">
              <w:rPr>
                <w:noProof/>
                <w:lang w:eastAsia="ja-JP"/>
              </w:rPr>
              <w:pict>
                <v:group id="_x0000_s1325" style="position:absolute;margin-left:269.25pt;margin-top:128.75pt;width:170.1pt;height:51pt;z-index:143;mso-position-horizontal-relative:text;mso-position-vertical-relative:text" coordorigin="6657,2103" coordsize="3402,1020">
                  <v:rect id="_x0000_s1326" style="position:absolute;left:6657;top:2103;width:3402;height:680;v-text-anchor:middle" strokecolor="#7f7f7f" strokeweight="1pt">
                    <v:fill color2="#d6e3bc"/>
                    <v:shadow type="perspective" color="#4e6128" opacity=".5" offset="1pt" offset2="-3pt"/>
                    <v:textbox style="mso-next-textbox:#_x0000_s1326" inset="1mm,1mm,1mm,1mm">
                      <w:txbxContent>
                        <w:p w:rsidR="00F765E0" w:rsidRPr="00AC5234" w:rsidRDefault="00F765E0" w:rsidP="003C6D84">
                          <w:pPr>
                            <w:snapToGrid w:val="0"/>
                            <w:jc w:val="center"/>
                            <w:rPr>
                              <w:lang w:eastAsia="ja-JP"/>
                            </w:rPr>
                          </w:pPr>
                          <w:r>
                            <w:rPr>
                              <w:rFonts w:hint="eastAsia"/>
                              <w:lang w:eastAsia="ja-JP"/>
                            </w:rPr>
                            <w:t>設計チェック</w:t>
                          </w:r>
                          <w:ins w:id="126" w:author="GKH154NFA tsuka 塚越  健一 GJ1 G" w:date="2017-02-01T10:12:00Z">
                            <w:r>
                              <w:rPr>
                                <w:rFonts w:hint="eastAsia"/>
                                <w:lang w:eastAsia="ja-JP"/>
                              </w:rPr>
                              <w:t>結果を</w:t>
                            </w:r>
                          </w:ins>
                          <w:r>
                            <w:rPr>
                              <w:rFonts w:hint="eastAsia"/>
                              <w:lang w:eastAsia="ja-JP"/>
                            </w:rPr>
                            <w:t>確認</w:t>
                          </w:r>
                        </w:p>
                      </w:txbxContent>
                    </v:textbox>
                  </v:rect>
                  <v:rect id="_x0000_s1327" style="position:absolute;left:8358;top:2783;width:1701;height:340;v-text-anchor:middle" strokecolor="#7f7f7f" strokeweight="1pt">
                    <v:fill color2="#d6e3bc"/>
                    <v:shadow type="perspective" color="#4e6128" opacity=".5" offset="1pt" offset2="-3pt"/>
                    <v:textbox style="mso-next-textbox:#_x0000_s1327" inset="0,0,0,0">
                      <w:txbxContent>
                        <w:p w:rsidR="00F765E0" w:rsidRPr="0034294A" w:rsidRDefault="00F765E0" w:rsidP="003C6D84">
                          <w:pPr>
                            <w:jc w:val="center"/>
                            <w:rPr>
                              <w:shd w:val="clear" w:color="auto" w:fill="FFFFFF"/>
                              <w:lang w:eastAsia="ja-JP"/>
                            </w:rPr>
                          </w:pPr>
                        </w:p>
                      </w:txbxContent>
                    </v:textbox>
                  </v:rect>
                  <v:rect id="_x0000_s1328" style="position:absolute;left:6657;top:2783;width:1701;height:340;v-text-anchor:middle" strokecolor="#7f7f7f" strokeweight="1pt">
                    <v:fill color2="#d6e3bc"/>
                    <v:shadow type="perspective" color="#4e6128" opacity=".5" offset="1pt" offset2="-3pt"/>
                    <v:textbox style="mso-next-textbox:#_x0000_s1328" inset="0,0,0,0">
                      <w:txbxContent>
                        <w:p w:rsidR="00F765E0" w:rsidRPr="0034294A" w:rsidRDefault="00F765E0" w:rsidP="003C6D84">
                          <w:pPr>
                            <w:jc w:val="center"/>
                            <w:rPr>
                              <w:shd w:val="clear" w:color="auto" w:fill="FFFFFF"/>
                              <w:lang w:eastAsia="ja-JP"/>
                            </w:rPr>
                          </w:pPr>
                          <w:r w:rsidRPr="0034294A">
                            <w:rPr>
                              <w:rFonts w:hint="eastAsia"/>
                              <w:shd w:val="clear" w:color="auto" w:fill="FFFFFF"/>
                              <w:lang w:eastAsia="ja-JP"/>
                            </w:rPr>
                            <w:t>担当：研実部門</w:t>
                          </w:r>
                        </w:p>
                      </w:txbxContent>
                    </v:textbox>
                  </v:rect>
                </v:group>
              </w:pict>
            </w:r>
            <w:r w:rsidR="002B0F51" w:rsidRPr="002B0F51">
              <w:rPr>
                <w:noProof/>
                <w:lang w:eastAsia="ja-JP"/>
              </w:rPr>
              <w:pict>
                <v:group id="_x0000_s1329" style="position:absolute;margin-left:269.25pt;margin-top:65.95pt;width:170.1pt;height:51pt;z-index:140;mso-position-horizontal-relative:text;mso-position-vertical-relative:text" coordorigin="6657,2103" coordsize="3402,1020">
                  <v:rect id="_x0000_s1330" style="position:absolute;left:6657;top:2103;width:3402;height:680;v-text-anchor:middle" strokecolor="#7f7f7f" strokeweight="1pt">
                    <v:fill color2="#d6e3bc"/>
                    <v:shadow type="perspective" color="#4e6128" opacity=".5" offset="1pt" offset2="-3pt"/>
                    <v:textbox style="mso-next-textbox:#_x0000_s1330" inset="1mm,1mm,1mm,1mm">
                      <w:txbxContent>
                        <w:p w:rsidR="00F765E0" w:rsidRPr="00AC5234" w:rsidRDefault="00F765E0" w:rsidP="00F41599">
                          <w:pPr>
                            <w:snapToGrid w:val="0"/>
                            <w:jc w:val="center"/>
                            <w:rPr>
                              <w:lang w:eastAsia="ja-JP"/>
                            </w:rPr>
                          </w:pPr>
                          <w:ins w:id="127" w:author="GKH154NFA tsuka 塚越  健一 GJ1 G" w:date="2017-02-01T10:10:00Z">
                            <w:r>
                              <w:rPr>
                                <w:rFonts w:hint="eastAsia"/>
                                <w:lang w:eastAsia="ja-JP"/>
                              </w:rPr>
                              <w:t>組み</w:t>
                            </w:r>
                          </w:ins>
                          <w:del w:id="128" w:author="GKH154NFA tsuka 塚越  健一 GJ1 G" w:date="2017-02-01T10:10:00Z">
                            <w:r w:rsidDel="00F46E0E">
                              <w:rPr>
                                <w:rFonts w:hint="eastAsia"/>
                                <w:lang w:eastAsia="ja-JP"/>
                              </w:rPr>
                              <w:delText>紐</w:delText>
                            </w:r>
                          </w:del>
                          <w:r>
                            <w:rPr>
                              <w:rFonts w:hint="eastAsia"/>
                              <w:lang w:eastAsia="ja-JP"/>
                            </w:rPr>
                            <w:t>付け不良等確認</w:t>
                          </w:r>
                        </w:p>
                      </w:txbxContent>
                    </v:textbox>
                  </v:rect>
                  <v:rect id="_x0000_s1331" style="position:absolute;left:8358;top:2783;width:1701;height:340;v-text-anchor:middle" strokecolor="#7f7f7f" strokeweight="1pt">
                    <v:fill color2="#d6e3bc"/>
                    <v:shadow type="perspective" color="#4e6128" opacity=".5" offset="1pt" offset2="-3pt"/>
                    <v:textbox style="mso-next-textbox:#_x0000_s1331" inset="0,0,0,0">
                      <w:txbxContent>
                        <w:p w:rsidR="00F765E0" w:rsidRPr="0034294A" w:rsidRDefault="00F765E0" w:rsidP="00F41599">
                          <w:pPr>
                            <w:jc w:val="center"/>
                            <w:rPr>
                              <w:shd w:val="clear" w:color="auto" w:fill="FFFFFF"/>
                              <w:lang w:eastAsia="ja-JP"/>
                            </w:rPr>
                          </w:pPr>
                        </w:p>
                      </w:txbxContent>
                    </v:textbox>
                  </v:rect>
                  <v:rect id="_x0000_s1332" style="position:absolute;left:6657;top:2783;width:1701;height:340;v-text-anchor:middle" strokecolor="#7f7f7f" strokeweight="1pt">
                    <v:fill color2="#d6e3bc"/>
                    <v:shadow type="perspective" color="#4e6128" opacity=".5" offset="1pt" offset2="-3pt"/>
                    <v:textbox style="mso-next-textbox:#_x0000_s1332" inset="0,0,0,0">
                      <w:txbxContent>
                        <w:p w:rsidR="00F765E0" w:rsidRPr="0034294A" w:rsidRDefault="00F765E0" w:rsidP="00F41599">
                          <w:pPr>
                            <w:jc w:val="center"/>
                            <w:rPr>
                              <w:shd w:val="clear" w:color="auto" w:fill="FFFFFF"/>
                              <w:lang w:eastAsia="ja-JP"/>
                            </w:rPr>
                          </w:pPr>
                          <w:r w:rsidRPr="0034294A">
                            <w:rPr>
                              <w:rFonts w:hint="eastAsia"/>
                              <w:shd w:val="clear" w:color="auto" w:fill="FFFFFF"/>
                              <w:lang w:eastAsia="ja-JP"/>
                            </w:rPr>
                            <w:t>担当：試作部</w:t>
                          </w:r>
                        </w:p>
                      </w:txbxContent>
                    </v:textbox>
                  </v:rect>
                </v:group>
              </w:pict>
            </w:r>
            <w:r w:rsidR="002B0F51" w:rsidRPr="002B0F51">
              <w:rPr>
                <w:noProof/>
                <w:lang w:eastAsia="ja-JP"/>
              </w:rPr>
              <w:pict>
                <v:shape id="_x0000_s1333" type="#_x0000_t32" style="position:absolute;margin-left:-127.2pt;margin-top:286.4pt;width:395.7pt;height:.05pt;z-index:147;mso-position-horizontal-relative:text;mso-position-vertical-relative:text" o:connectortype="straight" strokecolor="#7f7f7f">
                  <v:stroke endarrow="block" endarrowwidth="wide" endarrowlength="long"/>
                </v:shape>
              </w:pict>
            </w:r>
            <w:r w:rsidR="002B0F51" w:rsidRPr="002B0F51">
              <w:rPr>
                <w:noProof/>
                <w:lang w:eastAsia="ja-JP"/>
              </w:rPr>
              <w:pict>
                <v:group id="_x0000_s1334" style="position:absolute;margin-left:-212.25pt;margin-top:65.95pt;width:170.1pt;height:51pt;z-index:139;mso-position-horizontal-relative:text;mso-position-vertical-relative:text" coordorigin="6657,2103" coordsize="3402,1020">
                  <v:rect id="_x0000_s1335" style="position:absolute;left:6657;top:2103;width:3402;height:680;v-text-anchor:middle" fillcolor="#deeaf6" strokecolor="#7f7f7f" strokeweight="1pt">
                    <v:fill color2="#d6e3bc"/>
                    <v:shadow type="perspective" color="#4e6128" opacity=".5" offset="1pt" offset2="-3pt"/>
                    <v:textbox style="mso-next-textbox:#_x0000_s1335" inset="1mm,1mm,1mm,1mm">
                      <w:txbxContent>
                        <w:p w:rsidR="00F765E0" w:rsidRPr="00AC5234" w:rsidRDefault="00F765E0" w:rsidP="00404FA0">
                          <w:pPr>
                            <w:snapToGrid w:val="0"/>
                            <w:jc w:val="center"/>
                            <w:rPr>
                              <w:lang w:eastAsia="ja-JP"/>
                            </w:rPr>
                          </w:pPr>
                          <w:r>
                            <w:rPr>
                              <w:rFonts w:hint="eastAsia"/>
                              <w:lang w:eastAsia="ja-JP"/>
                            </w:rPr>
                            <w:t>確認結果を出力</w:t>
                          </w:r>
                        </w:p>
                      </w:txbxContent>
                    </v:textbox>
                  </v:rect>
                  <v:rect id="_x0000_s1336" style="position:absolute;left:8358;top:2783;width:1701;height:340;v-text-anchor:middle" fillcolor="#deeaf6" strokecolor="#7f7f7f" strokeweight="1pt">
                    <v:fill color2="#d6e3bc"/>
                    <v:shadow type="perspective" color="#4e6128" opacity=".5" offset="1pt" offset2="-3pt"/>
                    <v:textbox style="mso-next-textbox:#_x0000_s1336" inset="0,0,0,0">
                      <w:txbxContent>
                        <w:p w:rsidR="00F765E0" w:rsidRPr="0034294A" w:rsidRDefault="00F765E0" w:rsidP="00404FA0">
                          <w:pPr>
                            <w:jc w:val="center"/>
                            <w:rPr>
                              <w:shd w:val="clear" w:color="auto" w:fill="FFFFFF"/>
                              <w:lang w:eastAsia="ja-JP"/>
                            </w:rPr>
                          </w:pPr>
                          <w:r w:rsidRPr="00D931AB">
                            <w:rPr>
                              <w:rFonts w:hint="eastAsia"/>
                              <w:lang w:eastAsia="ja-JP"/>
                            </w:rPr>
                            <w:t>画面：</w:t>
                          </w:r>
                          <w:r>
                            <w:rPr>
                              <w:lang w:eastAsia="ja-JP"/>
                            </w:rPr>
                            <w:t>KKS13010</w:t>
                          </w:r>
                        </w:p>
                      </w:txbxContent>
                    </v:textbox>
                  </v:rect>
                  <v:rect id="_x0000_s1337" style="position:absolute;left:6657;top:2783;width:1701;height:340;v-text-anchor:middle" fillcolor="#deeaf6" strokecolor="#7f7f7f" strokeweight="1pt">
                    <v:fill color2="#d6e3bc"/>
                    <v:shadow type="perspective" color="#4e6128" opacity=".5" offset="1pt" offset2="-3pt"/>
                    <v:textbox style="mso-next-textbox:#_x0000_s1337" inset="0,0,0,0">
                      <w:txbxContent>
                        <w:p w:rsidR="00F765E0" w:rsidRPr="0034294A" w:rsidRDefault="00F765E0" w:rsidP="00404FA0">
                          <w:pPr>
                            <w:jc w:val="center"/>
                            <w:rPr>
                              <w:shd w:val="clear" w:color="auto" w:fill="FFFFFF"/>
                              <w:lang w:eastAsia="ja-JP"/>
                            </w:rPr>
                          </w:pPr>
                        </w:p>
                      </w:txbxContent>
                    </v:textbox>
                  </v:rect>
                </v:group>
              </w:pict>
            </w:r>
            <w:r w:rsidR="002B0F51" w:rsidRPr="002B0F51">
              <w:rPr>
                <w:noProof/>
                <w:lang w:eastAsia="ja-JP"/>
              </w:rPr>
              <w:pict>
                <v:shape id="_x0000_s1338" type="#_x0000_t32" style="position:absolute;margin-left:-42.9pt;margin-top:84.65pt;width:70.65pt;height:0;flip:x;z-index:142;mso-position-horizontal-relative:text;mso-position-vertical-relative:text" o:connectortype="straight" strokecolor="#7f7f7f">
                  <v:stroke endarrow="block" endarrowwidth="wide" endarrowlength="long"/>
                </v:shape>
              </w:pict>
            </w:r>
            <w:r w:rsidR="002B0F51" w:rsidRPr="002B0F51">
              <w:rPr>
                <w:noProof/>
                <w:lang w:eastAsia="ja-JP"/>
              </w:rPr>
              <w:pict>
                <v:shape id="_x0000_s1339" type="#_x0000_t32" style="position:absolute;margin-left:216.15pt;margin-top:146.35pt;width:52.35pt;height:.05pt;z-index:149;mso-position-horizontal-relative:text;mso-position-vertical-relative:text" o:connectortype="straight" strokecolor="#7f7f7f">
                  <v:stroke endarrow="block" endarrowwidth="wide" endarrowlength="long"/>
                </v:shape>
              </w:pict>
            </w:r>
            <w:r w:rsidR="002B0F51" w:rsidRPr="002B0F51">
              <w:rPr>
                <w:noProof/>
                <w:lang w:eastAsia="ja-JP"/>
              </w:rPr>
              <w:pict>
                <v:shape id="_x0000_s1340" type="#_x0000_t32" style="position:absolute;margin-left:216.15pt;margin-top:84.4pt;width:0;height:61.95pt;z-index:150;mso-position-horizontal-relative:text;mso-position-vertical-relative:text" o:connectortype="straight" strokecolor="#7f7f7f">
                  <v:stroke endarrowwidth="wide" endarrowlength="long"/>
                </v:shape>
              </w:pict>
            </w:r>
            <w:r w:rsidR="002B0F51" w:rsidRPr="002B0F51">
              <w:rPr>
                <w:noProof/>
                <w:lang w:eastAsia="ja-JP"/>
              </w:rPr>
              <w:pict>
                <v:shape id="_x0000_s1341" type="#_x0000_t32" style="position:absolute;margin-left:198.6pt;margin-top:84.65pt;width:70.65pt;height:0;z-index:141;mso-position-horizontal-relative:text;mso-position-vertical-relative:text" o:connectortype="straight" strokecolor="#7f7f7f">
                  <v:stroke endarrow="block" endarrowwidth="wide" endarrowlength="long"/>
                </v:shape>
              </w:pict>
            </w:r>
            <w:r w:rsidR="002B0F51" w:rsidRPr="002B0F51">
              <w:rPr>
                <w:noProof/>
                <w:lang w:eastAsia="ja-JP"/>
              </w:rPr>
              <w:pict>
                <v:oval id="_x0000_s1342" style="position:absolute;margin-left:98.55pt;margin-top:14.15pt;width:28.35pt;height:28.35pt;z-index:136;mso-position-horizontal-relative:text;mso-position-vertical-relative:text;v-text-anchor:middle" filled="f" strokecolor="#7f7f7f" strokeweight="1pt">
                  <v:fill color2="#d6e3bc" focusposition="1" focussize="" focus="100%" type="gradient"/>
                  <v:shadow type="perspective" color="#4e6128" opacity=".5" offset="1pt" offset2="-3pt"/>
                  <o:lock v:ext="edit" aspectratio="t"/>
                  <v:textbox style="mso-next-textbox:#_x0000_s1342" inset="1mm,1mm,1mm,1mm">
                    <w:txbxContent>
                      <w:p w:rsidR="00F765E0" w:rsidRDefault="00F765E0" w:rsidP="00E23AFE">
                        <w:pPr>
                          <w:jc w:val="center"/>
                        </w:pPr>
                        <w:r>
                          <w:rPr>
                            <w:lang w:eastAsia="ja-JP"/>
                          </w:rPr>
                          <w:t>5</w:t>
                        </w:r>
                      </w:p>
                    </w:txbxContent>
                  </v:textbox>
                </v:oval>
              </w:pict>
            </w:r>
            <w:r w:rsidR="002B0F51" w:rsidRPr="002B0F51">
              <w:rPr>
                <w:noProof/>
                <w:lang w:eastAsia="ja-JP"/>
              </w:rPr>
              <w:pict>
                <v:group id="_x0000_s1343" style="position:absolute;margin-left:27.75pt;margin-top:65.95pt;width:170.1pt;height:51pt;z-index:137;mso-position-horizontal-relative:text;mso-position-vertical-relative:text" coordorigin="6657,2103" coordsize="3402,1020">
                  <v:rect id="_x0000_s1344" style="position:absolute;left:6657;top:2103;width:3402;height:680;v-text-anchor:middle" fillcolor="#deeaf6" strokecolor="#7f7f7f" strokeweight="1pt">
                    <v:fill color2="#d6e3bc"/>
                    <v:shadow type="perspective" color="#4e6128" opacity=".5" offset="1pt" offset2="-3pt"/>
                    <v:textbox style="mso-next-textbox:#_x0000_s1344" inset="1mm,1mm,1mm,1mm">
                      <w:txbxContent>
                        <w:p w:rsidR="00F765E0" w:rsidRPr="00AC5234" w:rsidRDefault="00F765E0" w:rsidP="00C42D2E">
                          <w:pPr>
                            <w:snapToGrid w:val="0"/>
                            <w:jc w:val="center"/>
                            <w:rPr>
                              <w:lang w:eastAsia="ja-JP"/>
                            </w:rPr>
                          </w:pPr>
                          <w:r>
                            <w:rPr>
                              <w:rFonts w:hint="eastAsia"/>
                              <w:lang w:eastAsia="ja-JP"/>
                            </w:rPr>
                            <w:t>確認結果を登録</w:t>
                          </w:r>
                        </w:p>
                      </w:txbxContent>
                    </v:textbox>
                  </v:rect>
                  <v:rect id="_x0000_s1345" style="position:absolute;left:8358;top:2783;width:1701;height:340;v-text-anchor:middle" fillcolor="#deeaf6" strokecolor="#7f7f7f" strokeweight="1pt">
                    <v:fill color2="#d6e3bc"/>
                    <v:shadow type="perspective" color="#4e6128" opacity=".5" offset="1pt" offset2="-3pt"/>
                    <v:textbox style="mso-next-textbox:#_x0000_s1345" inset="0,0,0,0">
                      <w:txbxContent>
                        <w:p w:rsidR="00F765E0" w:rsidRPr="0034294A" w:rsidRDefault="00F765E0" w:rsidP="00C42D2E">
                          <w:pPr>
                            <w:jc w:val="center"/>
                            <w:rPr>
                              <w:shd w:val="clear" w:color="auto" w:fill="FFFFFF"/>
                              <w:lang w:eastAsia="ja-JP"/>
                            </w:rPr>
                          </w:pPr>
                          <w:r w:rsidRPr="00D931AB">
                            <w:rPr>
                              <w:rFonts w:hint="eastAsia"/>
                              <w:lang w:eastAsia="ja-JP"/>
                            </w:rPr>
                            <w:t>画面：</w:t>
                          </w:r>
                          <w:r>
                            <w:rPr>
                              <w:lang w:eastAsia="ja-JP"/>
                            </w:rPr>
                            <w:t>KKS13010</w:t>
                          </w:r>
                        </w:p>
                      </w:txbxContent>
                    </v:textbox>
                  </v:rect>
                  <v:rect id="_x0000_s1346" style="position:absolute;left:6657;top:2783;width:1701;height:340;v-text-anchor:middle" fillcolor="#deeaf6" strokecolor="#7f7f7f" strokeweight="1pt">
                    <v:fill color2="#d6e3bc"/>
                    <v:shadow type="perspective" color="#4e6128" opacity=".5" offset="1pt" offset2="-3pt"/>
                    <v:textbox style="mso-next-textbox:#_x0000_s1346" inset="0,0,0,0">
                      <w:txbxContent>
                        <w:p w:rsidR="00F765E0" w:rsidRPr="0034294A" w:rsidRDefault="00F765E0" w:rsidP="00C42D2E">
                          <w:pPr>
                            <w:jc w:val="center"/>
                            <w:rPr>
                              <w:shd w:val="clear" w:color="auto" w:fill="FFFFFF"/>
                              <w:lang w:eastAsia="ja-JP"/>
                            </w:rPr>
                          </w:pPr>
                        </w:p>
                      </w:txbxContent>
                    </v:textbox>
                  </v:rect>
                </v:group>
              </w:pict>
            </w:r>
            <w:r w:rsidR="002B0F51" w:rsidRPr="002B0F51">
              <w:rPr>
                <w:noProof/>
                <w:lang w:eastAsia="ja-JP"/>
              </w:rPr>
              <w:pict>
                <v:shape id="_x0000_s1347" type="#_x0000_t32" style="position:absolute;margin-left:112.8pt;margin-top:43.25pt;width:0;height:22.7pt;z-index:138;mso-position-horizontal-relative:text;mso-position-vertical-relative:text" o:connectortype="straight" strokecolor="#7f7f7f">
                  <v:stroke endarrow="block" endarrowwidth="wide" endarrowlength="long"/>
                </v:shape>
              </w:pict>
            </w:r>
            <w:r w:rsidR="002B0F51" w:rsidRPr="002B0F51">
              <w:rPr>
                <w:noProof/>
                <w:lang w:eastAsia="ja-JP"/>
              </w:rPr>
              <w:pict>
                <v:group id="_x0000_s1348" style="position:absolute;margin-left:269.25pt;margin-top:202.45pt;width:170.1pt;height:51pt;z-index:144;mso-position-horizontal-relative:text;mso-position-vertical-relative:text" coordorigin="6657,2103" coordsize="3402,1020">
                  <v:rect id="_x0000_s1349" style="position:absolute;left:6657;top:2103;width:3402;height:680;v-text-anchor:middle" strokecolor="#7f7f7f" strokeweight="1pt">
                    <v:fill color2="#d6e3bc"/>
                    <v:shadow type="perspective" color="#4e6128" opacity=".5" offset="1pt" offset2="-3pt"/>
                    <v:textbox style="mso-next-textbox:#_x0000_s1349" inset="1mm,1mm,1mm,1mm">
                      <w:txbxContent>
                        <w:p w:rsidR="00F765E0" w:rsidRPr="00AC5234" w:rsidRDefault="00F765E0" w:rsidP="00266EC6">
                          <w:pPr>
                            <w:snapToGrid w:val="0"/>
                            <w:jc w:val="center"/>
                            <w:rPr>
                              <w:lang w:eastAsia="ja-JP"/>
                            </w:rPr>
                          </w:pPr>
                          <w:r>
                            <w:rPr>
                              <w:rFonts w:hint="eastAsia"/>
                              <w:lang w:eastAsia="ja-JP"/>
                            </w:rPr>
                            <w:t>実車試験</w:t>
                          </w:r>
                          <w:r>
                            <w:rPr>
                              <w:lang w:eastAsia="ja-JP"/>
                            </w:rPr>
                            <w:t xml:space="preserve"> </w:t>
                          </w:r>
                          <w:r>
                            <w:rPr>
                              <w:rFonts w:hint="eastAsia"/>
                              <w:lang w:eastAsia="ja-JP"/>
                            </w:rPr>
                            <w:t>実施</w:t>
                          </w:r>
                        </w:p>
                      </w:txbxContent>
                    </v:textbox>
                  </v:rect>
                  <v:rect id="_x0000_s1350" style="position:absolute;left:8358;top:2783;width:1701;height:340;v-text-anchor:middle" strokecolor="#7f7f7f" strokeweight="1pt">
                    <v:fill color2="#d6e3bc"/>
                    <v:shadow type="perspective" color="#4e6128" opacity=".5" offset="1pt" offset2="-3pt"/>
                    <v:textbox style="mso-next-textbox:#_x0000_s1350" inset="0,0,0,0">
                      <w:txbxContent>
                        <w:p w:rsidR="00F765E0" w:rsidRPr="0034294A" w:rsidRDefault="00F765E0" w:rsidP="00266EC6">
                          <w:pPr>
                            <w:jc w:val="center"/>
                            <w:rPr>
                              <w:shd w:val="clear" w:color="auto" w:fill="FFFFFF"/>
                              <w:lang w:eastAsia="ja-JP"/>
                            </w:rPr>
                          </w:pPr>
                        </w:p>
                      </w:txbxContent>
                    </v:textbox>
                  </v:rect>
                  <v:rect id="_x0000_s1351" style="position:absolute;left:6657;top:2783;width:1701;height:340;v-text-anchor:middle" strokecolor="#7f7f7f" strokeweight="1pt">
                    <v:fill color2="#d6e3bc"/>
                    <v:shadow type="perspective" color="#4e6128" opacity=".5" offset="1pt" offset2="-3pt"/>
                    <v:textbox style="mso-next-textbox:#_x0000_s1351" inset="0,0,0,0">
                      <w:txbxContent>
                        <w:p w:rsidR="00F765E0" w:rsidRPr="0034294A" w:rsidRDefault="00F765E0" w:rsidP="00266EC6">
                          <w:pPr>
                            <w:jc w:val="center"/>
                            <w:rPr>
                              <w:shd w:val="clear" w:color="auto" w:fill="FFFFFF"/>
                              <w:lang w:eastAsia="ja-JP"/>
                            </w:rPr>
                          </w:pPr>
                          <w:r w:rsidRPr="0034294A">
                            <w:rPr>
                              <w:rFonts w:hint="eastAsia"/>
                              <w:shd w:val="clear" w:color="auto" w:fill="FFFFFF"/>
                              <w:lang w:eastAsia="ja-JP"/>
                            </w:rPr>
                            <w:t>担当：研実部門</w:t>
                          </w:r>
                        </w:p>
                      </w:txbxContent>
                    </v:textbox>
                  </v:rect>
                </v:group>
              </w:pict>
            </w:r>
          </w:p>
        </w:tc>
        <w:tc>
          <w:tcPr>
            <w:tcW w:w="1667" w:type="pct"/>
            <w:tcPrChange w:id="129" w:author="高木義尚" w:date="2017-02-07T18:45:00Z">
              <w:tcPr>
                <w:tcW w:w="1667" w:type="pct"/>
              </w:tcPr>
            </w:tcPrChange>
          </w:tcPr>
          <w:p w:rsidR="00917692" w:rsidRPr="0034294A" w:rsidRDefault="002B0F51" w:rsidP="004D4D60">
            <w:pPr>
              <w:rPr>
                <w:rFonts w:ascii="ＭＳ Ｐゴシック" w:eastAsia="ＭＳ Ｐゴシック" w:hAnsi="ＭＳ Ｐゴシック" w:cs="ＭＳ Ｐゴシック"/>
                <w:noProof/>
                <w:sz w:val="24"/>
                <w:szCs w:val="24"/>
                <w:lang w:eastAsia="ja-JP"/>
              </w:rPr>
            </w:pPr>
            <w:del w:id="130" w:author="高木義尚" w:date="2017-02-07T18:44:00Z">
              <w:r w:rsidRPr="002B0F51" w:rsidDel="007340FE">
                <w:rPr>
                  <w:noProof/>
                  <w:lang w:eastAsia="ja-JP"/>
                </w:rPr>
                <w:pict>
                  <v:group id="_x0000_s1352" style="position:absolute;margin-left:313.35pt;margin-top:144.05pt;width:170.1pt;height:51pt;z-index:152;mso-position-horizontal-relative:text;mso-position-vertical-relative:text" coordorigin="6657,2103" coordsize="3402,1020">
                    <v:rect id="_x0000_s1353" style="position:absolute;left:6657;top:2103;width:3402;height:680;v-text-anchor:middle" fillcolor="#deeaf6" strokecolor="#7f7f7f" strokeweight="1pt">
                      <v:fill color2="#d6e3bc"/>
                      <v:shadow type="perspective" color="#4e6128" opacity=".5" offset="1pt" offset2="-3pt"/>
                      <v:textbox style="mso-next-textbox:#_x0000_s1353" inset="1mm,1mm,1mm,1mm">
                        <w:txbxContent>
                          <w:p w:rsidR="00F765E0" w:rsidRDefault="00F765E0" w:rsidP="00895DCD">
                            <w:pPr>
                              <w:snapToGrid w:val="0"/>
                              <w:jc w:val="center"/>
                            </w:pPr>
                            <w:proofErr w:type="spellStart"/>
                            <w:r>
                              <w:rPr>
                                <w:rFonts w:hint="eastAsia"/>
                              </w:rPr>
                              <w:t>確認結果を登録</w:t>
                            </w:r>
                            <w:proofErr w:type="spellEnd"/>
                          </w:p>
                        </w:txbxContent>
                      </v:textbox>
                    </v:rect>
                    <v:rect id="_x0000_s1354" style="position:absolute;left:8358;top:2783;width:1701;height:340;v-text-anchor:middle" fillcolor="#deeaf6" strokecolor="#7f7f7f" strokeweight="1pt">
                      <v:fill color2="#d6e3bc"/>
                      <v:shadow type="perspective" color="#4e6128" opacity=".5" offset="1pt" offset2="-3pt"/>
                      <v:textbox style="mso-next-textbox:#_x0000_s1354" inset="0,0,0,0">
                        <w:txbxContent>
                          <w:p w:rsidR="00F765E0" w:rsidRPr="0034294A" w:rsidRDefault="00F765E0" w:rsidP="00895DCD">
                            <w:pPr>
                              <w:jc w:val="center"/>
                              <w:rPr>
                                <w:shd w:val="clear" w:color="auto" w:fill="FFFFFF"/>
                              </w:rPr>
                            </w:pPr>
                            <w:r>
                              <w:rPr>
                                <w:rFonts w:hint="eastAsia"/>
                              </w:rPr>
                              <w:t>画面：</w:t>
                            </w:r>
                            <w:r>
                              <w:t>S06021</w:t>
                            </w:r>
                          </w:p>
                        </w:txbxContent>
                      </v:textbox>
                    </v:rect>
                    <v:rect id="_x0000_s1355" style="position:absolute;left:6657;top:2783;width:1701;height:340;v-text-anchor:middle" fillcolor="#deeaf6" strokecolor="#7f7f7f" strokeweight="1pt">
                      <v:fill color2="#d6e3bc"/>
                      <v:shadow type="perspective" color="#4e6128" opacity=".5" offset="1pt" offset2="-3pt"/>
                      <v:textbox style="mso-next-textbox:#_x0000_s1355" inset="0,0,0,0">
                        <w:txbxContent>
                          <w:p w:rsidR="00F765E0" w:rsidRPr="0034294A" w:rsidRDefault="00F765E0" w:rsidP="00895DCD">
                            <w:pPr>
                              <w:jc w:val="center"/>
                              <w:rPr>
                                <w:shd w:val="clear" w:color="auto" w:fill="FFFFFF"/>
                              </w:rPr>
                            </w:pPr>
                          </w:p>
                        </w:txbxContent>
                      </v:textbox>
                    </v:rect>
                  </v:group>
                </w:pict>
              </w:r>
            </w:del>
            <w:r w:rsidRPr="002B0F51">
              <w:rPr>
                <w:noProof/>
                <w:lang w:eastAsia="ja-JP"/>
              </w:rPr>
              <w:pict>
                <v:group id="_x0000_s1356" style="position:absolute;margin-left:32.95pt;margin-top:265.45pt;width:170.1pt;height:51pt;z-index:146;mso-position-horizontal-relative:text;mso-position-vertical-relative:text" coordorigin="6657,2103" coordsize="3402,1020">
                  <v:rect id="_x0000_s1357" style="position:absolute;left:6657;top:2103;width:3402;height:680;v-text-anchor:middle" strokecolor="#7f7f7f" strokeweight="1pt">
                    <v:fill color2="#d6e3bc"/>
                    <v:shadow type="perspective" color="#4e6128" opacity=".5" offset="1pt" offset2="-3pt"/>
                    <v:textbox style="mso-next-textbox:#_x0000_s1357" inset="1mm,1mm,1mm,1mm">
                      <w:txbxContent>
                        <w:p w:rsidR="00F765E0" w:rsidRPr="00AC5234" w:rsidRDefault="00F765E0" w:rsidP="00C31BFB">
                          <w:pPr>
                            <w:snapToGrid w:val="0"/>
                            <w:jc w:val="center"/>
                            <w:rPr>
                              <w:lang w:eastAsia="ja-JP"/>
                            </w:rPr>
                          </w:pPr>
                          <w:r>
                            <w:rPr>
                              <w:rFonts w:hint="eastAsia"/>
                              <w:lang w:eastAsia="ja-JP"/>
                            </w:rPr>
                            <w:t>設計へ進捗フォロー</w:t>
                          </w:r>
                        </w:p>
                      </w:txbxContent>
                    </v:textbox>
                  </v:rect>
                  <v:rect id="_x0000_s1358" style="position:absolute;left:8358;top:2783;width:1701;height:340;v-text-anchor:middle" strokecolor="#7f7f7f" strokeweight="1pt">
                    <v:fill color2="#d6e3bc"/>
                    <v:shadow type="perspective" color="#4e6128" opacity=".5" offset="1pt" offset2="-3pt"/>
                    <v:textbox style="mso-next-textbox:#_x0000_s1358" inset="0,0,0,0">
                      <w:txbxContent>
                        <w:p w:rsidR="00F765E0" w:rsidRPr="0034294A" w:rsidRDefault="00F765E0" w:rsidP="00C31BFB">
                          <w:pPr>
                            <w:jc w:val="center"/>
                            <w:rPr>
                              <w:shd w:val="clear" w:color="auto" w:fill="FFFFFF"/>
                              <w:lang w:eastAsia="ja-JP"/>
                            </w:rPr>
                          </w:pPr>
                        </w:p>
                      </w:txbxContent>
                    </v:textbox>
                  </v:rect>
                  <v:rect id="_x0000_s1359" style="position:absolute;left:6657;top:2783;width:1701;height:340;v-text-anchor:middle" strokecolor="#7f7f7f" strokeweight="1pt">
                    <v:fill color2="#d6e3bc"/>
                    <v:shadow type="perspective" color="#4e6128" opacity=".5" offset="1pt" offset2="-3pt"/>
                    <v:textbox style="mso-next-textbox:#_x0000_s1359" inset="0,0,0,0">
                      <w:txbxContent>
                        <w:p w:rsidR="00F765E0" w:rsidRPr="0034294A" w:rsidRDefault="00F765E0" w:rsidP="00C31BFB">
                          <w:pPr>
                            <w:jc w:val="center"/>
                            <w:rPr>
                              <w:shd w:val="clear" w:color="auto" w:fill="FFFFFF"/>
                              <w:lang w:eastAsia="ja-JP"/>
                            </w:rPr>
                          </w:pPr>
                          <w:r w:rsidRPr="0034294A">
                            <w:rPr>
                              <w:rFonts w:hint="eastAsia"/>
                              <w:shd w:val="clear" w:color="auto" w:fill="FFFFFF"/>
                              <w:lang w:eastAsia="ja-JP"/>
                            </w:rPr>
                            <w:t>担当：</w:t>
                          </w:r>
                          <w:r w:rsidRPr="0034294A">
                            <w:rPr>
                              <w:shd w:val="clear" w:color="auto" w:fill="FFFFFF"/>
                              <w:lang w:eastAsia="ja-JP"/>
                            </w:rPr>
                            <w:t>SKS</w:t>
                          </w:r>
                        </w:p>
                      </w:txbxContent>
                    </v:textbox>
                  </v:rect>
                </v:group>
              </w:pict>
            </w:r>
          </w:p>
        </w:tc>
      </w:tr>
    </w:tbl>
    <w:p w:rsidR="00917692" w:rsidRPr="00AB1A10" w:rsidRDefault="00917692" w:rsidP="007340FE">
      <w:pPr>
        <w:rPr>
          <w:lang w:eastAsia="ja-JP"/>
        </w:rPr>
      </w:pPr>
    </w:p>
    <w:sectPr w:rsidR="00917692" w:rsidRPr="00AB1A10" w:rsidSect="00B675EE">
      <w:headerReference w:type="default" r:id="rId14"/>
      <w:footerReference w:type="default" r:id="rId15"/>
      <w:headerReference w:type="first" r:id="rId16"/>
      <w:pgSz w:w="16838" w:h="11906" w:orient="landscape"/>
      <w:pgMar w:top="1080" w:right="1440" w:bottom="1080" w:left="1440" w:header="709" w:footer="0" w:gutter="0"/>
      <w:pgNumType w:start="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GKHMLC006 fujim " w:date="2017-01-31T19:30:00Z" w:initials="p">
    <w:p w:rsidR="00F765E0" w:rsidRDefault="00F765E0">
      <w:pPr>
        <w:pStyle w:val="aff2"/>
        <w:rPr>
          <w:lang w:eastAsia="ja-JP"/>
        </w:rPr>
      </w:pPr>
      <w:r>
        <w:rPr>
          <w:rStyle w:val="aff1"/>
        </w:rPr>
        <w:annotationRef/>
      </w:r>
      <w:r>
        <w:rPr>
          <w:rFonts w:hint="eastAsia"/>
          <w:lang w:eastAsia="ja-JP"/>
        </w:rPr>
        <w:t>いくつかのサイトで登録済。ホストヘッダ使用前提。</w:t>
      </w:r>
    </w:p>
  </w:comment>
  <w:comment w:id="28" w:author="GKHMLC006 fujim " w:date="2017-01-31T19:21:00Z" w:initials="p">
    <w:p w:rsidR="00F765E0" w:rsidRDefault="00F765E0">
      <w:pPr>
        <w:pStyle w:val="aff2"/>
        <w:rPr>
          <w:lang w:eastAsia="ja-JP"/>
        </w:rPr>
      </w:pPr>
      <w:r>
        <w:rPr>
          <w:rStyle w:val="aff1"/>
        </w:rPr>
        <w:annotationRef/>
      </w:r>
      <w:r>
        <w:rPr>
          <w:lang w:eastAsia="ja-JP"/>
        </w:rPr>
        <w:t>IBMSV1</w:t>
      </w:r>
      <w:r>
        <w:rPr>
          <w:rFonts w:hint="eastAsia"/>
          <w:lang w:eastAsia="ja-JP"/>
        </w:rPr>
        <w:t>のスペックを転記してください。</w:t>
      </w:r>
    </w:p>
  </w:comment>
  <w:comment w:id="51" w:author="GKHMLC006 fujim " w:date="2017-01-31T19:31:00Z" w:initials="p">
    <w:p w:rsidR="00F765E0" w:rsidRDefault="00F765E0">
      <w:pPr>
        <w:pStyle w:val="aff2"/>
        <w:rPr>
          <w:lang w:eastAsia="ja-JP"/>
        </w:rPr>
      </w:pPr>
      <w:r>
        <w:rPr>
          <w:rStyle w:val="aff1"/>
        </w:rPr>
        <w:annotationRef/>
      </w:r>
      <w:r>
        <w:rPr>
          <w:lang w:eastAsia="ja-JP"/>
        </w:rPr>
        <w:t>Oracle DB</w:t>
      </w:r>
      <w:r>
        <w:rPr>
          <w:rFonts w:hint="eastAsia"/>
          <w:lang w:eastAsia="ja-JP"/>
        </w:rPr>
        <w:t>のバージョンとか書かなくていいの？</w:t>
      </w:r>
      <w:bookmarkStart w:id="52" w:name="_GoBack"/>
      <w:bookmarkEnd w:id="52"/>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93B" w:rsidRDefault="0044693B" w:rsidP="001E5776">
      <w:r>
        <w:separator/>
      </w:r>
    </w:p>
    <w:p w:rsidR="0044693B" w:rsidRDefault="0044693B"/>
  </w:endnote>
  <w:endnote w:type="continuationSeparator" w:id="0">
    <w:p w:rsidR="0044693B" w:rsidRDefault="0044693B" w:rsidP="001E5776">
      <w:r>
        <w:continuationSeparator/>
      </w:r>
    </w:p>
    <w:p w:rsidR="0044693B" w:rsidRDefault="0044693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BFBFBF"/>
      </w:tblBorders>
      <w:tblLook w:val="00A0"/>
    </w:tblPr>
    <w:tblGrid>
      <w:gridCol w:w="9922"/>
      <w:gridCol w:w="4252"/>
    </w:tblGrid>
    <w:tr w:rsidR="00F765E0" w:rsidRPr="00462D60" w:rsidTr="00462D60">
      <w:trPr>
        <w:trHeight w:val="567"/>
      </w:trPr>
      <w:tc>
        <w:tcPr>
          <w:tcW w:w="3500" w:type="pct"/>
          <w:tcBorders>
            <w:top w:val="single" w:sz="4" w:space="0" w:color="BFBFBF"/>
          </w:tcBorders>
          <w:vAlign w:val="center"/>
        </w:tcPr>
        <w:p w:rsidR="00F765E0" w:rsidRPr="0044693B" w:rsidRDefault="00F765E0" w:rsidP="007C5346">
          <w:pPr>
            <w:pStyle w:val="afc"/>
            <w:jc w:val="both"/>
            <w:rPr>
              <w:sz w:val="16"/>
              <w:szCs w:val="22"/>
              <w:lang w:val="en-US" w:eastAsia="en-US"/>
            </w:rPr>
          </w:pPr>
        </w:p>
      </w:tc>
      <w:tc>
        <w:tcPr>
          <w:tcW w:w="1500" w:type="pct"/>
          <w:tcBorders>
            <w:top w:val="single" w:sz="4" w:space="0" w:color="BFBFBF"/>
          </w:tcBorders>
          <w:vAlign w:val="center"/>
        </w:tcPr>
        <w:p w:rsidR="00F765E0" w:rsidRPr="0044693B" w:rsidRDefault="00F765E0" w:rsidP="005729D2">
          <w:pPr>
            <w:pStyle w:val="afc"/>
            <w:wordWrap w:val="0"/>
            <w:ind w:right="80"/>
            <w:rPr>
              <w:sz w:val="16"/>
              <w:szCs w:val="22"/>
              <w:lang w:val="en-US" w:eastAsia="en-US"/>
            </w:rPr>
          </w:pPr>
          <w:r w:rsidRPr="0044693B">
            <w:rPr>
              <w:sz w:val="16"/>
              <w:szCs w:val="22"/>
              <w:lang w:val="en-US" w:eastAsia="en-US"/>
            </w:rPr>
            <w:fldChar w:fldCharType="begin"/>
          </w:r>
          <w:r w:rsidRPr="0044693B">
            <w:rPr>
              <w:sz w:val="16"/>
              <w:szCs w:val="22"/>
              <w:lang w:val="en-US" w:eastAsia="en-US"/>
            </w:rPr>
            <w:instrText xml:space="preserve"> PAGE    \* MERGEFORMAT </w:instrText>
          </w:r>
          <w:r w:rsidRPr="0044693B">
            <w:rPr>
              <w:sz w:val="16"/>
              <w:szCs w:val="22"/>
              <w:lang w:val="en-US" w:eastAsia="en-US"/>
            </w:rPr>
            <w:fldChar w:fldCharType="separate"/>
          </w:r>
          <w:r w:rsidR="00BA69C7" w:rsidRPr="00BA69C7">
            <w:rPr>
              <w:noProof/>
              <w:sz w:val="16"/>
              <w:szCs w:val="22"/>
              <w:lang w:val="ja-JP" w:eastAsia="en-US"/>
            </w:rPr>
            <w:t>2</w:t>
          </w:r>
          <w:r w:rsidRPr="0044693B">
            <w:rPr>
              <w:sz w:val="16"/>
              <w:szCs w:val="22"/>
              <w:lang w:val="en-US" w:eastAsia="en-US"/>
            </w:rPr>
            <w:fldChar w:fldCharType="end"/>
          </w:r>
        </w:p>
      </w:tc>
    </w:tr>
  </w:tbl>
  <w:p w:rsidR="00F765E0" w:rsidRPr="003D1AD9" w:rsidRDefault="00F765E0" w:rsidP="003D1AD9">
    <w:pPr>
      <w:pStyle w:val="af5"/>
      <w:rPr>
        <w:szCs w:val="16"/>
        <w:lang w:eastAsia="ja-JP"/>
      </w:rPr>
    </w:pPr>
  </w:p>
  <w:p w:rsidR="00F765E0" w:rsidRDefault="00F765E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93B" w:rsidRDefault="0044693B" w:rsidP="001E5776">
      <w:r>
        <w:separator/>
      </w:r>
    </w:p>
    <w:p w:rsidR="0044693B" w:rsidRDefault="0044693B"/>
  </w:footnote>
  <w:footnote w:type="continuationSeparator" w:id="0">
    <w:p w:rsidR="0044693B" w:rsidRDefault="0044693B" w:rsidP="001E5776">
      <w:r>
        <w:continuationSeparator/>
      </w:r>
    </w:p>
    <w:p w:rsidR="0044693B" w:rsidRDefault="0044693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80"/>
    </w:tblPr>
    <w:tblGrid>
      <w:gridCol w:w="9230"/>
      <w:gridCol w:w="4944"/>
    </w:tblGrid>
    <w:tr w:rsidR="00F765E0" w:rsidTr="00E63F7A">
      <w:trPr>
        <w:trHeight w:val="284"/>
      </w:trPr>
      <w:tc>
        <w:tcPr>
          <w:tcW w:w="3256" w:type="pct"/>
        </w:tcPr>
        <w:p w:rsidR="00F765E0" w:rsidRDefault="00F765E0" w:rsidP="00B675EE">
          <w:pPr>
            <w:pStyle w:val="aa"/>
            <w:rPr>
              <w:lang w:eastAsia="ja-JP"/>
            </w:rPr>
          </w:pPr>
          <w:r>
            <w:rPr>
              <w:rFonts w:hint="eastAsia"/>
              <w:lang w:eastAsia="ja-JP"/>
            </w:rPr>
            <w:t>開発計画表システム刷新</w:t>
          </w:r>
        </w:p>
      </w:tc>
      <w:tc>
        <w:tcPr>
          <w:tcW w:w="1744" w:type="pct"/>
        </w:tcPr>
        <w:p w:rsidR="00F765E0" w:rsidRDefault="00F765E0" w:rsidP="0056161A">
          <w:pPr>
            <w:pStyle w:val="aa"/>
            <w:wordWrap w:val="0"/>
            <w:jc w:val="right"/>
            <w:rPr>
              <w:lang w:eastAsia="ja-JP"/>
            </w:rPr>
          </w:pPr>
          <w:r>
            <w:rPr>
              <w:rFonts w:hint="eastAsia"/>
              <w:lang w:eastAsia="ja-JP"/>
            </w:rPr>
            <w:t>システム化方針</w:t>
          </w:r>
          <w:r>
            <w:rPr>
              <w:lang w:eastAsia="ja-JP"/>
            </w:rPr>
            <w:t xml:space="preserve"> </w:t>
          </w:r>
          <w:r>
            <w:rPr>
              <w:rFonts w:hint="eastAsia"/>
              <w:lang w:eastAsia="ja-JP"/>
            </w:rPr>
            <w:t>要件定義書</w:t>
          </w:r>
          <w:r>
            <w:rPr>
              <w:lang w:eastAsia="ja-JP"/>
            </w:rPr>
            <w:t xml:space="preserve"> </w:t>
          </w:r>
          <w:r>
            <w:rPr>
              <w:rFonts w:hint="eastAsia"/>
              <w:lang w:eastAsia="ja-JP"/>
            </w:rPr>
            <w:t>第</w:t>
          </w:r>
          <w:r>
            <w:rPr>
              <w:lang w:eastAsia="ja-JP"/>
            </w:rPr>
            <w:t xml:space="preserve"> 1.0 </w:t>
          </w:r>
          <w:r>
            <w:rPr>
              <w:rFonts w:hint="eastAsia"/>
              <w:lang w:eastAsia="ja-JP"/>
            </w:rPr>
            <w:t>版</w:t>
          </w:r>
        </w:p>
      </w:tc>
    </w:tr>
  </w:tbl>
  <w:p w:rsidR="00F765E0" w:rsidRPr="005729D2" w:rsidRDefault="00F765E0" w:rsidP="005729D2">
    <w:pPr>
      <w:pStyle w:val="af3"/>
    </w:pPr>
  </w:p>
  <w:p w:rsidR="00F765E0" w:rsidRDefault="00F765E0">
    <w:pPr>
      <w:rPr>
        <w:lang w:eastAsia="ja-JP"/>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80"/>
    </w:tblPr>
    <w:tblGrid>
      <w:gridCol w:w="9230"/>
      <w:gridCol w:w="4944"/>
    </w:tblGrid>
    <w:tr w:rsidR="00F765E0" w:rsidTr="004D4D60">
      <w:trPr>
        <w:trHeight w:val="284"/>
      </w:trPr>
      <w:tc>
        <w:tcPr>
          <w:tcW w:w="3256" w:type="pct"/>
        </w:tcPr>
        <w:p w:rsidR="00F765E0" w:rsidRDefault="00F765E0" w:rsidP="00B675EE">
          <w:pPr>
            <w:pStyle w:val="aa"/>
            <w:rPr>
              <w:lang w:eastAsia="ja-JP"/>
            </w:rPr>
          </w:pPr>
          <w:r>
            <w:rPr>
              <w:rFonts w:hint="eastAsia"/>
              <w:lang w:eastAsia="ja-JP"/>
            </w:rPr>
            <w:t>開発計画表システム刷新</w:t>
          </w:r>
        </w:p>
      </w:tc>
      <w:tc>
        <w:tcPr>
          <w:tcW w:w="1744" w:type="pct"/>
        </w:tcPr>
        <w:p w:rsidR="00F765E0" w:rsidRDefault="00F765E0" w:rsidP="00761CAC">
          <w:pPr>
            <w:pStyle w:val="aa"/>
            <w:wordWrap w:val="0"/>
            <w:jc w:val="right"/>
            <w:rPr>
              <w:lang w:eastAsia="ja-JP"/>
            </w:rPr>
          </w:pPr>
          <w:r>
            <w:rPr>
              <w:rFonts w:hint="eastAsia"/>
              <w:lang w:eastAsia="ja-JP"/>
            </w:rPr>
            <w:t>要件定義書</w:t>
          </w:r>
          <w:r>
            <w:rPr>
              <w:lang w:eastAsia="ja-JP"/>
            </w:rPr>
            <w:t xml:space="preserve"> </w:t>
          </w:r>
          <w:r>
            <w:rPr>
              <w:rFonts w:hint="eastAsia"/>
              <w:lang w:eastAsia="ja-JP"/>
            </w:rPr>
            <w:t>システム化方針</w:t>
          </w:r>
          <w:r>
            <w:rPr>
              <w:lang w:eastAsia="ja-JP"/>
            </w:rPr>
            <w:t xml:space="preserve"> </w:t>
          </w:r>
          <w:r>
            <w:rPr>
              <w:rFonts w:hint="eastAsia"/>
              <w:lang w:eastAsia="ja-JP"/>
            </w:rPr>
            <w:t>第</w:t>
          </w:r>
          <w:r>
            <w:rPr>
              <w:lang w:eastAsia="ja-JP"/>
            </w:rPr>
            <w:t xml:space="preserve"> 1.0 </w:t>
          </w:r>
          <w:r>
            <w:rPr>
              <w:rFonts w:hint="eastAsia"/>
              <w:lang w:eastAsia="ja-JP"/>
            </w:rPr>
            <w:t>版</w:t>
          </w:r>
        </w:p>
      </w:tc>
    </w:tr>
  </w:tbl>
  <w:p w:rsidR="00F765E0" w:rsidRPr="00761CAC" w:rsidRDefault="00F765E0">
    <w:pPr>
      <w:pStyle w:val="af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6814"/>
    <w:multiLevelType w:val="hybridMultilevel"/>
    <w:tmpl w:val="753278B8"/>
    <w:lvl w:ilvl="0" w:tplc="81A89E6E">
      <w:start w:val="1"/>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04E44074"/>
    <w:multiLevelType w:val="hybridMultilevel"/>
    <w:tmpl w:val="904AEBEE"/>
    <w:lvl w:ilvl="0" w:tplc="6B6C67A4">
      <w:start w:val="1"/>
      <w:numFmt w:val="upperRoman"/>
      <w:lvlText w:val="「%1」"/>
      <w:lvlJc w:val="left"/>
      <w:pPr>
        <w:ind w:left="1080" w:hanging="1080"/>
      </w:pPr>
      <w:rPr>
        <w:rFonts w:cs="Times New Roman" w:hint="default"/>
        <w:b w:val="0"/>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nsid w:val="0B266BA7"/>
    <w:multiLevelType w:val="hybridMultilevel"/>
    <w:tmpl w:val="7BF4C634"/>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EE7646B"/>
    <w:multiLevelType w:val="hybridMultilevel"/>
    <w:tmpl w:val="2A4E4256"/>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F3E6B15"/>
    <w:multiLevelType w:val="hybridMultilevel"/>
    <w:tmpl w:val="A208997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F475466"/>
    <w:multiLevelType w:val="hybridMultilevel"/>
    <w:tmpl w:val="E918DBC6"/>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1F0599A"/>
    <w:multiLevelType w:val="hybridMultilevel"/>
    <w:tmpl w:val="DBBC5CDA"/>
    <w:lvl w:ilvl="0" w:tplc="58D092AA">
      <w:start w:val="1"/>
      <w:numFmt w:val="bullet"/>
      <w:lvlText w:val=""/>
      <w:lvlJc w:val="left"/>
      <w:pPr>
        <w:ind w:left="420" w:hanging="420"/>
      </w:pPr>
      <w:rPr>
        <w:rFonts w:ascii="Wingdings" w:hAnsi="Wingdings" w:hint="default"/>
      </w:rPr>
    </w:lvl>
    <w:lvl w:ilvl="1" w:tplc="8F6A5188">
      <w:numFmt w:val="bullet"/>
      <w:lvlText w:val="※"/>
      <w:lvlJc w:val="left"/>
      <w:pPr>
        <w:ind w:left="780" w:hanging="360"/>
      </w:pPr>
      <w:rPr>
        <w:rFonts w:ascii="ＭＳ ゴシック" w:eastAsia="ＭＳ ゴシック" w:hAnsi="ＭＳ ゴシック"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33E6A50"/>
    <w:multiLevelType w:val="hybridMultilevel"/>
    <w:tmpl w:val="7A5CC2B4"/>
    <w:lvl w:ilvl="0" w:tplc="DF74EF92">
      <w:start w:val="1"/>
      <w:numFmt w:val="upperLetter"/>
      <w:lvlText w:val="「%1」"/>
      <w:lvlJc w:val="left"/>
      <w:pPr>
        <w:ind w:left="720" w:hanging="720"/>
      </w:pPr>
      <w:rPr>
        <w:rFonts w:cs="Times New Roman" w:hint="default"/>
        <w:b w:val="0"/>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8">
    <w:nsid w:val="17D32B32"/>
    <w:multiLevelType w:val="hybridMultilevel"/>
    <w:tmpl w:val="48FA1BC8"/>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A5450B1"/>
    <w:multiLevelType w:val="hybridMultilevel"/>
    <w:tmpl w:val="E668DB02"/>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C2D1FC3"/>
    <w:multiLevelType w:val="hybridMultilevel"/>
    <w:tmpl w:val="63BC86DC"/>
    <w:lvl w:ilvl="0" w:tplc="0338EBA8">
      <w:start w:val="1"/>
      <w:numFmt w:val="bullet"/>
      <w:pStyle w:val="4"/>
      <w:lvlText w:val=""/>
      <w:lvlJc w:val="left"/>
      <w:pPr>
        <w:ind w:left="5382" w:hanging="420"/>
      </w:pPr>
      <w:rPr>
        <w:rFonts w:ascii="Wingdings" w:hAnsi="Wingdings" w:hint="default"/>
      </w:rPr>
    </w:lvl>
    <w:lvl w:ilvl="1" w:tplc="0409000B">
      <w:start w:val="1"/>
      <w:numFmt w:val="bullet"/>
      <w:lvlText w:val=""/>
      <w:lvlJc w:val="left"/>
      <w:pPr>
        <w:ind w:left="4592" w:hanging="420"/>
      </w:pPr>
      <w:rPr>
        <w:rFonts w:ascii="Wingdings" w:hAnsi="Wingdings" w:hint="default"/>
      </w:rPr>
    </w:lvl>
    <w:lvl w:ilvl="2" w:tplc="3F1A46D4">
      <w:numFmt w:val="bullet"/>
      <w:lvlText w:val="※"/>
      <w:lvlJc w:val="left"/>
      <w:pPr>
        <w:ind w:left="4952" w:hanging="360"/>
      </w:pPr>
      <w:rPr>
        <w:rFonts w:ascii="ＭＳ ゴシック" w:eastAsia="ＭＳ ゴシック" w:hAnsi="ＭＳ ゴシック" w:hint="eastAsia"/>
      </w:rPr>
    </w:lvl>
    <w:lvl w:ilvl="3" w:tplc="04090001">
      <w:start w:val="1"/>
      <w:numFmt w:val="bullet"/>
      <w:lvlText w:val=""/>
      <w:lvlJc w:val="left"/>
      <w:pPr>
        <w:ind w:left="5432" w:hanging="420"/>
      </w:pPr>
      <w:rPr>
        <w:rFonts w:ascii="Wingdings" w:hAnsi="Wingdings" w:hint="default"/>
      </w:rPr>
    </w:lvl>
    <w:lvl w:ilvl="4" w:tplc="0409000B">
      <w:start w:val="1"/>
      <w:numFmt w:val="bullet"/>
      <w:lvlText w:val=""/>
      <w:lvlJc w:val="left"/>
      <w:pPr>
        <w:ind w:left="5852" w:hanging="420"/>
      </w:pPr>
      <w:rPr>
        <w:rFonts w:ascii="Wingdings" w:hAnsi="Wingdings" w:hint="default"/>
      </w:rPr>
    </w:lvl>
    <w:lvl w:ilvl="5" w:tplc="0409000D" w:tentative="1">
      <w:start w:val="1"/>
      <w:numFmt w:val="bullet"/>
      <w:lvlText w:val=""/>
      <w:lvlJc w:val="left"/>
      <w:pPr>
        <w:ind w:left="6272" w:hanging="420"/>
      </w:pPr>
      <w:rPr>
        <w:rFonts w:ascii="Wingdings" w:hAnsi="Wingdings" w:hint="default"/>
      </w:rPr>
    </w:lvl>
    <w:lvl w:ilvl="6" w:tplc="04090001" w:tentative="1">
      <w:start w:val="1"/>
      <w:numFmt w:val="bullet"/>
      <w:lvlText w:val=""/>
      <w:lvlJc w:val="left"/>
      <w:pPr>
        <w:ind w:left="6692" w:hanging="420"/>
      </w:pPr>
      <w:rPr>
        <w:rFonts w:ascii="Wingdings" w:hAnsi="Wingdings" w:hint="default"/>
      </w:rPr>
    </w:lvl>
    <w:lvl w:ilvl="7" w:tplc="0409000B" w:tentative="1">
      <w:start w:val="1"/>
      <w:numFmt w:val="bullet"/>
      <w:lvlText w:val=""/>
      <w:lvlJc w:val="left"/>
      <w:pPr>
        <w:ind w:left="7112" w:hanging="420"/>
      </w:pPr>
      <w:rPr>
        <w:rFonts w:ascii="Wingdings" w:hAnsi="Wingdings" w:hint="default"/>
      </w:rPr>
    </w:lvl>
    <w:lvl w:ilvl="8" w:tplc="0409000D" w:tentative="1">
      <w:start w:val="1"/>
      <w:numFmt w:val="bullet"/>
      <w:lvlText w:val=""/>
      <w:lvlJc w:val="left"/>
      <w:pPr>
        <w:ind w:left="7532" w:hanging="420"/>
      </w:pPr>
      <w:rPr>
        <w:rFonts w:ascii="Wingdings" w:hAnsi="Wingdings" w:hint="default"/>
      </w:rPr>
    </w:lvl>
  </w:abstractNum>
  <w:abstractNum w:abstractNumId="11">
    <w:nsid w:val="218E7B89"/>
    <w:multiLevelType w:val="hybridMultilevel"/>
    <w:tmpl w:val="72C6A64A"/>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3B04C77"/>
    <w:multiLevelType w:val="hybridMultilevel"/>
    <w:tmpl w:val="11A2F3C0"/>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42F5BBE"/>
    <w:multiLevelType w:val="hybridMultilevel"/>
    <w:tmpl w:val="8408C11E"/>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3A027A"/>
    <w:multiLevelType w:val="hybridMultilevel"/>
    <w:tmpl w:val="A202AA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245A59EF"/>
    <w:multiLevelType w:val="hybridMultilevel"/>
    <w:tmpl w:val="44608E40"/>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2C0877E9"/>
    <w:multiLevelType w:val="hybridMultilevel"/>
    <w:tmpl w:val="0A329D56"/>
    <w:lvl w:ilvl="0" w:tplc="04090011">
      <w:start w:val="1"/>
      <w:numFmt w:val="decimalEnclosedCircle"/>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7">
    <w:nsid w:val="2EEE24A5"/>
    <w:multiLevelType w:val="hybridMultilevel"/>
    <w:tmpl w:val="067648C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3013110B"/>
    <w:multiLevelType w:val="hybridMultilevel"/>
    <w:tmpl w:val="7366A306"/>
    <w:lvl w:ilvl="0" w:tplc="04090001">
      <w:start w:val="1"/>
      <w:numFmt w:val="bullet"/>
      <w:lvlText w:val=""/>
      <w:lvlJc w:val="left"/>
      <w:pPr>
        <w:ind w:left="420" w:hanging="420"/>
      </w:pPr>
      <w:rPr>
        <w:rFonts w:ascii="Wingdings" w:hAnsi="Wingdings" w:hint="default"/>
      </w:rPr>
    </w:lvl>
    <w:lvl w:ilvl="1" w:tplc="58D092AA">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4266572"/>
    <w:multiLevelType w:val="hybridMultilevel"/>
    <w:tmpl w:val="10E0DD3E"/>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49F6EB1"/>
    <w:multiLevelType w:val="hybridMultilevel"/>
    <w:tmpl w:val="99282AA2"/>
    <w:lvl w:ilvl="0" w:tplc="9EFEEAEA">
      <w:start w:val="1"/>
      <w:numFmt w:val="decimalEnclosedCircle"/>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1">
    <w:nsid w:val="39664D09"/>
    <w:multiLevelType w:val="hybridMultilevel"/>
    <w:tmpl w:val="37AAF89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3B3C22BA"/>
    <w:multiLevelType w:val="hybridMultilevel"/>
    <w:tmpl w:val="37B46C3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B6C521A"/>
    <w:multiLevelType w:val="hybridMultilevel"/>
    <w:tmpl w:val="8690D2DC"/>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DD7617"/>
    <w:multiLevelType w:val="hybridMultilevel"/>
    <w:tmpl w:val="28688D7E"/>
    <w:lvl w:ilvl="0" w:tplc="04090011">
      <w:start w:val="1"/>
      <w:numFmt w:val="decimalEnclosedCircle"/>
      <w:lvlText w:val="%1"/>
      <w:lvlJc w:val="left"/>
      <w:pPr>
        <w:ind w:left="420" w:hanging="420"/>
      </w:pPr>
      <w:rPr>
        <w:rFonts w:cs="Times New Roman"/>
      </w:rPr>
    </w:lvl>
    <w:lvl w:ilvl="1" w:tplc="04090017">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5">
    <w:nsid w:val="43930DBC"/>
    <w:multiLevelType w:val="multilevel"/>
    <w:tmpl w:val="231C4CFE"/>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6">
    <w:nsid w:val="4809477C"/>
    <w:multiLevelType w:val="hybridMultilevel"/>
    <w:tmpl w:val="C92403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4AFD0340"/>
    <w:multiLevelType w:val="hybridMultilevel"/>
    <w:tmpl w:val="E9DA0F3E"/>
    <w:lvl w:ilvl="0" w:tplc="58D092AA">
      <w:start w:val="1"/>
      <w:numFmt w:val="bullet"/>
      <w:lvlText w:val=""/>
      <w:lvlJc w:val="left"/>
      <w:pPr>
        <w:ind w:left="420" w:hanging="420"/>
      </w:pPr>
      <w:rPr>
        <w:rFonts w:ascii="Wingdings" w:hAnsi="Wingdings" w:hint="default"/>
      </w:rPr>
    </w:lvl>
    <w:lvl w:ilvl="1" w:tplc="9EFCBB2E">
      <w:numFmt w:val="bullet"/>
      <w:lvlText w:val="・"/>
      <w:lvlJc w:val="left"/>
      <w:pPr>
        <w:ind w:left="780" w:hanging="360"/>
      </w:pPr>
      <w:rPr>
        <w:rFonts w:ascii="ＭＳ ゴシック" w:eastAsia="ＭＳ ゴシック" w:hAnsi="ＭＳ ゴシック"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1B55969"/>
    <w:multiLevelType w:val="hybridMultilevel"/>
    <w:tmpl w:val="BA5024B6"/>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1CA728B"/>
    <w:multiLevelType w:val="hybridMultilevel"/>
    <w:tmpl w:val="140C57D2"/>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53AB1C11"/>
    <w:multiLevelType w:val="multilevel"/>
    <w:tmpl w:val="704CB22C"/>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31">
    <w:nsid w:val="55864AE6"/>
    <w:multiLevelType w:val="multilevel"/>
    <w:tmpl w:val="FC9CA6F6"/>
    <w:lvl w:ilvl="0">
      <w:start w:val="1"/>
      <w:numFmt w:val="decimal"/>
      <w:pStyle w:val="1"/>
      <w:lvlText w:val="%1."/>
      <w:lvlJc w:val="left"/>
      <w:pPr>
        <w:ind w:left="420" w:hanging="420"/>
      </w:pPr>
      <w:rPr>
        <w:rFonts w:cs="Times New Roman" w:hint="eastAsia"/>
      </w:rPr>
    </w:lvl>
    <w:lvl w:ilvl="1">
      <w:start w:val="1"/>
      <w:numFmt w:val="decimal"/>
      <w:lvlText w:val="%1.%2."/>
      <w:lvlJc w:val="left"/>
      <w:pPr>
        <w:ind w:left="1927" w:hanging="567"/>
      </w:pPr>
      <w:rPr>
        <w:rFonts w:cs="Times New Roman" w:hint="eastAsia"/>
      </w:rPr>
    </w:lvl>
    <w:lvl w:ilvl="2">
      <w:start w:val="1"/>
      <w:numFmt w:val="decimal"/>
      <w:lvlText w:val="%1.%2.%3."/>
      <w:lvlJc w:val="left"/>
      <w:pPr>
        <w:ind w:left="2069" w:hanging="709"/>
      </w:pPr>
      <w:rPr>
        <w:rFonts w:cs="Times New Roman" w:hint="eastAsia"/>
      </w:rPr>
    </w:lvl>
    <w:lvl w:ilvl="3">
      <w:start w:val="1"/>
      <w:numFmt w:val="decimal"/>
      <w:lvlText w:val="%1.%2.%3.%4."/>
      <w:lvlJc w:val="left"/>
      <w:pPr>
        <w:ind w:left="2211" w:hanging="851"/>
      </w:pPr>
      <w:rPr>
        <w:rFonts w:cs="Times New Roman" w:hint="eastAsia"/>
      </w:rPr>
    </w:lvl>
    <w:lvl w:ilvl="4">
      <w:start w:val="1"/>
      <w:numFmt w:val="decimal"/>
      <w:lvlText w:val="%1.%2.%3.%4.%5."/>
      <w:lvlJc w:val="left"/>
      <w:pPr>
        <w:ind w:left="2352" w:hanging="992"/>
      </w:pPr>
      <w:rPr>
        <w:rFonts w:cs="Times New Roman" w:hint="eastAsia"/>
      </w:rPr>
    </w:lvl>
    <w:lvl w:ilvl="5">
      <w:start w:val="1"/>
      <w:numFmt w:val="decimal"/>
      <w:lvlText w:val="%1.%2.%3.%4.%5.%6."/>
      <w:lvlJc w:val="left"/>
      <w:pPr>
        <w:ind w:left="2494" w:hanging="1134"/>
      </w:pPr>
      <w:rPr>
        <w:rFonts w:cs="Times New Roman" w:hint="eastAsia"/>
      </w:rPr>
    </w:lvl>
    <w:lvl w:ilvl="6">
      <w:start w:val="1"/>
      <w:numFmt w:val="decimal"/>
      <w:lvlText w:val="%1.%2.%3.%4.%5.%6.%7."/>
      <w:lvlJc w:val="left"/>
      <w:pPr>
        <w:ind w:left="2636" w:hanging="1276"/>
      </w:pPr>
      <w:rPr>
        <w:rFonts w:cs="Times New Roman" w:hint="eastAsia"/>
      </w:rPr>
    </w:lvl>
    <w:lvl w:ilvl="7">
      <w:start w:val="1"/>
      <w:numFmt w:val="decimal"/>
      <w:lvlText w:val="%1.%2.%3.%4.%5.%6.%7.%8."/>
      <w:lvlJc w:val="left"/>
      <w:pPr>
        <w:ind w:left="2778" w:hanging="1418"/>
      </w:pPr>
      <w:rPr>
        <w:rFonts w:cs="Times New Roman" w:hint="eastAsia"/>
      </w:rPr>
    </w:lvl>
    <w:lvl w:ilvl="8">
      <w:start w:val="1"/>
      <w:numFmt w:val="decimal"/>
      <w:lvlText w:val="%1.%2.%3.%4.%5.%6.%7.%8.%9."/>
      <w:lvlJc w:val="left"/>
      <w:pPr>
        <w:ind w:left="2919" w:hanging="1559"/>
      </w:pPr>
      <w:rPr>
        <w:rFonts w:cs="Times New Roman" w:hint="eastAsia"/>
      </w:rPr>
    </w:lvl>
  </w:abstractNum>
  <w:abstractNum w:abstractNumId="32">
    <w:nsid w:val="566247BB"/>
    <w:multiLevelType w:val="hybridMultilevel"/>
    <w:tmpl w:val="2C1ED53E"/>
    <w:lvl w:ilvl="0" w:tplc="E3225390">
      <w:start w:val="192"/>
      <w:numFmt w:val="bullet"/>
      <w:lvlText w:val="※"/>
      <w:lvlJc w:val="left"/>
      <w:pPr>
        <w:ind w:left="420" w:hanging="420"/>
      </w:pPr>
      <w:rPr>
        <w:rFonts w:ascii="ＭＳ ゴシック" w:eastAsia="ＭＳ ゴシック" w:hAnsi="ＭＳ ゴシック" w:hint="eastAsia"/>
        <w:b w:val="0"/>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5963019A"/>
    <w:multiLevelType w:val="hybridMultilevel"/>
    <w:tmpl w:val="518CE19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64931FBC"/>
    <w:multiLevelType w:val="hybridMultilevel"/>
    <w:tmpl w:val="6B4A545A"/>
    <w:lvl w:ilvl="0" w:tplc="0409000F">
      <w:start w:val="1"/>
      <w:numFmt w:val="decimal"/>
      <w:lvlText w:val="%1."/>
      <w:lvlJc w:val="left"/>
      <w:pPr>
        <w:ind w:left="840" w:hanging="420"/>
      </w:pPr>
      <w:rPr>
        <w:rFonts w:cs="Times New Roman"/>
      </w:rPr>
    </w:lvl>
    <w:lvl w:ilvl="1" w:tplc="58D092AA">
      <w:start w:val="1"/>
      <w:numFmt w:val="bullet"/>
      <w:lvlText w:val=""/>
      <w:lvlJc w:val="left"/>
      <w:pPr>
        <w:ind w:left="1260" w:hanging="420"/>
      </w:pPr>
      <w:rPr>
        <w:rFonts w:ascii="Wingdings" w:hAnsi="Wingdings" w:hint="default"/>
      </w:rPr>
    </w:lvl>
    <w:lvl w:ilvl="2" w:tplc="04090011" w:tentative="1">
      <w:start w:val="1"/>
      <w:numFmt w:val="decimalEnclosedCircle"/>
      <w:lvlText w:val="%3"/>
      <w:lvlJc w:val="lef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7" w:tentative="1">
      <w:start w:val="1"/>
      <w:numFmt w:val="aiueoFullWidth"/>
      <w:lvlText w:val="(%5)"/>
      <w:lvlJc w:val="left"/>
      <w:pPr>
        <w:ind w:left="2520" w:hanging="420"/>
      </w:pPr>
      <w:rPr>
        <w:rFonts w:cs="Times New Roman"/>
      </w:rPr>
    </w:lvl>
    <w:lvl w:ilvl="5" w:tplc="04090011" w:tentative="1">
      <w:start w:val="1"/>
      <w:numFmt w:val="decimalEnclosedCircle"/>
      <w:lvlText w:val="%6"/>
      <w:lvlJc w:val="lef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7" w:tentative="1">
      <w:start w:val="1"/>
      <w:numFmt w:val="aiueoFullWidth"/>
      <w:lvlText w:val="(%8)"/>
      <w:lvlJc w:val="left"/>
      <w:pPr>
        <w:ind w:left="3780" w:hanging="420"/>
      </w:pPr>
      <w:rPr>
        <w:rFonts w:cs="Times New Roman"/>
      </w:rPr>
    </w:lvl>
    <w:lvl w:ilvl="8" w:tplc="04090011" w:tentative="1">
      <w:start w:val="1"/>
      <w:numFmt w:val="decimalEnclosedCircle"/>
      <w:lvlText w:val="%9"/>
      <w:lvlJc w:val="left"/>
      <w:pPr>
        <w:ind w:left="4200" w:hanging="420"/>
      </w:pPr>
      <w:rPr>
        <w:rFonts w:cs="Times New Roman"/>
      </w:rPr>
    </w:lvl>
  </w:abstractNum>
  <w:abstractNum w:abstractNumId="35">
    <w:nsid w:val="67FC7115"/>
    <w:multiLevelType w:val="hybridMultilevel"/>
    <w:tmpl w:val="B71402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2237052"/>
    <w:multiLevelType w:val="multilevel"/>
    <w:tmpl w:val="704CB22C"/>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37">
    <w:nsid w:val="72767112"/>
    <w:multiLevelType w:val="hybridMultilevel"/>
    <w:tmpl w:val="0D140F4A"/>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73E27B09"/>
    <w:multiLevelType w:val="hybridMultilevel"/>
    <w:tmpl w:val="D15EBC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7871673B"/>
    <w:multiLevelType w:val="hybridMultilevel"/>
    <w:tmpl w:val="DC926A42"/>
    <w:lvl w:ilvl="0" w:tplc="58D092AA">
      <w:start w:val="1"/>
      <w:numFmt w:val="bullet"/>
      <w:lvlText w:val=""/>
      <w:lvlJc w:val="left"/>
      <w:pPr>
        <w:ind w:left="420" w:hanging="420"/>
      </w:pPr>
      <w:rPr>
        <w:rFonts w:ascii="Wingdings" w:hAnsi="Wingdings" w:hint="default"/>
      </w:rPr>
    </w:lvl>
    <w:lvl w:ilvl="1" w:tplc="E3225390">
      <w:start w:val="192"/>
      <w:numFmt w:val="bullet"/>
      <w:lvlText w:val="※"/>
      <w:lvlJc w:val="left"/>
      <w:pPr>
        <w:ind w:left="780" w:hanging="360"/>
      </w:pPr>
      <w:rPr>
        <w:rFonts w:ascii="ＭＳ ゴシック" w:eastAsia="ＭＳ ゴシック" w:hAnsi="ＭＳ ゴシック" w:hint="eastAsia"/>
        <w:b w:val="0"/>
        <w:sz w:val="16"/>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78F11661"/>
    <w:multiLevelType w:val="hybridMultilevel"/>
    <w:tmpl w:val="60E22F6E"/>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79B7454B"/>
    <w:multiLevelType w:val="multilevel"/>
    <w:tmpl w:val="3D4860C6"/>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42">
    <w:nsid w:val="7FB33F6C"/>
    <w:multiLevelType w:val="hybridMultilevel"/>
    <w:tmpl w:val="FB9E7C52"/>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31"/>
  </w:num>
  <w:num w:numId="3">
    <w:abstractNumId w:val="26"/>
  </w:num>
  <w:num w:numId="4">
    <w:abstractNumId w:val="14"/>
  </w:num>
  <w:num w:numId="5">
    <w:abstractNumId w:val="16"/>
  </w:num>
  <w:num w:numId="6">
    <w:abstractNumId w:val="24"/>
  </w:num>
  <w:num w:numId="7">
    <w:abstractNumId w:val="39"/>
  </w:num>
  <w:num w:numId="8">
    <w:abstractNumId w:val="27"/>
  </w:num>
  <w:num w:numId="9">
    <w:abstractNumId w:val="8"/>
  </w:num>
  <w:num w:numId="10">
    <w:abstractNumId w:val="9"/>
  </w:num>
  <w:num w:numId="11">
    <w:abstractNumId w:val="32"/>
  </w:num>
  <w:num w:numId="12">
    <w:abstractNumId w:val="38"/>
  </w:num>
  <w:num w:numId="13">
    <w:abstractNumId w:val="4"/>
  </w:num>
  <w:num w:numId="14">
    <w:abstractNumId w:val="0"/>
  </w:num>
  <w:num w:numId="15">
    <w:abstractNumId w:val="20"/>
  </w:num>
  <w:num w:numId="16">
    <w:abstractNumId w:val="17"/>
  </w:num>
  <w:num w:numId="17">
    <w:abstractNumId w:val="18"/>
  </w:num>
  <w:num w:numId="18">
    <w:abstractNumId w:val="13"/>
  </w:num>
  <w:num w:numId="19">
    <w:abstractNumId w:val="36"/>
  </w:num>
  <w:num w:numId="20">
    <w:abstractNumId w:val="25"/>
  </w:num>
  <w:num w:numId="21">
    <w:abstractNumId w:val="30"/>
  </w:num>
  <w:num w:numId="22">
    <w:abstractNumId w:val="41"/>
  </w:num>
  <w:num w:numId="23">
    <w:abstractNumId w:val="23"/>
  </w:num>
  <w:num w:numId="24">
    <w:abstractNumId w:val="22"/>
  </w:num>
  <w:num w:numId="25">
    <w:abstractNumId w:val="3"/>
  </w:num>
  <w:num w:numId="26">
    <w:abstractNumId w:val="12"/>
  </w:num>
  <w:num w:numId="27">
    <w:abstractNumId w:val="21"/>
  </w:num>
  <w:num w:numId="28">
    <w:abstractNumId w:val="11"/>
  </w:num>
  <w:num w:numId="29">
    <w:abstractNumId w:val="5"/>
  </w:num>
  <w:num w:numId="30">
    <w:abstractNumId w:val="35"/>
  </w:num>
  <w:num w:numId="31">
    <w:abstractNumId w:val="2"/>
  </w:num>
  <w:num w:numId="32">
    <w:abstractNumId w:val="33"/>
  </w:num>
  <w:num w:numId="33">
    <w:abstractNumId w:val="37"/>
  </w:num>
  <w:num w:numId="34">
    <w:abstractNumId w:val="7"/>
  </w:num>
  <w:num w:numId="35">
    <w:abstractNumId w:val="1"/>
  </w:num>
  <w:num w:numId="36">
    <w:abstractNumId w:val="42"/>
  </w:num>
  <w:num w:numId="37">
    <w:abstractNumId w:val="19"/>
  </w:num>
  <w:num w:numId="38">
    <w:abstractNumId w:val="28"/>
  </w:num>
  <w:num w:numId="39">
    <w:abstractNumId w:val="29"/>
  </w:num>
  <w:num w:numId="40">
    <w:abstractNumId w:val="34"/>
  </w:num>
  <w:num w:numId="41">
    <w:abstractNumId w:val="40"/>
  </w:num>
  <w:num w:numId="42">
    <w:abstractNumId w:val="6"/>
  </w:num>
  <w:num w:numId="43">
    <w:abstractNumId w:val="1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revisionView w:markup="0"/>
  <w:trackRevisions/>
  <w:doNotTrackMoves/>
  <w:defaultTabStop w:val="840"/>
  <w:defaultTableStyle w:val="26"/>
  <w:drawingGridHorizontalSpacing w:val="8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5776"/>
    <w:rsid w:val="0000026C"/>
    <w:rsid w:val="00000730"/>
    <w:rsid w:val="000009F5"/>
    <w:rsid w:val="00001087"/>
    <w:rsid w:val="0000156C"/>
    <w:rsid w:val="00002249"/>
    <w:rsid w:val="00002F58"/>
    <w:rsid w:val="0000362B"/>
    <w:rsid w:val="00003D32"/>
    <w:rsid w:val="00003D49"/>
    <w:rsid w:val="00006127"/>
    <w:rsid w:val="00006D3A"/>
    <w:rsid w:val="00007597"/>
    <w:rsid w:val="00007904"/>
    <w:rsid w:val="00007D4D"/>
    <w:rsid w:val="00007F23"/>
    <w:rsid w:val="00010595"/>
    <w:rsid w:val="00011992"/>
    <w:rsid w:val="00011B74"/>
    <w:rsid w:val="0001317A"/>
    <w:rsid w:val="00013294"/>
    <w:rsid w:val="000142F9"/>
    <w:rsid w:val="00014BE9"/>
    <w:rsid w:val="00015104"/>
    <w:rsid w:val="0001530B"/>
    <w:rsid w:val="0001596F"/>
    <w:rsid w:val="00015C0A"/>
    <w:rsid w:val="00015EA7"/>
    <w:rsid w:val="000214CF"/>
    <w:rsid w:val="00021892"/>
    <w:rsid w:val="00023528"/>
    <w:rsid w:val="00025205"/>
    <w:rsid w:val="00025449"/>
    <w:rsid w:val="00025C2F"/>
    <w:rsid w:val="00025E4C"/>
    <w:rsid w:val="000261D5"/>
    <w:rsid w:val="00026FA2"/>
    <w:rsid w:val="0002791F"/>
    <w:rsid w:val="00027F03"/>
    <w:rsid w:val="00030124"/>
    <w:rsid w:val="0003016A"/>
    <w:rsid w:val="0003040F"/>
    <w:rsid w:val="00030665"/>
    <w:rsid w:val="00031341"/>
    <w:rsid w:val="0003144D"/>
    <w:rsid w:val="00031677"/>
    <w:rsid w:val="000318AD"/>
    <w:rsid w:val="00031ADC"/>
    <w:rsid w:val="000327F0"/>
    <w:rsid w:val="00032C24"/>
    <w:rsid w:val="00033092"/>
    <w:rsid w:val="00034130"/>
    <w:rsid w:val="000347F9"/>
    <w:rsid w:val="00034A86"/>
    <w:rsid w:val="00034BAA"/>
    <w:rsid w:val="000351DF"/>
    <w:rsid w:val="00035994"/>
    <w:rsid w:val="00035EA2"/>
    <w:rsid w:val="00036551"/>
    <w:rsid w:val="00036785"/>
    <w:rsid w:val="00036DB3"/>
    <w:rsid w:val="00036E2E"/>
    <w:rsid w:val="00036E6A"/>
    <w:rsid w:val="00037819"/>
    <w:rsid w:val="0004037A"/>
    <w:rsid w:val="000413B4"/>
    <w:rsid w:val="00041C84"/>
    <w:rsid w:val="00042FCC"/>
    <w:rsid w:val="00043040"/>
    <w:rsid w:val="000431DD"/>
    <w:rsid w:val="0004363A"/>
    <w:rsid w:val="00043892"/>
    <w:rsid w:val="00044453"/>
    <w:rsid w:val="000449BB"/>
    <w:rsid w:val="00044C4C"/>
    <w:rsid w:val="00045111"/>
    <w:rsid w:val="00045426"/>
    <w:rsid w:val="000454AC"/>
    <w:rsid w:val="00045BBA"/>
    <w:rsid w:val="0004664D"/>
    <w:rsid w:val="00047FAC"/>
    <w:rsid w:val="00050322"/>
    <w:rsid w:val="00050EBB"/>
    <w:rsid w:val="0005116F"/>
    <w:rsid w:val="0005127B"/>
    <w:rsid w:val="00051D7E"/>
    <w:rsid w:val="00052C71"/>
    <w:rsid w:val="00052F25"/>
    <w:rsid w:val="000548D0"/>
    <w:rsid w:val="00054A7A"/>
    <w:rsid w:val="00054D5B"/>
    <w:rsid w:val="00054FD7"/>
    <w:rsid w:val="00055534"/>
    <w:rsid w:val="00055794"/>
    <w:rsid w:val="00055A23"/>
    <w:rsid w:val="00055B9C"/>
    <w:rsid w:val="0005675F"/>
    <w:rsid w:val="00056D7C"/>
    <w:rsid w:val="000572E1"/>
    <w:rsid w:val="00060CF8"/>
    <w:rsid w:val="00061466"/>
    <w:rsid w:val="00061924"/>
    <w:rsid w:val="0006227E"/>
    <w:rsid w:val="00062977"/>
    <w:rsid w:val="00062B6F"/>
    <w:rsid w:val="000635ED"/>
    <w:rsid w:val="00063D84"/>
    <w:rsid w:val="00064CE4"/>
    <w:rsid w:val="000652F2"/>
    <w:rsid w:val="000656FC"/>
    <w:rsid w:val="00065EFE"/>
    <w:rsid w:val="0006684B"/>
    <w:rsid w:val="000703DD"/>
    <w:rsid w:val="000715BE"/>
    <w:rsid w:val="0007190E"/>
    <w:rsid w:val="00071956"/>
    <w:rsid w:val="00071C83"/>
    <w:rsid w:val="000728E9"/>
    <w:rsid w:val="00072A8F"/>
    <w:rsid w:val="00073EF8"/>
    <w:rsid w:val="00074ECE"/>
    <w:rsid w:val="00075488"/>
    <w:rsid w:val="00075535"/>
    <w:rsid w:val="00075567"/>
    <w:rsid w:val="000756B7"/>
    <w:rsid w:val="00075A1C"/>
    <w:rsid w:val="000760D2"/>
    <w:rsid w:val="00077140"/>
    <w:rsid w:val="00077177"/>
    <w:rsid w:val="00077FD9"/>
    <w:rsid w:val="000806FD"/>
    <w:rsid w:val="00081505"/>
    <w:rsid w:val="00081DC3"/>
    <w:rsid w:val="00081EE1"/>
    <w:rsid w:val="0008206F"/>
    <w:rsid w:val="0008223D"/>
    <w:rsid w:val="00082A80"/>
    <w:rsid w:val="000839CD"/>
    <w:rsid w:val="000845C2"/>
    <w:rsid w:val="00084B10"/>
    <w:rsid w:val="000850B1"/>
    <w:rsid w:val="00085410"/>
    <w:rsid w:val="000867F5"/>
    <w:rsid w:val="00086854"/>
    <w:rsid w:val="00086A30"/>
    <w:rsid w:val="000871E3"/>
    <w:rsid w:val="00087641"/>
    <w:rsid w:val="00090B8D"/>
    <w:rsid w:val="00090DCF"/>
    <w:rsid w:val="000911C0"/>
    <w:rsid w:val="000911F1"/>
    <w:rsid w:val="00093BE5"/>
    <w:rsid w:val="00093CF2"/>
    <w:rsid w:val="00093F5E"/>
    <w:rsid w:val="00095104"/>
    <w:rsid w:val="0009530A"/>
    <w:rsid w:val="00095F65"/>
    <w:rsid w:val="00096698"/>
    <w:rsid w:val="00096AA8"/>
    <w:rsid w:val="000A0AF2"/>
    <w:rsid w:val="000A0C66"/>
    <w:rsid w:val="000A0FD6"/>
    <w:rsid w:val="000A1146"/>
    <w:rsid w:val="000A1FE0"/>
    <w:rsid w:val="000A22DD"/>
    <w:rsid w:val="000A23D6"/>
    <w:rsid w:val="000A3C11"/>
    <w:rsid w:val="000A3D97"/>
    <w:rsid w:val="000A48FC"/>
    <w:rsid w:val="000A4E16"/>
    <w:rsid w:val="000A514F"/>
    <w:rsid w:val="000A53E4"/>
    <w:rsid w:val="000A62BE"/>
    <w:rsid w:val="000A62EF"/>
    <w:rsid w:val="000A714A"/>
    <w:rsid w:val="000A7439"/>
    <w:rsid w:val="000B0E0D"/>
    <w:rsid w:val="000B0F19"/>
    <w:rsid w:val="000B1FAB"/>
    <w:rsid w:val="000B1FC3"/>
    <w:rsid w:val="000B2C18"/>
    <w:rsid w:val="000B3270"/>
    <w:rsid w:val="000B3B51"/>
    <w:rsid w:val="000B3C60"/>
    <w:rsid w:val="000B3EB0"/>
    <w:rsid w:val="000B426D"/>
    <w:rsid w:val="000B44B6"/>
    <w:rsid w:val="000B6118"/>
    <w:rsid w:val="000B66C3"/>
    <w:rsid w:val="000B7256"/>
    <w:rsid w:val="000B791E"/>
    <w:rsid w:val="000B7FD8"/>
    <w:rsid w:val="000C0165"/>
    <w:rsid w:val="000C0321"/>
    <w:rsid w:val="000C13BF"/>
    <w:rsid w:val="000C2710"/>
    <w:rsid w:val="000C2B53"/>
    <w:rsid w:val="000C3900"/>
    <w:rsid w:val="000C453E"/>
    <w:rsid w:val="000C4867"/>
    <w:rsid w:val="000C5718"/>
    <w:rsid w:val="000C5B06"/>
    <w:rsid w:val="000C5FD4"/>
    <w:rsid w:val="000C6AA5"/>
    <w:rsid w:val="000C78B9"/>
    <w:rsid w:val="000D054B"/>
    <w:rsid w:val="000D09F1"/>
    <w:rsid w:val="000D0B96"/>
    <w:rsid w:val="000D1352"/>
    <w:rsid w:val="000D1749"/>
    <w:rsid w:val="000D1D6A"/>
    <w:rsid w:val="000D1E87"/>
    <w:rsid w:val="000D2224"/>
    <w:rsid w:val="000D2F4B"/>
    <w:rsid w:val="000D428C"/>
    <w:rsid w:val="000D47DD"/>
    <w:rsid w:val="000D4BD8"/>
    <w:rsid w:val="000D5098"/>
    <w:rsid w:val="000D5389"/>
    <w:rsid w:val="000D5C28"/>
    <w:rsid w:val="000D6E0E"/>
    <w:rsid w:val="000D71E0"/>
    <w:rsid w:val="000D7947"/>
    <w:rsid w:val="000E0423"/>
    <w:rsid w:val="000E1B80"/>
    <w:rsid w:val="000E408F"/>
    <w:rsid w:val="000E42D7"/>
    <w:rsid w:val="000E6369"/>
    <w:rsid w:val="000E6504"/>
    <w:rsid w:val="000E6A8B"/>
    <w:rsid w:val="000E7560"/>
    <w:rsid w:val="000F095D"/>
    <w:rsid w:val="000F0D09"/>
    <w:rsid w:val="000F1211"/>
    <w:rsid w:val="000F195F"/>
    <w:rsid w:val="000F2511"/>
    <w:rsid w:val="000F279F"/>
    <w:rsid w:val="000F28C4"/>
    <w:rsid w:val="000F2EB5"/>
    <w:rsid w:val="000F3122"/>
    <w:rsid w:val="000F319E"/>
    <w:rsid w:val="000F36F9"/>
    <w:rsid w:val="000F3730"/>
    <w:rsid w:val="000F417D"/>
    <w:rsid w:val="000F4B5E"/>
    <w:rsid w:val="000F56AF"/>
    <w:rsid w:val="000F6C9A"/>
    <w:rsid w:val="000F7255"/>
    <w:rsid w:val="000F7B51"/>
    <w:rsid w:val="00100443"/>
    <w:rsid w:val="00100831"/>
    <w:rsid w:val="00101892"/>
    <w:rsid w:val="001024BB"/>
    <w:rsid w:val="001036DD"/>
    <w:rsid w:val="00103842"/>
    <w:rsid w:val="00103C15"/>
    <w:rsid w:val="0010551B"/>
    <w:rsid w:val="00105AE1"/>
    <w:rsid w:val="00105B08"/>
    <w:rsid w:val="00105CBD"/>
    <w:rsid w:val="001060C7"/>
    <w:rsid w:val="001061AA"/>
    <w:rsid w:val="001068A3"/>
    <w:rsid w:val="00107553"/>
    <w:rsid w:val="00107D38"/>
    <w:rsid w:val="001103A5"/>
    <w:rsid w:val="00111A14"/>
    <w:rsid w:val="00112289"/>
    <w:rsid w:val="00112495"/>
    <w:rsid w:val="00114EEF"/>
    <w:rsid w:val="00115C4A"/>
    <w:rsid w:val="00117BC0"/>
    <w:rsid w:val="00120A2C"/>
    <w:rsid w:val="0012169F"/>
    <w:rsid w:val="0012212C"/>
    <w:rsid w:val="001221DE"/>
    <w:rsid w:val="00122EB8"/>
    <w:rsid w:val="00123498"/>
    <w:rsid w:val="0012388D"/>
    <w:rsid w:val="001238FE"/>
    <w:rsid w:val="00124190"/>
    <w:rsid w:val="0012466E"/>
    <w:rsid w:val="001246ED"/>
    <w:rsid w:val="001254DC"/>
    <w:rsid w:val="00126895"/>
    <w:rsid w:val="00126C0A"/>
    <w:rsid w:val="00127063"/>
    <w:rsid w:val="001272ED"/>
    <w:rsid w:val="00127503"/>
    <w:rsid w:val="00130F8D"/>
    <w:rsid w:val="00132BEA"/>
    <w:rsid w:val="00132C2C"/>
    <w:rsid w:val="0013407F"/>
    <w:rsid w:val="00134173"/>
    <w:rsid w:val="001342E7"/>
    <w:rsid w:val="0013461E"/>
    <w:rsid w:val="00134934"/>
    <w:rsid w:val="00134AD6"/>
    <w:rsid w:val="00134ED8"/>
    <w:rsid w:val="00136077"/>
    <w:rsid w:val="0013678F"/>
    <w:rsid w:val="0013736F"/>
    <w:rsid w:val="00137B3B"/>
    <w:rsid w:val="00140908"/>
    <w:rsid w:val="001409A4"/>
    <w:rsid w:val="001409DD"/>
    <w:rsid w:val="00140ADE"/>
    <w:rsid w:val="00141CE1"/>
    <w:rsid w:val="00141DE8"/>
    <w:rsid w:val="00142EC4"/>
    <w:rsid w:val="001457FF"/>
    <w:rsid w:val="0014662C"/>
    <w:rsid w:val="00146AFC"/>
    <w:rsid w:val="00147A01"/>
    <w:rsid w:val="00150943"/>
    <w:rsid w:val="00150AF1"/>
    <w:rsid w:val="00150EBC"/>
    <w:rsid w:val="00151135"/>
    <w:rsid w:val="001511B2"/>
    <w:rsid w:val="0015132F"/>
    <w:rsid w:val="0015134D"/>
    <w:rsid w:val="00151EDB"/>
    <w:rsid w:val="00151F44"/>
    <w:rsid w:val="0015285A"/>
    <w:rsid w:val="00152EFA"/>
    <w:rsid w:val="00153425"/>
    <w:rsid w:val="00154507"/>
    <w:rsid w:val="00155C36"/>
    <w:rsid w:val="0015742E"/>
    <w:rsid w:val="001577E8"/>
    <w:rsid w:val="00157B60"/>
    <w:rsid w:val="00157D77"/>
    <w:rsid w:val="00160411"/>
    <w:rsid w:val="00160D92"/>
    <w:rsid w:val="0016129E"/>
    <w:rsid w:val="001612E3"/>
    <w:rsid w:val="001613EA"/>
    <w:rsid w:val="00162341"/>
    <w:rsid w:val="00162C9A"/>
    <w:rsid w:val="0016431E"/>
    <w:rsid w:val="00164617"/>
    <w:rsid w:val="00164E56"/>
    <w:rsid w:val="00164FDA"/>
    <w:rsid w:val="00165A78"/>
    <w:rsid w:val="001665B3"/>
    <w:rsid w:val="00167249"/>
    <w:rsid w:val="001673A5"/>
    <w:rsid w:val="00167712"/>
    <w:rsid w:val="0017025B"/>
    <w:rsid w:val="00170818"/>
    <w:rsid w:val="00171416"/>
    <w:rsid w:val="00171544"/>
    <w:rsid w:val="00171E01"/>
    <w:rsid w:val="00171E08"/>
    <w:rsid w:val="001749F8"/>
    <w:rsid w:val="00174C99"/>
    <w:rsid w:val="00175298"/>
    <w:rsid w:val="00175F59"/>
    <w:rsid w:val="001761C1"/>
    <w:rsid w:val="00176D19"/>
    <w:rsid w:val="00176E3E"/>
    <w:rsid w:val="00177071"/>
    <w:rsid w:val="00177491"/>
    <w:rsid w:val="00180051"/>
    <w:rsid w:val="00180195"/>
    <w:rsid w:val="001809E6"/>
    <w:rsid w:val="00180EA8"/>
    <w:rsid w:val="0018102E"/>
    <w:rsid w:val="0018154E"/>
    <w:rsid w:val="001819A3"/>
    <w:rsid w:val="00181EBC"/>
    <w:rsid w:val="00182119"/>
    <w:rsid w:val="0018230F"/>
    <w:rsid w:val="00182483"/>
    <w:rsid w:val="001830C4"/>
    <w:rsid w:val="001836B4"/>
    <w:rsid w:val="00183E32"/>
    <w:rsid w:val="00184223"/>
    <w:rsid w:val="00184388"/>
    <w:rsid w:val="00184CC3"/>
    <w:rsid w:val="00185157"/>
    <w:rsid w:val="001854A2"/>
    <w:rsid w:val="0018607E"/>
    <w:rsid w:val="00186088"/>
    <w:rsid w:val="0018636F"/>
    <w:rsid w:val="00186A4D"/>
    <w:rsid w:val="001871D3"/>
    <w:rsid w:val="001871EA"/>
    <w:rsid w:val="0018726A"/>
    <w:rsid w:val="001875C0"/>
    <w:rsid w:val="0018794E"/>
    <w:rsid w:val="00187CDE"/>
    <w:rsid w:val="0019036C"/>
    <w:rsid w:val="00193B79"/>
    <w:rsid w:val="00194014"/>
    <w:rsid w:val="00194300"/>
    <w:rsid w:val="00194868"/>
    <w:rsid w:val="00194CCF"/>
    <w:rsid w:val="00196447"/>
    <w:rsid w:val="00196EFD"/>
    <w:rsid w:val="001971E8"/>
    <w:rsid w:val="00197822"/>
    <w:rsid w:val="0019789A"/>
    <w:rsid w:val="00197BA7"/>
    <w:rsid w:val="001A0101"/>
    <w:rsid w:val="001A0376"/>
    <w:rsid w:val="001A0D3D"/>
    <w:rsid w:val="001A1E99"/>
    <w:rsid w:val="001A2454"/>
    <w:rsid w:val="001A323A"/>
    <w:rsid w:val="001A3FE2"/>
    <w:rsid w:val="001A4133"/>
    <w:rsid w:val="001A4905"/>
    <w:rsid w:val="001A5546"/>
    <w:rsid w:val="001A58DD"/>
    <w:rsid w:val="001A795D"/>
    <w:rsid w:val="001B130B"/>
    <w:rsid w:val="001B152B"/>
    <w:rsid w:val="001B166C"/>
    <w:rsid w:val="001B181A"/>
    <w:rsid w:val="001B1966"/>
    <w:rsid w:val="001B1A3E"/>
    <w:rsid w:val="001B1D22"/>
    <w:rsid w:val="001B1F6D"/>
    <w:rsid w:val="001B257B"/>
    <w:rsid w:val="001B2BC9"/>
    <w:rsid w:val="001B3357"/>
    <w:rsid w:val="001B4CEE"/>
    <w:rsid w:val="001B541C"/>
    <w:rsid w:val="001B55B6"/>
    <w:rsid w:val="001B5866"/>
    <w:rsid w:val="001B590A"/>
    <w:rsid w:val="001B5DDA"/>
    <w:rsid w:val="001B60E9"/>
    <w:rsid w:val="001B6649"/>
    <w:rsid w:val="001B719F"/>
    <w:rsid w:val="001C0D85"/>
    <w:rsid w:val="001C0FD4"/>
    <w:rsid w:val="001C1209"/>
    <w:rsid w:val="001C17D7"/>
    <w:rsid w:val="001C18A4"/>
    <w:rsid w:val="001C235C"/>
    <w:rsid w:val="001C2E68"/>
    <w:rsid w:val="001C32DD"/>
    <w:rsid w:val="001C3448"/>
    <w:rsid w:val="001C3C78"/>
    <w:rsid w:val="001C456D"/>
    <w:rsid w:val="001C4773"/>
    <w:rsid w:val="001C539A"/>
    <w:rsid w:val="001C5A15"/>
    <w:rsid w:val="001C7013"/>
    <w:rsid w:val="001D0657"/>
    <w:rsid w:val="001D0DF8"/>
    <w:rsid w:val="001D1C37"/>
    <w:rsid w:val="001D228C"/>
    <w:rsid w:val="001D2B84"/>
    <w:rsid w:val="001D2CCB"/>
    <w:rsid w:val="001D3830"/>
    <w:rsid w:val="001D554E"/>
    <w:rsid w:val="001D60F7"/>
    <w:rsid w:val="001D6439"/>
    <w:rsid w:val="001D6B3C"/>
    <w:rsid w:val="001D7182"/>
    <w:rsid w:val="001D7877"/>
    <w:rsid w:val="001D78B4"/>
    <w:rsid w:val="001D7FEE"/>
    <w:rsid w:val="001E0010"/>
    <w:rsid w:val="001E1261"/>
    <w:rsid w:val="001E1401"/>
    <w:rsid w:val="001E1AC4"/>
    <w:rsid w:val="001E2171"/>
    <w:rsid w:val="001E2451"/>
    <w:rsid w:val="001E2983"/>
    <w:rsid w:val="001E2EDE"/>
    <w:rsid w:val="001E3068"/>
    <w:rsid w:val="001E3121"/>
    <w:rsid w:val="001E31C9"/>
    <w:rsid w:val="001E32B8"/>
    <w:rsid w:val="001E3927"/>
    <w:rsid w:val="001E497C"/>
    <w:rsid w:val="001E5776"/>
    <w:rsid w:val="001E62DE"/>
    <w:rsid w:val="001E630B"/>
    <w:rsid w:val="001E68D1"/>
    <w:rsid w:val="001E6F31"/>
    <w:rsid w:val="001E7268"/>
    <w:rsid w:val="001E7D5F"/>
    <w:rsid w:val="001F0831"/>
    <w:rsid w:val="001F0CEE"/>
    <w:rsid w:val="001F1920"/>
    <w:rsid w:val="001F2961"/>
    <w:rsid w:val="001F3B8C"/>
    <w:rsid w:val="001F3B98"/>
    <w:rsid w:val="001F3C92"/>
    <w:rsid w:val="001F4177"/>
    <w:rsid w:val="001F4F49"/>
    <w:rsid w:val="001F52DF"/>
    <w:rsid w:val="001F58A7"/>
    <w:rsid w:val="001F58C1"/>
    <w:rsid w:val="001F58CD"/>
    <w:rsid w:val="001F58D8"/>
    <w:rsid w:val="001F5D93"/>
    <w:rsid w:val="001F6269"/>
    <w:rsid w:val="001F6A3D"/>
    <w:rsid w:val="001F7677"/>
    <w:rsid w:val="0020048F"/>
    <w:rsid w:val="00200562"/>
    <w:rsid w:val="00201023"/>
    <w:rsid w:val="002019EC"/>
    <w:rsid w:val="00201ADA"/>
    <w:rsid w:val="00201B4C"/>
    <w:rsid w:val="0020323A"/>
    <w:rsid w:val="00203351"/>
    <w:rsid w:val="002036A7"/>
    <w:rsid w:val="002036D6"/>
    <w:rsid w:val="00203B3E"/>
    <w:rsid w:val="00203CBF"/>
    <w:rsid w:val="00203DBF"/>
    <w:rsid w:val="002044D7"/>
    <w:rsid w:val="002049B6"/>
    <w:rsid w:val="00206300"/>
    <w:rsid w:val="00207189"/>
    <w:rsid w:val="0021121B"/>
    <w:rsid w:val="002112B6"/>
    <w:rsid w:val="00212106"/>
    <w:rsid w:val="002129FD"/>
    <w:rsid w:val="00212B97"/>
    <w:rsid w:val="0021445B"/>
    <w:rsid w:val="0021470B"/>
    <w:rsid w:val="00214C9B"/>
    <w:rsid w:val="00215282"/>
    <w:rsid w:val="00215620"/>
    <w:rsid w:val="002159F5"/>
    <w:rsid w:val="00215D28"/>
    <w:rsid w:val="00215EEA"/>
    <w:rsid w:val="00215FBE"/>
    <w:rsid w:val="00216282"/>
    <w:rsid w:val="00216D06"/>
    <w:rsid w:val="002174A6"/>
    <w:rsid w:val="0021751F"/>
    <w:rsid w:val="0021785A"/>
    <w:rsid w:val="00217FC6"/>
    <w:rsid w:val="00220929"/>
    <w:rsid w:val="002213F9"/>
    <w:rsid w:val="00221E4C"/>
    <w:rsid w:val="00222125"/>
    <w:rsid w:val="002227F6"/>
    <w:rsid w:val="00222CD4"/>
    <w:rsid w:val="0022363C"/>
    <w:rsid w:val="00223CA0"/>
    <w:rsid w:val="00224250"/>
    <w:rsid w:val="002247FE"/>
    <w:rsid w:val="00224C87"/>
    <w:rsid w:val="00225190"/>
    <w:rsid w:val="002251F2"/>
    <w:rsid w:val="0022557F"/>
    <w:rsid w:val="00225F41"/>
    <w:rsid w:val="002261E4"/>
    <w:rsid w:val="002264E7"/>
    <w:rsid w:val="00226AB8"/>
    <w:rsid w:val="002270A6"/>
    <w:rsid w:val="00227C14"/>
    <w:rsid w:val="00230E98"/>
    <w:rsid w:val="0023251E"/>
    <w:rsid w:val="00232A84"/>
    <w:rsid w:val="00233D57"/>
    <w:rsid w:val="0023468B"/>
    <w:rsid w:val="0023479D"/>
    <w:rsid w:val="00234A92"/>
    <w:rsid w:val="0023518D"/>
    <w:rsid w:val="002354A9"/>
    <w:rsid w:val="00235796"/>
    <w:rsid w:val="0023613D"/>
    <w:rsid w:val="00236DFE"/>
    <w:rsid w:val="00240457"/>
    <w:rsid w:val="00240755"/>
    <w:rsid w:val="002416B7"/>
    <w:rsid w:val="0024228B"/>
    <w:rsid w:val="00242FFA"/>
    <w:rsid w:val="00243521"/>
    <w:rsid w:val="0024461D"/>
    <w:rsid w:val="00245382"/>
    <w:rsid w:val="00245C17"/>
    <w:rsid w:val="002460E6"/>
    <w:rsid w:val="0024627F"/>
    <w:rsid w:val="002465D7"/>
    <w:rsid w:val="002467BE"/>
    <w:rsid w:val="00246EEC"/>
    <w:rsid w:val="002473CE"/>
    <w:rsid w:val="002508C1"/>
    <w:rsid w:val="002514BE"/>
    <w:rsid w:val="002515F3"/>
    <w:rsid w:val="00251926"/>
    <w:rsid w:val="00251958"/>
    <w:rsid w:val="002523BE"/>
    <w:rsid w:val="00252819"/>
    <w:rsid w:val="002530BD"/>
    <w:rsid w:val="0025366D"/>
    <w:rsid w:val="00253EEC"/>
    <w:rsid w:val="00253F11"/>
    <w:rsid w:val="00255C51"/>
    <w:rsid w:val="00255CE7"/>
    <w:rsid w:val="00255D9D"/>
    <w:rsid w:val="00255F47"/>
    <w:rsid w:val="002561B4"/>
    <w:rsid w:val="0025668E"/>
    <w:rsid w:val="00256EA6"/>
    <w:rsid w:val="00257199"/>
    <w:rsid w:val="002600C9"/>
    <w:rsid w:val="0026017A"/>
    <w:rsid w:val="002607F5"/>
    <w:rsid w:val="002615DC"/>
    <w:rsid w:val="00261F26"/>
    <w:rsid w:val="00261F88"/>
    <w:rsid w:val="00264332"/>
    <w:rsid w:val="00264F51"/>
    <w:rsid w:val="00265ADF"/>
    <w:rsid w:val="00266414"/>
    <w:rsid w:val="00266EC6"/>
    <w:rsid w:val="00267C10"/>
    <w:rsid w:val="00267FBB"/>
    <w:rsid w:val="002704E5"/>
    <w:rsid w:val="00270977"/>
    <w:rsid w:val="00270B6E"/>
    <w:rsid w:val="00270FAF"/>
    <w:rsid w:val="0027129D"/>
    <w:rsid w:val="00272224"/>
    <w:rsid w:val="00272247"/>
    <w:rsid w:val="002722F9"/>
    <w:rsid w:val="00272CC0"/>
    <w:rsid w:val="00273ED3"/>
    <w:rsid w:val="0027404D"/>
    <w:rsid w:val="00274A42"/>
    <w:rsid w:val="0027645B"/>
    <w:rsid w:val="002775F6"/>
    <w:rsid w:val="00280415"/>
    <w:rsid w:val="0028078B"/>
    <w:rsid w:val="002807C9"/>
    <w:rsid w:val="00280A92"/>
    <w:rsid w:val="00281016"/>
    <w:rsid w:val="002813E5"/>
    <w:rsid w:val="00281528"/>
    <w:rsid w:val="00281EB4"/>
    <w:rsid w:val="00282E92"/>
    <w:rsid w:val="0028342C"/>
    <w:rsid w:val="002836C9"/>
    <w:rsid w:val="00284B56"/>
    <w:rsid w:val="0028540E"/>
    <w:rsid w:val="00285610"/>
    <w:rsid w:val="00285C3B"/>
    <w:rsid w:val="00285EB4"/>
    <w:rsid w:val="00287801"/>
    <w:rsid w:val="002878CA"/>
    <w:rsid w:val="00287D9E"/>
    <w:rsid w:val="002900AF"/>
    <w:rsid w:val="0029028A"/>
    <w:rsid w:val="00290E65"/>
    <w:rsid w:val="00291CBB"/>
    <w:rsid w:val="002922F7"/>
    <w:rsid w:val="00293262"/>
    <w:rsid w:val="00294655"/>
    <w:rsid w:val="00295453"/>
    <w:rsid w:val="00296938"/>
    <w:rsid w:val="00296D45"/>
    <w:rsid w:val="00297303"/>
    <w:rsid w:val="0029765C"/>
    <w:rsid w:val="00297B01"/>
    <w:rsid w:val="002A01B9"/>
    <w:rsid w:val="002A0D6A"/>
    <w:rsid w:val="002A1220"/>
    <w:rsid w:val="002A1C79"/>
    <w:rsid w:val="002A2981"/>
    <w:rsid w:val="002A2A44"/>
    <w:rsid w:val="002A388F"/>
    <w:rsid w:val="002A3FFC"/>
    <w:rsid w:val="002A48D3"/>
    <w:rsid w:val="002A55F4"/>
    <w:rsid w:val="002A5742"/>
    <w:rsid w:val="002A57E1"/>
    <w:rsid w:val="002A6021"/>
    <w:rsid w:val="002A623E"/>
    <w:rsid w:val="002A71CF"/>
    <w:rsid w:val="002B0547"/>
    <w:rsid w:val="002B0F51"/>
    <w:rsid w:val="002B1B73"/>
    <w:rsid w:val="002B2459"/>
    <w:rsid w:val="002B259A"/>
    <w:rsid w:val="002B2BEC"/>
    <w:rsid w:val="002B2C02"/>
    <w:rsid w:val="002B35D9"/>
    <w:rsid w:val="002B466D"/>
    <w:rsid w:val="002B49ED"/>
    <w:rsid w:val="002B4BC2"/>
    <w:rsid w:val="002B4D7D"/>
    <w:rsid w:val="002B502C"/>
    <w:rsid w:val="002B52CE"/>
    <w:rsid w:val="002B5B03"/>
    <w:rsid w:val="002B6971"/>
    <w:rsid w:val="002B746D"/>
    <w:rsid w:val="002B7705"/>
    <w:rsid w:val="002B7876"/>
    <w:rsid w:val="002B7AB3"/>
    <w:rsid w:val="002C0CAA"/>
    <w:rsid w:val="002C0FEE"/>
    <w:rsid w:val="002C10E3"/>
    <w:rsid w:val="002C1130"/>
    <w:rsid w:val="002C1A37"/>
    <w:rsid w:val="002C1B1A"/>
    <w:rsid w:val="002C1E3B"/>
    <w:rsid w:val="002C20B9"/>
    <w:rsid w:val="002C3BDC"/>
    <w:rsid w:val="002C4560"/>
    <w:rsid w:val="002C48B5"/>
    <w:rsid w:val="002C48DF"/>
    <w:rsid w:val="002C66EA"/>
    <w:rsid w:val="002C68A5"/>
    <w:rsid w:val="002C693B"/>
    <w:rsid w:val="002C6A02"/>
    <w:rsid w:val="002C79F6"/>
    <w:rsid w:val="002D073F"/>
    <w:rsid w:val="002D0998"/>
    <w:rsid w:val="002D0B80"/>
    <w:rsid w:val="002D0DC4"/>
    <w:rsid w:val="002D165E"/>
    <w:rsid w:val="002D177A"/>
    <w:rsid w:val="002D1F5A"/>
    <w:rsid w:val="002D21D2"/>
    <w:rsid w:val="002D4584"/>
    <w:rsid w:val="002D4AB5"/>
    <w:rsid w:val="002D4EA6"/>
    <w:rsid w:val="002D5823"/>
    <w:rsid w:val="002D599E"/>
    <w:rsid w:val="002D5F6C"/>
    <w:rsid w:val="002D66A9"/>
    <w:rsid w:val="002D6847"/>
    <w:rsid w:val="002D6AF5"/>
    <w:rsid w:val="002D79A5"/>
    <w:rsid w:val="002E058A"/>
    <w:rsid w:val="002E0BED"/>
    <w:rsid w:val="002E13F3"/>
    <w:rsid w:val="002E1D41"/>
    <w:rsid w:val="002E20CA"/>
    <w:rsid w:val="002E2307"/>
    <w:rsid w:val="002E2B8E"/>
    <w:rsid w:val="002E3EA8"/>
    <w:rsid w:val="002E48C9"/>
    <w:rsid w:val="002E56DA"/>
    <w:rsid w:val="002E5D50"/>
    <w:rsid w:val="002E5F47"/>
    <w:rsid w:val="002E7779"/>
    <w:rsid w:val="002F0B1F"/>
    <w:rsid w:val="002F104E"/>
    <w:rsid w:val="002F1143"/>
    <w:rsid w:val="002F134D"/>
    <w:rsid w:val="002F163A"/>
    <w:rsid w:val="002F29DF"/>
    <w:rsid w:val="002F347E"/>
    <w:rsid w:val="002F3B69"/>
    <w:rsid w:val="002F41BD"/>
    <w:rsid w:val="002F44AD"/>
    <w:rsid w:val="002F5FF1"/>
    <w:rsid w:val="002F6538"/>
    <w:rsid w:val="002F68B6"/>
    <w:rsid w:val="002F6BC1"/>
    <w:rsid w:val="002F7C29"/>
    <w:rsid w:val="003007FD"/>
    <w:rsid w:val="00300D24"/>
    <w:rsid w:val="00300E3A"/>
    <w:rsid w:val="00302A87"/>
    <w:rsid w:val="003031ED"/>
    <w:rsid w:val="00303A03"/>
    <w:rsid w:val="00303CEF"/>
    <w:rsid w:val="00304AFB"/>
    <w:rsid w:val="00304DDC"/>
    <w:rsid w:val="00306924"/>
    <w:rsid w:val="00306971"/>
    <w:rsid w:val="003076FB"/>
    <w:rsid w:val="0031003A"/>
    <w:rsid w:val="00310072"/>
    <w:rsid w:val="003105F9"/>
    <w:rsid w:val="0031149A"/>
    <w:rsid w:val="00311650"/>
    <w:rsid w:val="00311FC1"/>
    <w:rsid w:val="00311FED"/>
    <w:rsid w:val="003120CC"/>
    <w:rsid w:val="00312382"/>
    <w:rsid w:val="003124E5"/>
    <w:rsid w:val="0031262F"/>
    <w:rsid w:val="00313935"/>
    <w:rsid w:val="00313B34"/>
    <w:rsid w:val="0031416C"/>
    <w:rsid w:val="003149D1"/>
    <w:rsid w:val="00314C45"/>
    <w:rsid w:val="00315157"/>
    <w:rsid w:val="0031517A"/>
    <w:rsid w:val="003164F3"/>
    <w:rsid w:val="0031684E"/>
    <w:rsid w:val="00316B4F"/>
    <w:rsid w:val="00316DCD"/>
    <w:rsid w:val="00316DE7"/>
    <w:rsid w:val="003170A0"/>
    <w:rsid w:val="0031717F"/>
    <w:rsid w:val="00317545"/>
    <w:rsid w:val="0031760A"/>
    <w:rsid w:val="003178B1"/>
    <w:rsid w:val="00317F4F"/>
    <w:rsid w:val="003206CB"/>
    <w:rsid w:val="00320CE7"/>
    <w:rsid w:val="00320EEF"/>
    <w:rsid w:val="003211A3"/>
    <w:rsid w:val="00322049"/>
    <w:rsid w:val="00322F39"/>
    <w:rsid w:val="00323064"/>
    <w:rsid w:val="00323A23"/>
    <w:rsid w:val="00323DFE"/>
    <w:rsid w:val="00325C13"/>
    <w:rsid w:val="00326005"/>
    <w:rsid w:val="00326649"/>
    <w:rsid w:val="00327385"/>
    <w:rsid w:val="003276F8"/>
    <w:rsid w:val="00327799"/>
    <w:rsid w:val="00330263"/>
    <w:rsid w:val="00330296"/>
    <w:rsid w:val="00330890"/>
    <w:rsid w:val="00331145"/>
    <w:rsid w:val="0033134E"/>
    <w:rsid w:val="0033144A"/>
    <w:rsid w:val="00331A8A"/>
    <w:rsid w:val="00331D16"/>
    <w:rsid w:val="00331EE8"/>
    <w:rsid w:val="0033208F"/>
    <w:rsid w:val="00332497"/>
    <w:rsid w:val="00332956"/>
    <w:rsid w:val="00332A13"/>
    <w:rsid w:val="00332C72"/>
    <w:rsid w:val="00333083"/>
    <w:rsid w:val="0033342A"/>
    <w:rsid w:val="00333B38"/>
    <w:rsid w:val="00333D56"/>
    <w:rsid w:val="00334E93"/>
    <w:rsid w:val="00335F2B"/>
    <w:rsid w:val="00335FC7"/>
    <w:rsid w:val="003361F1"/>
    <w:rsid w:val="00336C24"/>
    <w:rsid w:val="00336DAF"/>
    <w:rsid w:val="00336EE0"/>
    <w:rsid w:val="0033724A"/>
    <w:rsid w:val="00337791"/>
    <w:rsid w:val="00337A74"/>
    <w:rsid w:val="00337D47"/>
    <w:rsid w:val="00340974"/>
    <w:rsid w:val="003418E7"/>
    <w:rsid w:val="00341C9E"/>
    <w:rsid w:val="0034221C"/>
    <w:rsid w:val="0034294A"/>
    <w:rsid w:val="0034299C"/>
    <w:rsid w:val="0034427E"/>
    <w:rsid w:val="00344527"/>
    <w:rsid w:val="003449C4"/>
    <w:rsid w:val="00344A16"/>
    <w:rsid w:val="0034667D"/>
    <w:rsid w:val="00346D80"/>
    <w:rsid w:val="003470F2"/>
    <w:rsid w:val="00347BF3"/>
    <w:rsid w:val="00347C98"/>
    <w:rsid w:val="00350685"/>
    <w:rsid w:val="003506FE"/>
    <w:rsid w:val="003508B7"/>
    <w:rsid w:val="00350964"/>
    <w:rsid w:val="00350D59"/>
    <w:rsid w:val="00352002"/>
    <w:rsid w:val="0035298B"/>
    <w:rsid w:val="00353B0D"/>
    <w:rsid w:val="00353B45"/>
    <w:rsid w:val="00353E81"/>
    <w:rsid w:val="00354B0B"/>
    <w:rsid w:val="00354CCF"/>
    <w:rsid w:val="0035556C"/>
    <w:rsid w:val="00356C93"/>
    <w:rsid w:val="00357139"/>
    <w:rsid w:val="00357E38"/>
    <w:rsid w:val="00360B52"/>
    <w:rsid w:val="00360C63"/>
    <w:rsid w:val="00361519"/>
    <w:rsid w:val="00361638"/>
    <w:rsid w:val="00361A73"/>
    <w:rsid w:val="00361BFB"/>
    <w:rsid w:val="00361F99"/>
    <w:rsid w:val="003631FF"/>
    <w:rsid w:val="0036358C"/>
    <w:rsid w:val="0036362D"/>
    <w:rsid w:val="0036466B"/>
    <w:rsid w:val="003654BF"/>
    <w:rsid w:val="0036557D"/>
    <w:rsid w:val="003655F6"/>
    <w:rsid w:val="00365EAA"/>
    <w:rsid w:val="00366092"/>
    <w:rsid w:val="00366373"/>
    <w:rsid w:val="0036693A"/>
    <w:rsid w:val="00366BF7"/>
    <w:rsid w:val="0036770A"/>
    <w:rsid w:val="003678EA"/>
    <w:rsid w:val="00367C78"/>
    <w:rsid w:val="003702D2"/>
    <w:rsid w:val="003702D6"/>
    <w:rsid w:val="0037041E"/>
    <w:rsid w:val="00371333"/>
    <w:rsid w:val="00371687"/>
    <w:rsid w:val="00371864"/>
    <w:rsid w:val="00371AB3"/>
    <w:rsid w:val="00371B57"/>
    <w:rsid w:val="00371F4A"/>
    <w:rsid w:val="003723EB"/>
    <w:rsid w:val="00372657"/>
    <w:rsid w:val="00372800"/>
    <w:rsid w:val="00372A16"/>
    <w:rsid w:val="00372BDB"/>
    <w:rsid w:val="00372DBA"/>
    <w:rsid w:val="0037330E"/>
    <w:rsid w:val="00373D8C"/>
    <w:rsid w:val="00374BE3"/>
    <w:rsid w:val="00374D1A"/>
    <w:rsid w:val="00375259"/>
    <w:rsid w:val="00375E20"/>
    <w:rsid w:val="003804B0"/>
    <w:rsid w:val="00380ADC"/>
    <w:rsid w:val="00381C8A"/>
    <w:rsid w:val="00381D24"/>
    <w:rsid w:val="003823D4"/>
    <w:rsid w:val="003827BE"/>
    <w:rsid w:val="00382A3E"/>
    <w:rsid w:val="00382EB3"/>
    <w:rsid w:val="0038303D"/>
    <w:rsid w:val="00383B9E"/>
    <w:rsid w:val="00383C49"/>
    <w:rsid w:val="0038444D"/>
    <w:rsid w:val="00385509"/>
    <w:rsid w:val="00386634"/>
    <w:rsid w:val="00386F7B"/>
    <w:rsid w:val="0038776E"/>
    <w:rsid w:val="0039140A"/>
    <w:rsid w:val="0039156A"/>
    <w:rsid w:val="0039195E"/>
    <w:rsid w:val="00392398"/>
    <w:rsid w:val="00392B7C"/>
    <w:rsid w:val="00392DC3"/>
    <w:rsid w:val="00393113"/>
    <w:rsid w:val="003931F2"/>
    <w:rsid w:val="003933D5"/>
    <w:rsid w:val="00393BF8"/>
    <w:rsid w:val="00394636"/>
    <w:rsid w:val="00394A72"/>
    <w:rsid w:val="00394ABA"/>
    <w:rsid w:val="00394C80"/>
    <w:rsid w:val="00394F56"/>
    <w:rsid w:val="00395BED"/>
    <w:rsid w:val="00395F8A"/>
    <w:rsid w:val="0039666A"/>
    <w:rsid w:val="00397351"/>
    <w:rsid w:val="003978D9"/>
    <w:rsid w:val="00397ACC"/>
    <w:rsid w:val="00397F7A"/>
    <w:rsid w:val="003A0441"/>
    <w:rsid w:val="003A088E"/>
    <w:rsid w:val="003A0AEA"/>
    <w:rsid w:val="003A0F14"/>
    <w:rsid w:val="003A28DB"/>
    <w:rsid w:val="003A3C8A"/>
    <w:rsid w:val="003A3C91"/>
    <w:rsid w:val="003A46F6"/>
    <w:rsid w:val="003A5207"/>
    <w:rsid w:val="003A5384"/>
    <w:rsid w:val="003A543B"/>
    <w:rsid w:val="003A58EC"/>
    <w:rsid w:val="003A5D37"/>
    <w:rsid w:val="003A7606"/>
    <w:rsid w:val="003A765F"/>
    <w:rsid w:val="003B0821"/>
    <w:rsid w:val="003B09BF"/>
    <w:rsid w:val="003B09F5"/>
    <w:rsid w:val="003B15F7"/>
    <w:rsid w:val="003B1B47"/>
    <w:rsid w:val="003B2309"/>
    <w:rsid w:val="003B2959"/>
    <w:rsid w:val="003B3872"/>
    <w:rsid w:val="003B3D41"/>
    <w:rsid w:val="003B4059"/>
    <w:rsid w:val="003B527A"/>
    <w:rsid w:val="003B55C9"/>
    <w:rsid w:val="003B6B68"/>
    <w:rsid w:val="003B7BD2"/>
    <w:rsid w:val="003B7D41"/>
    <w:rsid w:val="003C05B4"/>
    <w:rsid w:val="003C0D57"/>
    <w:rsid w:val="003C10D8"/>
    <w:rsid w:val="003C1C64"/>
    <w:rsid w:val="003C1DBB"/>
    <w:rsid w:val="003C2CBE"/>
    <w:rsid w:val="003C2ED2"/>
    <w:rsid w:val="003C36F0"/>
    <w:rsid w:val="003C3A4E"/>
    <w:rsid w:val="003C3C0B"/>
    <w:rsid w:val="003C400D"/>
    <w:rsid w:val="003C44B4"/>
    <w:rsid w:val="003C44D9"/>
    <w:rsid w:val="003C4B0F"/>
    <w:rsid w:val="003C4D56"/>
    <w:rsid w:val="003C4E3A"/>
    <w:rsid w:val="003C552A"/>
    <w:rsid w:val="003C5677"/>
    <w:rsid w:val="003C624F"/>
    <w:rsid w:val="003C64CB"/>
    <w:rsid w:val="003C6D84"/>
    <w:rsid w:val="003C6E30"/>
    <w:rsid w:val="003C6FF3"/>
    <w:rsid w:val="003C7106"/>
    <w:rsid w:val="003C75EE"/>
    <w:rsid w:val="003C79BE"/>
    <w:rsid w:val="003C7AD2"/>
    <w:rsid w:val="003D03FD"/>
    <w:rsid w:val="003D05A5"/>
    <w:rsid w:val="003D0735"/>
    <w:rsid w:val="003D0C75"/>
    <w:rsid w:val="003D1617"/>
    <w:rsid w:val="003D1AA7"/>
    <w:rsid w:val="003D1AD9"/>
    <w:rsid w:val="003D1AE6"/>
    <w:rsid w:val="003D1BE7"/>
    <w:rsid w:val="003D204B"/>
    <w:rsid w:val="003D2621"/>
    <w:rsid w:val="003D2752"/>
    <w:rsid w:val="003D355A"/>
    <w:rsid w:val="003D3639"/>
    <w:rsid w:val="003D36E6"/>
    <w:rsid w:val="003D4129"/>
    <w:rsid w:val="003D4F25"/>
    <w:rsid w:val="003D51C8"/>
    <w:rsid w:val="003D5517"/>
    <w:rsid w:val="003D5B55"/>
    <w:rsid w:val="003D5D4E"/>
    <w:rsid w:val="003D6093"/>
    <w:rsid w:val="003D6436"/>
    <w:rsid w:val="003D6B5E"/>
    <w:rsid w:val="003D7B96"/>
    <w:rsid w:val="003D7DF9"/>
    <w:rsid w:val="003D7E49"/>
    <w:rsid w:val="003E02AD"/>
    <w:rsid w:val="003E056E"/>
    <w:rsid w:val="003E06CA"/>
    <w:rsid w:val="003E07C7"/>
    <w:rsid w:val="003E160C"/>
    <w:rsid w:val="003E180B"/>
    <w:rsid w:val="003E19DC"/>
    <w:rsid w:val="003E21A0"/>
    <w:rsid w:val="003E22BC"/>
    <w:rsid w:val="003E297F"/>
    <w:rsid w:val="003E2EAC"/>
    <w:rsid w:val="003E320C"/>
    <w:rsid w:val="003E398D"/>
    <w:rsid w:val="003E4F40"/>
    <w:rsid w:val="003E5544"/>
    <w:rsid w:val="003E5C56"/>
    <w:rsid w:val="003E6993"/>
    <w:rsid w:val="003E7CCF"/>
    <w:rsid w:val="003F0D81"/>
    <w:rsid w:val="003F1A73"/>
    <w:rsid w:val="003F2C61"/>
    <w:rsid w:val="003F435D"/>
    <w:rsid w:val="003F43F4"/>
    <w:rsid w:val="003F4DA0"/>
    <w:rsid w:val="003F5188"/>
    <w:rsid w:val="003F5365"/>
    <w:rsid w:val="003F5BBB"/>
    <w:rsid w:val="003F5EAC"/>
    <w:rsid w:val="003F5EEC"/>
    <w:rsid w:val="003F5F1B"/>
    <w:rsid w:val="003F6012"/>
    <w:rsid w:val="003F640B"/>
    <w:rsid w:val="003F649F"/>
    <w:rsid w:val="003F6627"/>
    <w:rsid w:val="003F6D76"/>
    <w:rsid w:val="003F7CA8"/>
    <w:rsid w:val="004001B9"/>
    <w:rsid w:val="004009F0"/>
    <w:rsid w:val="00401892"/>
    <w:rsid w:val="004023CC"/>
    <w:rsid w:val="00402556"/>
    <w:rsid w:val="00402C28"/>
    <w:rsid w:val="00402FBC"/>
    <w:rsid w:val="0040322D"/>
    <w:rsid w:val="00403FB2"/>
    <w:rsid w:val="0040413B"/>
    <w:rsid w:val="0040467A"/>
    <w:rsid w:val="004049A4"/>
    <w:rsid w:val="00404CD6"/>
    <w:rsid w:val="00404CE2"/>
    <w:rsid w:val="00404FA0"/>
    <w:rsid w:val="0040567D"/>
    <w:rsid w:val="00405B1D"/>
    <w:rsid w:val="00405E47"/>
    <w:rsid w:val="00406C52"/>
    <w:rsid w:val="00406D2E"/>
    <w:rsid w:val="00407E72"/>
    <w:rsid w:val="00410060"/>
    <w:rsid w:val="004105C2"/>
    <w:rsid w:val="00410957"/>
    <w:rsid w:val="00410A9E"/>
    <w:rsid w:val="004116FD"/>
    <w:rsid w:val="00411A51"/>
    <w:rsid w:val="004124E6"/>
    <w:rsid w:val="004124EF"/>
    <w:rsid w:val="00412CD6"/>
    <w:rsid w:val="00412EFF"/>
    <w:rsid w:val="0041348F"/>
    <w:rsid w:val="00413ABE"/>
    <w:rsid w:val="004140CA"/>
    <w:rsid w:val="004147C1"/>
    <w:rsid w:val="004147EC"/>
    <w:rsid w:val="00415C73"/>
    <w:rsid w:val="00415E53"/>
    <w:rsid w:val="00416529"/>
    <w:rsid w:val="004167E7"/>
    <w:rsid w:val="00416B78"/>
    <w:rsid w:val="00416D11"/>
    <w:rsid w:val="00416E27"/>
    <w:rsid w:val="0041716B"/>
    <w:rsid w:val="004178E6"/>
    <w:rsid w:val="00417C22"/>
    <w:rsid w:val="00420BEB"/>
    <w:rsid w:val="00422635"/>
    <w:rsid w:val="00422B0F"/>
    <w:rsid w:val="00422C4B"/>
    <w:rsid w:val="00422D42"/>
    <w:rsid w:val="00423146"/>
    <w:rsid w:val="00423B30"/>
    <w:rsid w:val="00423DB5"/>
    <w:rsid w:val="0042406C"/>
    <w:rsid w:val="0042423F"/>
    <w:rsid w:val="00424784"/>
    <w:rsid w:val="00424DEA"/>
    <w:rsid w:val="004250F0"/>
    <w:rsid w:val="00425866"/>
    <w:rsid w:val="00425AFF"/>
    <w:rsid w:val="004266AE"/>
    <w:rsid w:val="00426738"/>
    <w:rsid w:val="00426F6F"/>
    <w:rsid w:val="004270DF"/>
    <w:rsid w:val="00427230"/>
    <w:rsid w:val="00430516"/>
    <w:rsid w:val="00430A74"/>
    <w:rsid w:val="00430DCC"/>
    <w:rsid w:val="004316E9"/>
    <w:rsid w:val="00433A1C"/>
    <w:rsid w:val="004345BB"/>
    <w:rsid w:val="004346D2"/>
    <w:rsid w:val="00434BB4"/>
    <w:rsid w:val="004357B9"/>
    <w:rsid w:val="004366A6"/>
    <w:rsid w:val="0043681C"/>
    <w:rsid w:val="00436C50"/>
    <w:rsid w:val="00437E08"/>
    <w:rsid w:val="004402ED"/>
    <w:rsid w:val="004407EA"/>
    <w:rsid w:val="004408C1"/>
    <w:rsid w:val="00440A3D"/>
    <w:rsid w:val="0044193B"/>
    <w:rsid w:val="00441C83"/>
    <w:rsid w:val="004424AE"/>
    <w:rsid w:val="00442628"/>
    <w:rsid w:val="004432A3"/>
    <w:rsid w:val="004432E0"/>
    <w:rsid w:val="00443593"/>
    <w:rsid w:val="004437C9"/>
    <w:rsid w:val="00443B79"/>
    <w:rsid w:val="0044431C"/>
    <w:rsid w:val="0044489B"/>
    <w:rsid w:val="00444A6E"/>
    <w:rsid w:val="00444B1B"/>
    <w:rsid w:val="00444E9D"/>
    <w:rsid w:val="00445639"/>
    <w:rsid w:val="0044578D"/>
    <w:rsid w:val="00446859"/>
    <w:rsid w:val="0044693B"/>
    <w:rsid w:val="0044695B"/>
    <w:rsid w:val="0044794A"/>
    <w:rsid w:val="00447C5B"/>
    <w:rsid w:val="00450AA8"/>
    <w:rsid w:val="0045124B"/>
    <w:rsid w:val="004513C4"/>
    <w:rsid w:val="00451ACF"/>
    <w:rsid w:val="00451F5F"/>
    <w:rsid w:val="00452254"/>
    <w:rsid w:val="00452868"/>
    <w:rsid w:val="00452972"/>
    <w:rsid w:val="00453749"/>
    <w:rsid w:val="004539AA"/>
    <w:rsid w:val="00453CCC"/>
    <w:rsid w:val="00453D48"/>
    <w:rsid w:val="00453FBE"/>
    <w:rsid w:val="0045603F"/>
    <w:rsid w:val="004561FB"/>
    <w:rsid w:val="004562D4"/>
    <w:rsid w:val="00456540"/>
    <w:rsid w:val="00457792"/>
    <w:rsid w:val="004577D4"/>
    <w:rsid w:val="00457E43"/>
    <w:rsid w:val="004608AA"/>
    <w:rsid w:val="0046093E"/>
    <w:rsid w:val="004609E5"/>
    <w:rsid w:val="00460A75"/>
    <w:rsid w:val="00460F67"/>
    <w:rsid w:val="00461B1A"/>
    <w:rsid w:val="00461B51"/>
    <w:rsid w:val="00462D60"/>
    <w:rsid w:val="00463061"/>
    <w:rsid w:val="004638BD"/>
    <w:rsid w:val="00463B08"/>
    <w:rsid w:val="00464130"/>
    <w:rsid w:val="00464145"/>
    <w:rsid w:val="004647B0"/>
    <w:rsid w:val="004648AE"/>
    <w:rsid w:val="00464984"/>
    <w:rsid w:val="00464B9F"/>
    <w:rsid w:val="00466CF0"/>
    <w:rsid w:val="00471D13"/>
    <w:rsid w:val="00471D47"/>
    <w:rsid w:val="00472357"/>
    <w:rsid w:val="0047421A"/>
    <w:rsid w:val="00474A62"/>
    <w:rsid w:val="00474B07"/>
    <w:rsid w:val="00474D5B"/>
    <w:rsid w:val="0047639E"/>
    <w:rsid w:val="00476812"/>
    <w:rsid w:val="00476B0D"/>
    <w:rsid w:val="00477928"/>
    <w:rsid w:val="00477F8A"/>
    <w:rsid w:val="0048015E"/>
    <w:rsid w:val="00480AD7"/>
    <w:rsid w:val="00480EFA"/>
    <w:rsid w:val="00480FB3"/>
    <w:rsid w:val="0048154D"/>
    <w:rsid w:val="004829C3"/>
    <w:rsid w:val="00483403"/>
    <w:rsid w:val="00484049"/>
    <w:rsid w:val="0048427C"/>
    <w:rsid w:val="00484C76"/>
    <w:rsid w:val="00485208"/>
    <w:rsid w:val="00485C5C"/>
    <w:rsid w:val="00485EBF"/>
    <w:rsid w:val="004869E9"/>
    <w:rsid w:val="00487278"/>
    <w:rsid w:val="004876E2"/>
    <w:rsid w:val="004877CC"/>
    <w:rsid w:val="00487FC5"/>
    <w:rsid w:val="00491B55"/>
    <w:rsid w:val="0049217F"/>
    <w:rsid w:val="00492261"/>
    <w:rsid w:val="00492832"/>
    <w:rsid w:val="004929E9"/>
    <w:rsid w:val="00492B76"/>
    <w:rsid w:val="00492E02"/>
    <w:rsid w:val="00493612"/>
    <w:rsid w:val="0049510D"/>
    <w:rsid w:val="004953D9"/>
    <w:rsid w:val="004956B2"/>
    <w:rsid w:val="00496550"/>
    <w:rsid w:val="004A007D"/>
    <w:rsid w:val="004A02BC"/>
    <w:rsid w:val="004A046C"/>
    <w:rsid w:val="004A0720"/>
    <w:rsid w:val="004A0AC3"/>
    <w:rsid w:val="004A24CF"/>
    <w:rsid w:val="004A3969"/>
    <w:rsid w:val="004A4CBD"/>
    <w:rsid w:val="004A4EFB"/>
    <w:rsid w:val="004A6972"/>
    <w:rsid w:val="004A6ABE"/>
    <w:rsid w:val="004A6E0C"/>
    <w:rsid w:val="004A719B"/>
    <w:rsid w:val="004A7477"/>
    <w:rsid w:val="004B1BB0"/>
    <w:rsid w:val="004B286B"/>
    <w:rsid w:val="004B2ABE"/>
    <w:rsid w:val="004B35B7"/>
    <w:rsid w:val="004B381F"/>
    <w:rsid w:val="004B43D1"/>
    <w:rsid w:val="004B5263"/>
    <w:rsid w:val="004B56A3"/>
    <w:rsid w:val="004B66EF"/>
    <w:rsid w:val="004B714E"/>
    <w:rsid w:val="004C01D9"/>
    <w:rsid w:val="004C0A74"/>
    <w:rsid w:val="004C1F0D"/>
    <w:rsid w:val="004C21BD"/>
    <w:rsid w:val="004C2373"/>
    <w:rsid w:val="004C2782"/>
    <w:rsid w:val="004C2BCC"/>
    <w:rsid w:val="004C4121"/>
    <w:rsid w:val="004C421D"/>
    <w:rsid w:val="004C45E6"/>
    <w:rsid w:val="004C4860"/>
    <w:rsid w:val="004C4ECA"/>
    <w:rsid w:val="004C4F14"/>
    <w:rsid w:val="004C5C51"/>
    <w:rsid w:val="004C6C77"/>
    <w:rsid w:val="004C6D01"/>
    <w:rsid w:val="004C6E53"/>
    <w:rsid w:val="004C76EC"/>
    <w:rsid w:val="004C778E"/>
    <w:rsid w:val="004C7C4A"/>
    <w:rsid w:val="004C7F2F"/>
    <w:rsid w:val="004D0A65"/>
    <w:rsid w:val="004D0F8C"/>
    <w:rsid w:val="004D1181"/>
    <w:rsid w:val="004D191A"/>
    <w:rsid w:val="004D2BA1"/>
    <w:rsid w:val="004D2C8E"/>
    <w:rsid w:val="004D3485"/>
    <w:rsid w:val="004D378E"/>
    <w:rsid w:val="004D3A02"/>
    <w:rsid w:val="004D42C1"/>
    <w:rsid w:val="004D4A41"/>
    <w:rsid w:val="004D4AF9"/>
    <w:rsid w:val="004D4D60"/>
    <w:rsid w:val="004D4F19"/>
    <w:rsid w:val="004D5733"/>
    <w:rsid w:val="004D5798"/>
    <w:rsid w:val="004D6753"/>
    <w:rsid w:val="004D7313"/>
    <w:rsid w:val="004D7D59"/>
    <w:rsid w:val="004E0D1F"/>
    <w:rsid w:val="004E0DC5"/>
    <w:rsid w:val="004E264E"/>
    <w:rsid w:val="004E2FF5"/>
    <w:rsid w:val="004E40EF"/>
    <w:rsid w:val="004E4CBC"/>
    <w:rsid w:val="004E4D6C"/>
    <w:rsid w:val="004E625A"/>
    <w:rsid w:val="004E6D22"/>
    <w:rsid w:val="004E7182"/>
    <w:rsid w:val="004E7428"/>
    <w:rsid w:val="004E774C"/>
    <w:rsid w:val="004E7927"/>
    <w:rsid w:val="004F00F8"/>
    <w:rsid w:val="004F0225"/>
    <w:rsid w:val="004F3637"/>
    <w:rsid w:val="004F3838"/>
    <w:rsid w:val="004F3CE2"/>
    <w:rsid w:val="004F48BE"/>
    <w:rsid w:val="004F48E8"/>
    <w:rsid w:val="004F60A5"/>
    <w:rsid w:val="004F64FB"/>
    <w:rsid w:val="004F6774"/>
    <w:rsid w:val="004F7206"/>
    <w:rsid w:val="004F7B8A"/>
    <w:rsid w:val="00501645"/>
    <w:rsid w:val="0050173C"/>
    <w:rsid w:val="00502501"/>
    <w:rsid w:val="0050257F"/>
    <w:rsid w:val="00503153"/>
    <w:rsid w:val="00503BA9"/>
    <w:rsid w:val="005040DF"/>
    <w:rsid w:val="005041E8"/>
    <w:rsid w:val="00504A05"/>
    <w:rsid w:val="0050552C"/>
    <w:rsid w:val="0050671A"/>
    <w:rsid w:val="005070E1"/>
    <w:rsid w:val="005077AF"/>
    <w:rsid w:val="00507DB1"/>
    <w:rsid w:val="00510D80"/>
    <w:rsid w:val="00510FDF"/>
    <w:rsid w:val="00511610"/>
    <w:rsid w:val="00511FBE"/>
    <w:rsid w:val="005124C9"/>
    <w:rsid w:val="00512A7E"/>
    <w:rsid w:val="00512AF1"/>
    <w:rsid w:val="00512C44"/>
    <w:rsid w:val="00512C9D"/>
    <w:rsid w:val="005132D1"/>
    <w:rsid w:val="005132EC"/>
    <w:rsid w:val="00513B2E"/>
    <w:rsid w:val="0051438D"/>
    <w:rsid w:val="00514F35"/>
    <w:rsid w:val="00515CF4"/>
    <w:rsid w:val="00515D9B"/>
    <w:rsid w:val="00515F16"/>
    <w:rsid w:val="00515FBD"/>
    <w:rsid w:val="005160F8"/>
    <w:rsid w:val="00516232"/>
    <w:rsid w:val="0051724B"/>
    <w:rsid w:val="00517814"/>
    <w:rsid w:val="00517EEA"/>
    <w:rsid w:val="005200D0"/>
    <w:rsid w:val="0052017C"/>
    <w:rsid w:val="00521341"/>
    <w:rsid w:val="005215C6"/>
    <w:rsid w:val="00521ADD"/>
    <w:rsid w:val="00522904"/>
    <w:rsid w:val="0052325A"/>
    <w:rsid w:val="00524646"/>
    <w:rsid w:val="00524797"/>
    <w:rsid w:val="0052488C"/>
    <w:rsid w:val="00524AD2"/>
    <w:rsid w:val="005252CA"/>
    <w:rsid w:val="0052573C"/>
    <w:rsid w:val="005257E4"/>
    <w:rsid w:val="00525881"/>
    <w:rsid w:val="00525AF8"/>
    <w:rsid w:val="00526C2A"/>
    <w:rsid w:val="00526C2D"/>
    <w:rsid w:val="00527112"/>
    <w:rsid w:val="0052737F"/>
    <w:rsid w:val="0053078A"/>
    <w:rsid w:val="00531475"/>
    <w:rsid w:val="00531537"/>
    <w:rsid w:val="00531D84"/>
    <w:rsid w:val="00531E59"/>
    <w:rsid w:val="005326D5"/>
    <w:rsid w:val="00533BB4"/>
    <w:rsid w:val="00534538"/>
    <w:rsid w:val="005349AC"/>
    <w:rsid w:val="00534F38"/>
    <w:rsid w:val="00535514"/>
    <w:rsid w:val="00536BF4"/>
    <w:rsid w:val="00536D54"/>
    <w:rsid w:val="00537A9D"/>
    <w:rsid w:val="005404AC"/>
    <w:rsid w:val="00540556"/>
    <w:rsid w:val="00540C55"/>
    <w:rsid w:val="00541578"/>
    <w:rsid w:val="0054161B"/>
    <w:rsid w:val="00541897"/>
    <w:rsid w:val="005420EB"/>
    <w:rsid w:val="00542C4E"/>
    <w:rsid w:val="00543393"/>
    <w:rsid w:val="0054490C"/>
    <w:rsid w:val="0054534B"/>
    <w:rsid w:val="005461BD"/>
    <w:rsid w:val="0054622E"/>
    <w:rsid w:val="00546E57"/>
    <w:rsid w:val="0054761E"/>
    <w:rsid w:val="00550268"/>
    <w:rsid w:val="00550A53"/>
    <w:rsid w:val="00550BD3"/>
    <w:rsid w:val="00552078"/>
    <w:rsid w:val="005523A8"/>
    <w:rsid w:val="00552B1E"/>
    <w:rsid w:val="0055347C"/>
    <w:rsid w:val="00553E74"/>
    <w:rsid w:val="00554659"/>
    <w:rsid w:val="00554978"/>
    <w:rsid w:val="00555BE1"/>
    <w:rsid w:val="00556D1F"/>
    <w:rsid w:val="00556D30"/>
    <w:rsid w:val="0055709A"/>
    <w:rsid w:val="00557676"/>
    <w:rsid w:val="00557AA7"/>
    <w:rsid w:val="00557C74"/>
    <w:rsid w:val="00557E0E"/>
    <w:rsid w:val="00560462"/>
    <w:rsid w:val="0056161A"/>
    <w:rsid w:val="00561BE3"/>
    <w:rsid w:val="00561F4A"/>
    <w:rsid w:val="00563118"/>
    <w:rsid w:val="0056317C"/>
    <w:rsid w:val="00563441"/>
    <w:rsid w:val="0056418B"/>
    <w:rsid w:val="00564B3F"/>
    <w:rsid w:val="00564CE2"/>
    <w:rsid w:val="00565358"/>
    <w:rsid w:val="00565426"/>
    <w:rsid w:val="0056567F"/>
    <w:rsid w:val="00567215"/>
    <w:rsid w:val="005675D3"/>
    <w:rsid w:val="0056798B"/>
    <w:rsid w:val="00567B78"/>
    <w:rsid w:val="00567C8D"/>
    <w:rsid w:val="00567CCB"/>
    <w:rsid w:val="00567D89"/>
    <w:rsid w:val="00567DD5"/>
    <w:rsid w:val="00567F0D"/>
    <w:rsid w:val="005700D8"/>
    <w:rsid w:val="00570D5C"/>
    <w:rsid w:val="005714DA"/>
    <w:rsid w:val="0057196B"/>
    <w:rsid w:val="005720A9"/>
    <w:rsid w:val="005723E6"/>
    <w:rsid w:val="005729D2"/>
    <w:rsid w:val="0057301D"/>
    <w:rsid w:val="00573475"/>
    <w:rsid w:val="005737C6"/>
    <w:rsid w:val="00573839"/>
    <w:rsid w:val="005755CB"/>
    <w:rsid w:val="005756FD"/>
    <w:rsid w:val="0057595A"/>
    <w:rsid w:val="00575B09"/>
    <w:rsid w:val="00576988"/>
    <w:rsid w:val="0057698C"/>
    <w:rsid w:val="00581882"/>
    <w:rsid w:val="00581EF0"/>
    <w:rsid w:val="00583991"/>
    <w:rsid w:val="005847B8"/>
    <w:rsid w:val="00584CA5"/>
    <w:rsid w:val="00585461"/>
    <w:rsid w:val="005861D7"/>
    <w:rsid w:val="00586825"/>
    <w:rsid w:val="00587389"/>
    <w:rsid w:val="0058740B"/>
    <w:rsid w:val="00587428"/>
    <w:rsid w:val="005878B6"/>
    <w:rsid w:val="00587FF6"/>
    <w:rsid w:val="00591122"/>
    <w:rsid w:val="0059151C"/>
    <w:rsid w:val="005918D1"/>
    <w:rsid w:val="005937B1"/>
    <w:rsid w:val="00593855"/>
    <w:rsid w:val="005938CF"/>
    <w:rsid w:val="005941EE"/>
    <w:rsid w:val="00595687"/>
    <w:rsid w:val="0059572A"/>
    <w:rsid w:val="0059611A"/>
    <w:rsid w:val="00596157"/>
    <w:rsid w:val="005962E2"/>
    <w:rsid w:val="00596F91"/>
    <w:rsid w:val="00597110"/>
    <w:rsid w:val="005A030E"/>
    <w:rsid w:val="005A1399"/>
    <w:rsid w:val="005A1966"/>
    <w:rsid w:val="005A1A38"/>
    <w:rsid w:val="005A1DD3"/>
    <w:rsid w:val="005A2110"/>
    <w:rsid w:val="005A232B"/>
    <w:rsid w:val="005A2500"/>
    <w:rsid w:val="005A2BB7"/>
    <w:rsid w:val="005A315C"/>
    <w:rsid w:val="005A32F9"/>
    <w:rsid w:val="005A34DF"/>
    <w:rsid w:val="005A36B7"/>
    <w:rsid w:val="005A385C"/>
    <w:rsid w:val="005A4577"/>
    <w:rsid w:val="005A46A8"/>
    <w:rsid w:val="005A4F08"/>
    <w:rsid w:val="005A50E0"/>
    <w:rsid w:val="005A516B"/>
    <w:rsid w:val="005A518E"/>
    <w:rsid w:val="005A5928"/>
    <w:rsid w:val="005A594D"/>
    <w:rsid w:val="005A63A1"/>
    <w:rsid w:val="005A6604"/>
    <w:rsid w:val="005A67B5"/>
    <w:rsid w:val="005A6EE9"/>
    <w:rsid w:val="005A71E2"/>
    <w:rsid w:val="005A7885"/>
    <w:rsid w:val="005A7A90"/>
    <w:rsid w:val="005A7B74"/>
    <w:rsid w:val="005B045A"/>
    <w:rsid w:val="005B04DE"/>
    <w:rsid w:val="005B1313"/>
    <w:rsid w:val="005B242C"/>
    <w:rsid w:val="005B2955"/>
    <w:rsid w:val="005B3587"/>
    <w:rsid w:val="005B41A5"/>
    <w:rsid w:val="005B445C"/>
    <w:rsid w:val="005B4729"/>
    <w:rsid w:val="005B4F77"/>
    <w:rsid w:val="005B54AB"/>
    <w:rsid w:val="005B75D4"/>
    <w:rsid w:val="005B7B81"/>
    <w:rsid w:val="005C09BA"/>
    <w:rsid w:val="005C0ECE"/>
    <w:rsid w:val="005C12C0"/>
    <w:rsid w:val="005C1A83"/>
    <w:rsid w:val="005C1F41"/>
    <w:rsid w:val="005C1F95"/>
    <w:rsid w:val="005C2A92"/>
    <w:rsid w:val="005C2BA4"/>
    <w:rsid w:val="005C3357"/>
    <w:rsid w:val="005C4324"/>
    <w:rsid w:val="005C46D6"/>
    <w:rsid w:val="005C4C1D"/>
    <w:rsid w:val="005C57B5"/>
    <w:rsid w:val="005C5E00"/>
    <w:rsid w:val="005C7871"/>
    <w:rsid w:val="005C7C17"/>
    <w:rsid w:val="005D0AB5"/>
    <w:rsid w:val="005D0F8D"/>
    <w:rsid w:val="005D11B7"/>
    <w:rsid w:val="005D16F5"/>
    <w:rsid w:val="005D1DC6"/>
    <w:rsid w:val="005D2025"/>
    <w:rsid w:val="005D2158"/>
    <w:rsid w:val="005D2CF3"/>
    <w:rsid w:val="005D2D00"/>
    <w:rsid w:val="005D30B8"/>
    <w:rsid w:val="005D3504"/>
    <w:rsid w:val="005D38BA"/>
    <w:rsid w:val="005D3FFD"/>
    <w:rsid w:val="005D40B0"/>
    <w:rsid w:val="005D46F6"/>
    <w:rsid w:val="005D4749"/>
    <w:rsid w:val="005D4B84"/>
    <w:rsid w:val="005D4CB0"/>
    <w:rsid w:val="005D4FAF"/>
    <w:rsid w:val="005D5145"/>
    <w:rsid w:val="005D62E1"/>
    <w:rsid w:val="005D680B"/>
    <w:rsid w:val="005D70B9"/>
    <w:rsid w:val="005D727C"/>
    <w:rsid w:val="005D73AA"/>
    <w:rsid w:val="005D7E57"/>
    <w:rsid w:val="005E0347"/>
    <w:rsid w:val="005E077A"/>
    <w:rsid w:val="005E28A5"/>
    <w:rsid w:val="005E2E32"/>
    <w:rsid w:val="005E2F52"/>
    <w:rsid w:val="005E335E"/>
    <w:rsid w:val="005E3853"/>
    <w:rsid w:val="005E3EEF"/>
    <w:rsid w:val="005E4850"/>
    <w:rsid w:val="005E4DB4"/>
    <w:rsid w:val="005E558F"/>
    <w:rsid w:val="005E5D33"/>
    <w:rsid w:val="005E5D88"/>
    <w:rsid w:val="005E60BB"/>
    <w:rsid w:val="005E623B"/>
    <w:rsid w:val="005E6769"/>
    <w:rsid w:val="005E69BA"/>
    <w:rsid w:val="005E7F44"/>
    <w:rsid w:val="005F0E3A"/>
    <w:rsid w:val="005F12F8"/>
    <w:rsid w:val="005F1B1C"/>
    <w:rsid w:val="005F1DBE"/>
    <w:rsid w:val="005F2602"/>
    <w:rsid w:val="005F27DF"/>
    <w:rsid w:val="005F27EE"/>
    <w:rsid w:val="005F2E4A"/>
    <w:rsid w:val="005F31D0"/>
    <w:rsid w:val="005F34DC"/>
    <w:rsid w:val="005F37AA"/>
    <w:rsid w:val="005F5EB4"/>
    <w:rsid w:val="005F6032"/>
    <w:rsid w:val="005F60E0"/>
    <w:rsid w:val="005F74F9"/>
    <w:rsid w:val="005F7FF7"/>
    <w:rsid w:val="006006A6"/>
    <w:rsid w:val="00602073"/>
    <w:rsid w:val="00602FFD"/>
    <w:rsid w:val="00603AAE"/>
    <w:rsid w:val="00606193"/>
    <w:rsid w:val="006065E5"/>
    <w:rsid w:val="0060726E"/>
    <w:rsid w:val="0060744D"/>
    <w:rsid w:val="00607E65"/>
    <w:rsid w:val="00610203"/>
    <w:rsid w:val="006106D1"/>
    <w:rsid w:val="00610C95"/>
    <w:rsid w:val="00610E28"/>
    <w:rsid w:val="006123F6"/>
    <w:rsid w:val="00612B7E"/>
    <w:rsid w:val="00613671"/>
    <w:rsid w:val="006138C6"/>
    <w:rsid w:val="00614538"/>
    <w:rsid w:val="00615236"/>
    <w:rsid w:val="00615FCB"/>
    <w:rsid w:val="00616313"/>
    <w:rsid w:val="00616677"/>
    <w:rsid w:val="00616FE3"/>
    <w:rsid w:val="006170CD"/>
    <w:rsid w:val="006172C2"/>
    <w:rsid w:val="00617809"/>
    <w:rsid w:val="00617AF2"/>
    <w:rsid w:val="00620059"/>
    <w:rsid w:val="006203E3"/>
    <w:rsid w:val="006203EB"/>
    <w:rsid w:val="00620D23"/>
    <w:rsid w:val="0062177B"/>
    <w:rsid w:val="006218CC"/>
    <w:rsid w:val="00621B87"/>
    <w:rsid w:val="00624538"/>
    <w:rsid w:val="00625900"/>
    <w:rsid w:val="006259D4"/>
    <w:rsid w:val="00626223"/>
    <w:rsid w:val="0062641F"/>
    <w:rsid w:val="0062785B"/>
    <w:rsid w:val="00630366"/>
    <w:rsid w:val="006319FD"/>
    <w:rsid w:val="00631C74"/>
    <w:rsid w:val="006328A5"/>
    <w:rsid w:val="006329E9"/>
    <w:rsid w:val="00632D29"/>
    <w:rsid w:val="006336FF"/>
    <w:rsid w:val="006338CD"/>
    <w:rsid w:val="00634099"/>
    <w:rsid w:val="00634336"/>
    <w:rsid w:val="0063438F"/>
    <w:rsid w:val="00635890"/>
    <w:rsid w:val="00635CA8"/>
    <w:rsid w:val="00636CA7"/>
    <w:rsid w:val="00640976"/>
    <w:rsid w:val="00640F4E"/>
    <w:rsid w:val="006422BB"/>
    <w:rsid w:val="006426C1"/>
    <w:rsid w:val="00643857"/>
    <w:rsid w:val="00643A1F"/>
    <w:rsid w:val="00643ADA"/>
    <w:rsid w:val="006447C1"/>
    <w:rsid w:val="0064518D"/>
    <w:rsid w:val="0064578F"/>
    <w:rsid w:val="006457E8"/>
    <w:rsid w:val="00645944"/>
    <w:rsid w:val="00645BC4"/>
    <w:rsid w:val="00645D2B"/>
    <w:rsid w:val="00646025"/>
    <w:rsid w:val="00646FDA"/>
    <w:rsid w:val="00646FF2"/>
    <w:rsid w:val="00647C60"/>
    <w:rsid w:val="006502A0"/>
    <w:rsid w:val="00650A8E"/>
    <w:rsid w:val="00650BB4"/>
    <w:rsid w:val="00650BFC"/>
    <w:rsid w:val="00651C1F"/>
    <w:rsid w:val="00652299"/>
    <w:rsid w:val="006528C2"/>
    <w:rsid w:val="00652ADA"/>
    <w:rsid w:val="00652F23"/>
    <w:rsid w:val="00653CCB"/>
    <w:rsid w:val="0065419B"/>
    <w:rsid w:val="006548B1"/>
    <w:rsid w:val="0065493F"/>
    <w:rsid w:val="0065572E"/>
    <w:rsid w:val="00655E48"/>
    <w:rsid w:val="00655F31"/>
    <w:rsid w:val="00656D77"/>
    <w:rsid w:val="00657092"/>
    <w:rsid w:val="00657584"/>
    <w:rsid w:val="00660A60"/>
    <w:rsid w:val="00660A9A"/>
    <w:rsid w:val="00660C2E"/>
    <w:rsid w:val="006611C3"/>
    <w:rsid w:val="006616E4"/>
    <w:rsid w:val="00661730"/>
    <w:rsid w:val="00661B24"/>
    <w:rsid w:val="00661EC5"/>
    <w:rsid w:val="0066228F"/>
    <w:rsid w:val="006629AD"/>
    <w:rsid w:val="00662EBB"/>
    <w:rsid w:val="006652F8"/>
    <w:rsid w:val="00665305"/>
    <w:rsid w:val="00665411"/>
    <w:rsid w:val="006666B7"/>
    <w:rsid w:val="00666C4C"/>
    <w:rsid w:val="00666F14"/>
    <w:rsid w:val="006701DF"/>
    <w:rsid w:val="006705EE"/>
    <w:rsid w:val="00670BE8"/>
    <w:rsid w:val="00670EDB"/>
    <w:rsid w:val="0067198D"/>
    <w:rsid w:val="00672A90"/>
    <w:rsid w:val="00672FAC"/>
    <w:rsid w:val="00676A19"/>
    <w:rsid w:val="00676B06"/>
    <w:rsid w:val="00677D22"/>
    <w:rsid w:val="00680119"/>
    <w:rsid w:val="00680CF1"/>
    <w:rsid w:val="006811FD"/>
    <w:rsid w:val="00681CE3"/>
    <w:rsid w:val="0068305B"/>
    <w:rsid w:val="00683390"/>
    <w:rsid w:val="0068373D"/>
    <w:rsid w:val="00683BCA"/>
    <w:rsid w:val="00683FCB"/>
    <w:rsid w:val="0068548A"/>
    <w:rsid w:val="0068577C"/>
    <w:rsid w:val="0068581E"/>
    <w:rsid w:val="00685851"/>
    <w:rsid w:val="00686602"/>
    <w:rsid w:val="00687833"/>
    <w:rsid w:val="00687B2B"/>
    <w:rsid w:val="00690830"/>
    <w:rsid w:val="00690A9C"/>
    <w:rsid w:val="00690F92"/>
    <w:rsid w:val="0069245A"/>
    <w:rsid w:val="0069283B"/>
    <w:rsid w:val="00693200"/>
    <w:rsid w:val="00695461"/>
    <w:rsid w:val="006954C4"/>
    <w:rsid w:val="0069560F"/>
    <w:rsid w:val="006960DE"/>
    <w:rsid w:val="0069646D"/>
    <w:rsid w:val="006969A4"/>
    <w:rsid w:val="006A0E6B"/>
    <w:rsid w:val="006A0F51"/>
    <w:rsid w:val="006A12B2"/>
    <w:rsid w:val="006A157A"/>
    <w:rsid w:val="006A1E7F"/>
    <w:rsid w:val="006A253C"/>
    <w:rsid w:val="006A45AA"/>
    <w:rsid w:val="006A45CF"/>
    <w:rsid w:val="006A547C"/>
    <w:rsid w:val="006A556A"/>
    <w:rsid w:val="006A5592"/>
    <w:rsid w:val="006A6AA8"/>
    <w:rsid w:val="006A7141"/>
    <w:rsid w:val="006A793C"/>
    <w:rsid w:val="006A7B64"/>
    <w:rsid w:val="006A7EA3"/>
    <w:rsid w:val="006B02C1"/>
    <w:rsid w:val="006B0675"/>
    <w:rsid w:val="006B0722"/>
    <w:rsid w:val="006B11F6"/>
    <w:rsid w:val="006B1804"/>
    <w:rsid w:val="006B2175"/>
    <w:rsid w:val="006B22A0"/>
    <w:rsid w:val="006B2829"/>
    <w:rsid w:val="006B2A0D"/>
    <w:rsid w:val="006B3342"/>
    <w:rsid w:val="006B3391"/>
    <w:rsid w:val="006B37F9"/>
    <w:rsid w:val="006B39A3"/>
    <w:rsid w:val="006B44DB"/>
    <w:rsid w:val="006B47DE"/>
    <w:rsid w:val="006B4D47"/>
    <w:rsid w:val="006B57F2"/>
    <w:rsid w:val="006B5E4F"/>
    <w:rsid w:val="006B66D5"/>
    <w:rsid w:val="006B74C3"/>
    <w:rsid w:val="006B7790"/>
    <w:rsid w:val="006B7A8E"/>
    <w:rsid w:val="006B7A8F"/>
    <w:rsid w:val="006B7B8E"/>
    <w:rsid w:val="006C0081"/>
    <w:rsid w:val="006C0484"/>
    <w:rsid w:val="006C1094"/>
    <w:rsid w:val="006C1F15"/>
    <w:rsid w:val="006C1F28"/>
    <w:rsid w:val="006C2155"/>
    <w:rsid w:val="006C2397"/>
    <w:rsid w:val="006C26F5"/>
    <w:rsid w:val="006C2FBD"/>
    <w:rsid w:val="006C379C"/>
    <w:rsid w:val="006C3AA2"/>
    <w:rsid w:val="006C4569"/>
    <w:rsid w:val="006C4910"/>
    <w:rsid w:val="006C4B88"/>
    <w:rsid w:val="006C4F68"/>
    <w:rsid w:val="006C5160"/>
    <w:rsid w:val="006C6A1C"/>
    <w:rsid w:val="006C73BD"/>
    <w:rsid w:val="006C7828"/>
    <w:rsid w:val="006D00A4"/>
    <w:rsid w:val="006D00BD"/>
    <w:rsid w:val="006D05C3"/>
    <w:rsid w:val="006D0853"/>
    <w:rsid w:val="006D0B01"/>
    <w:rsid w:val="006D1B32"/>
    <w:rsid w:val="006D23EB"/>
    <w:rsid w:val="006D2712"/>
    <w:rsid w:val="006D285E"/>
    <w:rsid w:val="006D2E29"/>
    <w:rsid w:val="006D311F"/>
    <w:rsid w:val="006D37D0"/>
    <w:rsid w:val="006D46D4"/>
    <w:rsid w:val="006D7C67"/>
    <w:rsid w:val="006E0BED"/>
    <w:rsid w:val="006E0C67"/>
    <w:rsid w:val="006E0E16"/>
    <w:rsid w:val="006E1181"/>
    <w:rsid w:val="006E16C9"/>
    <w:rsid w:val="006E1F19"/>
    <w:rsid w:val="006E2F94"/>
    <w:rsid w:val="006E322C"/>
    <w:rsid w:val="006E389C"/>
    <w:rsid w:val="006E40F3"/>
    <w:rsid w:val="006E434B"/>
    <w:rsid w:val="006E4623"/>
    <w:rsid w:val="006E4D9E"/>
    <w:rsid w:val="006E4E42"/>
    <w:rsid w:val="006E5D49"/>
    <w:rsid w:val="006E6E36"/>
    <w:rsid w:val="006E6EF2"/>
    <w:rsid w:val="006E774A"/>
    <w:rsid w:val="006E77E7"/>
    <w:rsid w:val="006E7DF7"/>
    <w:rsid w:val="006F0038"/>
    <w:rsid w:val="006F09B9"/>
    <w:rsid w:val="006F0BE4"/>
    <w:rsid w:val="006F0FD2"/>
    <w:rsid w:val="006F2318"/>
    <w:rsid w:val="006F2E3E"/>
    <w:rsid w:val="006F347D"/>
    <w:rsid w:val="006F3629"/>
    <w:rsid w:val="006F3754"/>
    <w:rsid w:val="006F42C2"/>
    <w:rsid w:val="006F4819"/>
    <w:rsid w:val="006F4F04"/>
    <w:rsid w:val="006F5289"/>
    <w:rsid w:val="006F54A5"/>
    <w:rsid w:val="006F6027"/>
    <w:rsid w:val="006F6A7B"/>
    <w:rsid w:val="006F7274"/>
    <w:rsid w:val="006F74AD"/>
    <w:rsid w:val="006F7B38"/>
    <w:rsid w:val="006F7CF8"/>
    <w:rsid w:val="00700191"/>
    <w:rsid w:val="00700272"/>
    <w:rsid w:val="0070074B"/>
    <w:rsid w:val="0070163F"/>
    <w:rsid w:val="00702D54"/>
    <w:rsid w:val="00703FC8"/>
    <w:rsid w:val="0070436B"/>
    <w:rsid w:val="00704D3B"/>
    <w:rsid w:val="0070664D"/>
    <w:rsid w:val="00706B60"/>
    <w:rsid w:val="0070766F"/>
    <w:rsid w:val="00707DDA"/>
    <w:rsid w:val="007101A4"/>
    <w:rsid w:val="00710489"/>
    <w:rsid w:val="00710D39"/>
    <w:rsid w:val="00711077"/>
    <w:rsid w:val="007111DB"/>
    <w:rsid w:val="0071140B"/>
    <w:rsid w:val="00711B85"/>
    <w:rsid w:val="007122E4"/>
    <w:rsid w:val="0071240B"/>
    <w:rsid w:val="00712512"/>
    <w:rsid w:val="007128EF"/>
    <w:rsid w:val="00712946"/>
    <w:rsid w:val="00712F83"/>
    <w:rsid w:val="00713A76"/>
    <w:rsid w:val="0071436B"/>
    <w:rsid w:val="00714564"/>
    <w:rsid w:val="007146A2"/>
    <w:rsid w:val="0071582D"/>
    <w:rsid w:val="00716872"/>
    <w:rsid w:val="00716990"/>
    <w:rsid w:val="00716D5C"/>
    <w:rsid w:val="007171C4"/>
    <w:rsid w:val="0071775D"/>
    <w:rsid w:val="00717895"/>
    <w:rsid w:val="00720199"/>
    <w:rsid w:val="00720550"/>
    <w:rsid w:val="00720B7B"/>
    <w:rsid w:val="00720EDC"/>
    <w:rsid w:val="00720FF2"/>
    <w:rsid w:val="0072101E"/>
    <w:rsid w:val="00721CE7"/>
    <w:rsid w:val="00723F67"/>
    <w:rsid w:val="00724A9F"/>
    <w:rsid w:val="0072627E"/>
    <w:rsid w:val="0072638E"/>
    <w:rsid w:val="00726919"/>
    <w:rsid w:val="00726938"/>
    <w:rsid w:val="007269FC"/>
    <w:rsid w:val="00726A72"/>
    <w:rsid w:val="00726FFC"/>
    <w:rsid w:val="007272B9"/>
    <w:rsid w:val="0072748A"/>
    <w:rsid w:val="00727A00"/>
    <w:rsid w:val="00727AF2"/>
    <w:rsid w:val="0073033C"/>
    <w:rsid w:val="00730CCC"/>
    <w:rsid w:val="00731739"/>
    <w:rsid w:val="00732081"/>
    <w:rsid w:val="007337F9"/>
    <w:rsid w:val="007340FE"/>
    <w:rsid w:val="0073479B"/>
    <w:rsid w:val="007349C9"/>
    <w:rsid w:val="00735D6F"/>
    <w:rsid w:val="007362D0"/>
    <w:rsid w:val="00736493"/>
    <w:rsid w:val="00736802"/>
    <w:rsid w:val="00736B17"/>
    <w:rsid w:val="007378B1"/>
    <w:rsid w:val="0074024F"/>
    <w:rsid w:val="007403F9"/>
    <w:rsid w:val="00740D18"/>
    <w:rsid w:val="00740F2A"/>
    <w:rsid w:val="0074211E"/>
    <w:rsid w:val="00742135"/>
    <w:rsid w:val="00742214"/>
    <w:rsid w:val="00743218"/>
    <w:rsid w:val="00743395"/>
    <w:rsid w:val="00743894"/>
    <w:rsid w:val="007445B1"/>
    <w:rsid w:val="00744C09"/>
    <w:rsid w:val="0074517D"/>
    <w:rsid w:val="00745784"/>
    <w:rsid w:val="00745D1A"/>
    <w:rsid w:val="00746763"/>
    <w:rsid w:val="00747880"/>
    <w:rsid w:val="00747BF4"/>
    <w:rsid w:val="00747C03"/>
    <w:rsid w:val="00747C6C"/>
    <w:rsid w:val="00747DB3"/>
    <w:rsid w:val="00750207"/>
    <w:rsid w:val="00750F74"/>
    <w:rsid w:val="007510F3"/>
    <w:rsid w:val="00751223"/>
    <w:rsid w:val="0075242E"/>
    <w:rsid w:val="007531A6"/>
    <w:rsid w:val="007532AA"/>
    <w:rsid w:val="0075370F"/>
    <w:rsid w:val="00753A49"/>
    <w:rsid w:val="00753DF8"/>
    <w:rsid w:val="00753F7C"/>
    <w:rsid w:val="00754E10"/>
    <w:rsid w:val="00754E14"/>
    <w:rsid w:val="00754F70"/>
    <w:rsid w:val="00755185"/>
    <w:rsid w:val="00756412"/>
    <w:rsid w:val="0075666F"/>
    <w:rsid w:val="00756A34"/>
    <w:rsid w:val="00756AAF"/>
    <w:rsid w:val="00756E5A"/>
    <w:rsid w:val="00757325"/>
    <w:rsid w:val="007577A0"/>
    <w:rsid w:val="00757E7D"/>
    <w:rsid w:val="007603A1"/>
    <w:rsid w:val="00760687"/>
    <w:rsid w:val="00760D28"/>
    <w:rsid w:val="00761926"/>
    <w:rsid w:val="00761C7A"/>
    <w:rsid w:val="00761CAC"/>
    <w:rsid w:val="00761FA3"/>
    <w:rsid w:val="00763B32"/>
    <w:rsid w:val="00763C7D"/>
    <w:rsid w:val="00765062"/>
    <w:rsid w:val="007664DE"/>
    <w:rsid w:val="0076663F"/>
    <w:rsid w:val="00766FF0"/>
    <w:rsid w:val="007677F6"/>
    <w:rsid w:val="007678F4"/>
    <w:rsid w:val="00767FD1"/>
    <w:rsid w:val="007703A5"/>
    <w:rsid w:val="00771C86"/>
    <w:rsid w:val="00771E50"/>
    <w:rsid w:val="00772362"/>
    <w:rsid w:val="00773D95"/>
    <w:rsid w:val="007740D9"/>
    <w:rsid w:val="00774E76"/>
    <w:rsid w:val="0077500A"/>
    <w:rsid w:val="007754AF"/>
    <w:rsid w:val="00775A9E"/>
    <w:rsid w:val="007761F3"/>
    <w:rsid w:val="007761FE"/>
    <w:rsid w:val="00776519"/>
    <w:rsid w:val="0077780D"/>
    <w:rsid w:val="00780C94"/>
    <w:rsid w:val="007815B7"/>
    <w:rsid w:val="00781C44"/>
    <w:rsid w:val="00782121"/>
    <w:rsid w:val="0078217A"/>
    <w:rsid w:val="0078243C"/>
    <w:rsid w:val="00784156"/>
    <w:rsid w:val="007844D9"/>
    <w:rsid w:val="00785377"/>
    <w:rsid w:val="007854C1"/>
    <w:rsid w:val="00785C7A"/>
    <w:rsid w:val="00786EE8"/>
    <w:rsid w:val="00787AB2"/>
    <w:rsid w:val="007906B8"/>
    <w:rsid w:val="00790F8E"/>
    <w:rsid w:val="00791112"/>
    <w:rsid w:val="00791E52"/>
    <w:rsid w:val="0079203E"/>
    <w:rsid w:val="00792AD9"/>
    <w:rsid w:val="00792CC0"/>
    <w:rsid w:val="0079352A"/>
    <w:rsid w:val="00793596"/>
    <w:rsid w:val="00793D24"/>
    <w:rsid w:val="00793FA9"/>
    <w:rsid w:val="00793FBF"/>
    <w:rsid w:val="007945D0"/>
    <w:rsid w:val="00795838"/>
    <w:rsid w:val="00795B0D"/>
    <w:rsid w:val="007962D0"/>
    <w:rsid w:val="0079659A"/>
    <w:rsid w:val="007972E5"/>
    <w:rsid w:val="00797512"/>
    <w:rsid w:val="0079781C"/>
    <w:rsid w:val="00797B95"/>
    <w:rsid w:val="007A0898"/>
    <w:rsid w:val="007A101A"/>
    <w:rsid w:val="007A18BC"/>
    <w:rsid w:val="007A199E"/>
    <w:rsid w:val="007A1EC3"/>
    <w:rsid w:val="007A27D1"/>
    <w:rsid w:val="007A3A45"/>
    <w:rsid w:val="007A40C0"/>
    <w:rsid w:val="007A4CFF"/>
    <w:rsid w:val="007A4FAE"/>
    <w:rsid w:val="007A531D"/>
    <w:rsid w:val="007A633C"/>
    <w:rsid w:val="007A63BF"/>
    <w:rsid w:val="007A68A9"/>
    <w:rsid w:val="007A703C"/>
    <w:rsid w:val="007A7244"/>
    <w:rsid w:val="007A7D53"/>
    <w:rsid w:val="007B0B08"/>
    <w:rsid w:val="007B20EA"/>
    <w:rsid w:val="007B2454"/>
    <w:rsid w:val="007B2FF8"/>
    <w:rsid w:val="007B51FD"/>
    <w:rsid w:val="007B5907"/>
    <w:rsid w:val="007B5B7F"/>
    <w:rsid w:val="007B7682"/>
    <w:rsid w:val="007B7D74"/>
    <w:rsid w:val="007B7F4C"/>
    <w:rsid w:val="007C0020"/>
    <w:rsid w:val="007C0820"/>
    <w:rsid w:val="007C0CAF"/>
    <w:rsid w:val="007C122A"/>
    <w:rsid w:val="007C168A"/>
    <w:rsid w:val="007C1AD3"/>
    <w:rsid w:val="007C1F2F"/>
    <w:rsid w:val="007C2B06"/>
    <w:rsid w:val="007C3B6F"/>
    <w:rsid w:val="007C3E7E"/>
    <w:rsid w:val="007C3EF9"/>
    <w:rsid w:val="007C45E8"/>
    <w:rsid w:val="007C4B69"/>
    <w:rsid w:val="007C4CC3"/>
    <w:rsid w:val="007C5346"/>
    <w:rsid w:val="007C54F3"/>
    <w:rsid w:val="007C7364"/>
    <w:rsid w:val="007D0070"/>
    <w:rsid w:val="007D015C"/>
    <w:rsid w:val="007D0C9F"/>
    <w:rsid w:val="007D2F51"/>
    <w:rsid w:val="007D3059"/>
    <w:rsid w:val="007D30B5"/>
    <w:rsid w:val="007D33B2"/>
    <w:rsid w:val="007D34D5"/>
    <w:rsid w:val="007D384A"/>
    <w:rsid w:val="007D4BF6"/>
    <w:rsid w:val="007D4E89"/>
    <w:rsid w:val="007D4FD6"/>
    <w:rsid w:val="007D5781"/>
    <w:rsid w:val="007D5B2A"/>
    <w:rsid w:val="007D5EE1"/>
    <w:rsid w:val="007D669D"/>
    <w:rsid w:val="007D714E"/>
    <w:rsid w:val="007D7575"/>
    <w:rsid w:val="007E11CC"/>
    <w:rsid w:val="007E16CC"/>
    <w:rsid w:val="007E1E5A"/>
    <w:rsid w:val="007E1EFE"/>
    <w:rsid w:val="007E248E"/>
    <w:rsid w:val="007E3933"/>
    <w:rsid w:val="007E3B72"/>
    <w:rsid w:val="007E3FF4"/>
    <w:rsid w:val="007E4574"/>
    <w:rsid w:val="007E4C68"/>
    <w:rsid w:val="007E4C74"/>
    <w:rsid w:val="007E4EF1"/>
    <w:rsid w:val="007E50F0"/>
    <w:rsid w:val="007E6E58"/>
    <w:rsid w:val="007E6EFD"/>
    <w:rsid w:val="007E727C"/>
    <w:rsid w:val="007E7434"/>
    <w:rsid w:val="007E7A30"/>
    <w:rsid w:val="007F090A"/>
    <w:rsid w:val="007F18FB"/>
    <w:rsid w:val="007F20C2"/>
    <w:rsid w:val="007F2ABF"/>
    <w:rsid w:val="007F38A8"/>
    <w:rsid w:val="007F3CB4"/>
    <w:rsid w:val="007F3E95"/>
    <w:rsid w:val="007F449E"/>
    <w:rsid w:val="007F4900"/>
    <w:rsid w:val="007F4B0F"/>
    <w:rsid w:val="007F5663"/>
    <w:rsid w:val="007F5D0A"/>
    <w:rsid w:val="007F65C5"/>
    <w:rsid w:val="007F6CAF"/>
    <w:rsid w:val="007F725B"/>
    <w:rsid w:val="007F7B38"/>
    <w:rsid w:val="008016E0"/>
    <w:rsid w:val="00801998"/>
    <w:rsid w:val="00801C90"/>
    <w:rsid w:val="00802191"/>
    <w:rsid w:val="00802747"/>
    <w:rsid w:val="00802F18"/>
    <w:rsid w:val="00803044"/>
    <w:rsid w:val="008030DC"/>
    <w:rsid w:val="00803282"/>
    <w:rsid w:val="00803BF8"/>
    <w:rsid w:val="00805011"/>
    <w:rsid w:val="00805329"/>
    <w:rsid w:val="00805DEE"/>
    <w:rsid w:val="008067E6"/>
    <w:rsid w:val="00806D35"/>
    <w:rsid w:val="00807760"/>
    <w:rsid w:val="008078F0"/>
    <w:rsid w:val="008079B1"/>
    <w:rsid w:val="008100B1"/>
    <w:rsid w:val="0081052C"/>
    <w:rsid w:val="00810914"/>
    <w:rsid w:val="00810CAE"/>
    <w:rsid w:val="00811421"/>
    <w:rsid w:val="00811C96"/>
    <w:rsid w:val="00812596"/>
    <w:rsid w:val="0081368B"/>
    <w:rsid w:val="008136F5"/>
    <w:rsid w:val="00815043"/>
    <w:rsid w:val="008150DA"/>
    <w:rsid w:val="008153D3"/>
    <w:rsid w:val="00815B60"/>
    <w:rsid w:val="00816253"/>
    <w:rsid w:val="00816742"/>
    <w:rsid w:val="0081674A"/>
    <w:rsid w:val="0081727B"/>
    <w:rsid w:val="008173AA"/>
    <w:rsid w:val="0081768B"/>
    <w:rsid w:val="00817D7F"/>
    <w:rsid w:val="00817DC9"/>
    <w:rsid w:val="00820049"/>
    <w:rsid w:val="00820097"/>
    <w:rsid w:val="00822E3A"/>
    <w:rsid w:val="00823088"/>
    <w:rsid w:val="008237D4"/>
    <w:rsid w:val="00823AB2"/>
    <w:rsid w:val="00824567"/>
    <w:rsid w:val="008258F1"/>
    <w:rsid w:val="00825909"/>
    <w:rsid w:val="00826B96"/>
    <w:rsid w:val="00826C61"/>
    <w:rsid w:val="00826E4C"/>
    <w:rsid w:val="008278B4"/>
    <w:rsid w:val="008304D2"/>
    <w:rsid w:val="00830E54"/>
    <w:rsid w:val="00831329"/>
    <w:rsid w:val="00831C6C"/>
    <w:rsid w:val="00831FD9"/>
    <w:rsid w:val="00832081"/>
    <w:rsid w:val="00832120"/>
    <w:rsid w:val="00833A40"/>
    <w:rsid w:val="00833D89"/>
    <w:rsid w:val="00833FF4"/>
    <w:rsid w:val="0083447A"/>
    <w:rsid w:val="0083452C"/>
    <w:rsid w:val="0083534C"/>
    <w:rsid w:val="00835424"/>
    <w:rsid w:val="00835EA0"/>
    <w:rsid w:val="00836491"/>
    <w:rsid w:val="008366CE"/>
    <w:rsid w:val="00837432"/>
    <w:rsid w:val="008376D1"/>
    <w:rsid w:val="00837AB3"/>
    <w:rsid w:val="0084086E"/>
    <w:rsid w:val="00843540"/>
    <w:rsid w:val="00843A3F"/>
    <w:rsid w:val="00844F15"/>
    <w:rsid w:val="008455C5"/>
    <w:rsid w:val="008462BE"/>
    <w:rsid w:val="00846CF2"/>
    <w:rsid w:val="00847295"/>
    <w:rsid w:val="00847DD5"/>
    <w:rsid w:val="00850729"/>
    <w:rsid w:val="00851223"/>
    <w:rsid w:val="008514E9"/>
    <w:rsid w:val="00851CCE"/>
    <w:rsid w:val="00852091"/>
    <w:rsid w:val="00852466"/>
    <w:rsid w:val="0085280D"/>
    <w:rsid w:val="00852D23"/>
    <w:rsid w:val="008533B7"/>
    <w:rsid w:val="00853D76"/>
    <w:rsid w:val="0085602F"/>
    <w:rsid w:val="008562B9"/>
    <w:rsid w:val="00856D59"/>
    <w:rsid w:val="00856FA8"/>
    <w:rsid w:val="008576A5"/>
    <w:rsid w:val="00857C12"/>
    <w:rsid w:val="00857FFD"/>
    <w:rsid w:val="00860193"/>
    <w:rsid w:val="008601C9"/>
    <w:rsid w:val="00860211"/>
    <w:rsid w:val="008609A9"/>
    <w:rsid w:val="00860E35"/>
    <w:rsid w:val="008615E4"/>
    <w:rsid w:val="00861F3D"/>
    <w:rsid w:val="0086218D"/>
    <w:rsid w:val="00862911"/>
    <w:rsid w:val="00863030"/>
    <w:rsid w:val="00863682"/>
    <w:rsid w:val="00864246"/>
    <w:rsid w:val="0086497C"/>
    <w:rsid w:val="00864B66"/>
    <w:rsid w:val="00864D21"/>
    <w:rsid w:val="00864E01"/>
    <w:rsid w:val="00865C69"/>
    <w:rsid w:val="00865E26"/>
    <w:rsid w:val="00866B64"/>
    <w:rsid w:val="008674C7"/>
    <w:rsid w:val="0087039D"/>
    <w:rsid w:val="0087047D"/>
    <w:rsid w:val="00871ADD"/>
    <w:rsid w:val="0087283C"/>
    <w:rsid w:val="00872F76"/>
    <w:rsid w:val="008731AE"/>
    <w:rsid w:val="00873583"/>
    <w:rsid w:val="008736E5"/>
    <w:rsid w:val="0087426C"/>
    <w:rsid w:val="0087447D"/>
    <w:rsid w:val="008755BE"/>
    <w:rsid w:val="00875AD4"/>
    <w:rsid w:val="00875B50"/>
    <w:rsid w:val="008765AC"/>
    <w:rsid w:val="00876823"/>
    <w:rsid w:val="00876AB0"/>
    <w:rsid w:val="00876B9A"/>
    <w:rsid w:val="00877375"/>
    <w:rsid w:val="00877DD3"/>
    <w:rsid w:val="00877EF4"/>
    <w:rsid w:val="0088053A"/>
    <w:rsid w:val="00882BE8"/>
    <w:rsid w:val="00882F40"/>
    <w:rsid w:val="0088333F"/>
    <w:rsid w:val="00883EC5"/>
    <w:rsid w:val="00884430"/>
    <w:rsid w:val="00884654"/>
    <w:rsid w:val="0088478B"/>
    <w:rsid w:val="008849D2"/>
    <w:rsid w:val="00885745"/>
    <w:rsid w:val="008860E9"/>
    <w:rsid w:val="008861A8"/>
    <w:rsid w:val="0089085C"/>
    <w:rsid w:val="008908B7"/>
    <w:rsid w:val="00891F2B"/>
    <w:rsid w:val="0089247A"/>
    <w:rsid w:val="0089252A"/>
    <w:rsid w:val="00892F72"/>
    <w:rsid w:val="00893862"/>
    <w:rsid w:val="008938A5"/>
    <w:rsid w:val="00893A0D"/>
    <w:rsid w:val="00893C13"/>
    <w:rsid w:val="00894174"/>
    <w:rsid w:val="008941E0"/>
    <w:rsid w:val="0089446D"/>
    <w:rsid w:val="00894B0B"/>
    <w:rsid w:val="00894C17"/>
    <w:rsid w:val="00894EF6"/>
    <w:rsid w:val="0089552F"/>
    <w:rsid w:val="00895DCD"/>
    <w:rsid w:val="00896DF9"/>
    <w:rsid w:val="00897121"/>
    <w:rsid w:val="008A02B8"/>
    <w:rsid w:val="008A03F9"/>
    <w:rsid w:val="008A06BD"/>
    <w:rsid w:val="008A1501"/>
    <w:rsid w:val="008A1E8E"/>
    <w:rsid w:val="008A1FBF"/>
    <w:rsid w:val="008A3816"/>
    <w:rsid w:val="008A3942"/>
    <w:rsid w:val="008A39B4"/>
    <w:rsid w:val="008A46F7"/>
    <w:rsid w:val="008A4A20"/>
    <w:rsid w:val="008A58DA"/>
    <w:rsid w:val="008A5AF0"/>
    <w:rsid w:val="008A62B0"/>
    <w:rsid w:val="008A645B"/>
    <w:rsid w:val="008A65A3"/>
    <w:rsid w:val="008A6865"/>
    <w:rsid w:val="008A73BF"/>
    <w:rsid w:val="008A799A"/>
    <w:rsid w:val="008B0072"/>
    <w:rsid w:val="008B0207"/>
    <w:rsid w:val="008B06CF"/>
    <w:rsid w:val="008B146B"/>
    <w:rsid w:val="008B18D6"/>
    <w:rsid w:val="008B1A03"/>
    <w:rsid w:val="008B1CB5"/>
    <w:rsid w:val="008B2BA8"/>
    <w:rsid w:val="008B3256"/>
    <w:rsid w:val="008B34A6"/>
    <w:rsid w:val="008B55BD"/>
    <w:rsid w:val="008B56C9"/>
    <w:rsid w:val="008B7F44"/>
    <w:rsid w:val="008C077A"/>
    <w:rsid w:val="008C0D4C"/>
    <w:rsid w:val="008C0E3A"/>
    <w:rsid w:val="008C245A"/>
    <w:rsid w:val="008C2FC9"/>
    <w:rsid w:val="008C3D71"/>
    <w:rsid w:val="008C4941"/>
    <w:rsid w:val="008C4E6D"/>
    <w:rsid w:val="008C5F3A"/>
    <w:rsid w:val="008C5F73"/>
    <w:rsid w:val="008C79C7"/>
    <w:rsid w:val="008C7B6E"/>
    <w:rsid w:val="008D0246"/>
    <w:rsid w:val="008D05A9"/>
    <w:rsid w:val="008D0B6A"/>
    <w:rsid w:val="008D10F3"/>
    <w:rsid w:val="008D1718"/>
    <w:rsid w:val="008D2D82"/>
    <w:rsid w:val="008D2EA0"/>
    <w:rsid w:val="008D2F78"/>
    <w:rsid w:val="008D37DE"/>
    <w:rsid w:val="008D38AB"/>
    <w:rsid w:val="008D4222"/>
    <w:rsid w:val="008D443A"/>
    <w:rsid w:val="008D453B"/>
    <w:rsid w:val="008D495D"/>
    <w:rsid w:val="008D4B45"/>
    <w:rsid w:val="008D504C"/>
    <w:rsid w:val="008D6544"/>
    <w:rsid w:val="008D659B"/>
    <w:rsid w:val="008D7AB4"/>
    <w:rsid w:val="008D7AE3"/>
    <w:rsid w:val="008D7BBD"/>
    <w:rsid w:val="008E08E9"/>
    <w:rsid w:val="008E0CCE"/>
    <w:rsid w:val="008E136F"/>
    <w:rsid w:val="008E1795"/>
    <w:rsid w:val="008E19B8"/>
    <w:rsid w:val="008E2A0F"/>
    <w:rsid w:val="008E2A96"/>
    <w:rsid w:val="008E4430"/>
    <w:rsid w:val="008E4B7E"/>
    <w:rsid w:val="008E50FF"/>
    <w:rsid w:val="008E6C3A"/>
    <w:rsid w:val="008E6E83"/>
    <w:rsid w:val="008E752D"/>
    <w:rsid w:val="008E786F"/>
    <w:rsid w:val="008F0C7F"/>
    <w:rsid w:val="008F1311"/>
    <w:rsid w:val="008F1676"/>
    <w:rsid w:val="008F1866"/>
    <w:rsid w:val="008F1D08"/>
    <w:rsid w:val="008F1EFB"/>
    <w:rsid w:val="008F1F0A"/>
    <w:rsid w:val="008F286D"/>
    <w:rsid w:val="008F30C5"/>
    <w:rsid w:val="008F3381"/>
    <w:rsid w:val="008F4CB3"/>
    <w:rsid w:val="008F4DC0"/>
    <w:rsid w:val="008F539F"/>
    <w:rsid w:val="008F6AC7"/>
    <w:rsid w:val="008F74ED"/>
    <w:rsid w:val="008F7A7E"/>
    <w:rsid w:val="008F7D11"/>
    <w:rsid w:val="0090009F"/>
    <w:rsid w:val="00900BDE"/>
    <w:rsid w:val="00901418"/>
    <w:rsid w:val="009014FD"/>
    <w:rsid w:val="00901F31"/>
    <w:rsid w:val="009020EB"/>
    <w:rsid w:val="00902964"/>
    <w:rsid w:val="00903FA1"/>
    <w:rsid w:val="00904324"/>
    <w:rsid w:val="00905CAE"/>
    <w:rsid w:val="00906256"/>
    <w:rsid w:val="00906975"/>
    <w:rsid w:val="0090724A"/>
    <w:rsid w:val="00907AB3"/>
    <w:rsid w:val="00907E23"/>
    <w:rsid w:val="00910F88"/>
    <w:rsid w:val="00911B78"/>
    <w:rsid w:val="00911E07"/>
    <w:rsid w:val="00912EF0"/>
    <w:rsid w:val="00912FE9"/>
    <w:rsid w:val="0091315D"/>
    <w:rsid w:val="00913441"/>
    <w:rsid w:val="009146CC"/>
    <w:rsid w:val="009148F0"/>
    <w:rsid w:val="009149A2"/>
    <w:rsid w:val="00915456"/>
    <w:rsid w:val="0091551F"/>
    <w:rsid w:val="00915CAE"/>
    <w:rsid w:val="009163E3"/>
    <w:rsid w:val="00916A7D"/>
    <w:rsid w:val="00916F16"/>
    <w:rsid w:val="00917692"/>
    <w:rsid w:val="00920101"/>
    <w:rsid w:val="0092029F"/>
    <w:rsid w:val="00920598"/>
    <w:rsid w:val="0092178F"/>
    <w:rsid w:val="00921E03"/>
    <w:rsid w:val="009222E1"/>
    <w:rsid w:val="009228CD"/>
    <w:rsid w:val="00922B63"/>
    <w:rsid w:val="00922E17"/>
    <w:rsid w:val="00923C97"/>
    <w:rsid w:val="0092456F"/>
    <w:rsid w:val="00924E3E"/>
    <w:rsid w:val="0092593A"/>
    <w:rsid w:val="00925C1D"/>
    <w:rsid w:val="00926033"/>
    <w:rsid w:val="00926050"/>
    <w:rsid w:val="00926AAC"/>
    <w:rsid w:val="00926F47"/>
    <w:rsid w:val="00927456"/>
    <w:rsid w:val="009307FA"/>
    <w:rsid w:val="00930DBB"/>
    <w:rsid w:val="00933245"/>
    <w:rsid w:val="009335A5"/>
    <w:rsid w:val="009336E5"/>
    <w:rsid w:val="009339E6"/>
    <w:rsid w:val="00933DA8"/>
    <w:rsid w:val="00934238"/>
    <w:rsid w:val="00934423"/>
    <w:rsid w:val="00934C77"/>
    <w:rsid w:val="00935071"/>
    <w:rsid w:val="00935E46"/>
    <w:rsid w:val="00936E5C"/>
    <w:rsid w:val="009370A0"/>
    <w:rsid w:val="009371EB"/>
    <w:rsid w:val="00937AB1"/>
    <w:rsid w:val="00940084"/>
    <w:rsid w:val="0094038A"/>
    <w:rsid w:val="009408F1"/>
    <w:rsid w:val="00940D53"/>
    <w:rsid w:val="0094183A"/>
    <w:rsid w:val="00941E30"/>
    <w:rsid w:val="00942174"/>
    <w:rsid w:val="00942E90"/>
    <w:rsid w:val="00943105"/>
    <w:rsid w:val="00943858"/>
    <w:rsid w:val="009446B8"/>
    <w:rsid w:val="00945029"/>
    <w:rsid w:val="00945A54"/>
    <w:rsid w:val="00945E70"/>
    <w:rsid w:val="00947434"/>
    <w:rsid w:val="00947476"/>
    <w:rsid w:val="00947E5F"/>
    <w:rsid w:val="00950845"/>
    <w:rsid w:val="009515C8"/>
    <w:rsid w:val="0095195E"/>
    <w:rsid w:val="00951AE4"/>
    <w:rsid w:val="00951DCD"/>
    <w:rsid w:val="00952D60"/>
    <w:rsid w:val="00953A89"/>
    <w:rsid w:val="00953D3F"/>
    <w:rsid w:val="00954126"/>
    <w:rsid w:val="0095435A"/>
    <w:rsid w:val="00955406"/>
    <w:rsid w:val="0095540A"/>
    <w:rsid w:val="00955545"/>
    <w:rsid w:val="0095580A"/>
    <w:rsid w:val="00956189"/>
    <w:rsid w:val="009564A0"/>
    <w:rsid w:val="00956A89"/>
    <w:rsid w:val="00956CEB"/>
    <w:rsid w:val="0095717B"/>
    <w:rsid w:val="009576C7"/>
    <w:rsid w:val="009576E1"/>
    <w:rsid w:val="00957ADA"/>
    <w:rsid w:val="00957BAC"/>
    <w:rsid w:val="009601F3"/>
    <w:rsid w:val="0096099E"/>
    <w:rsid w:val="00961050"/>
    <w:rsid w:val="009616E2"/>
    <w:rsid w:val="00961BC2"/>
    <w:rsid w:val="009623A9"/>
    <w:rsid w:val="0096264A"/>
    <w:rsid w:val="00962812"/>
    <w:rsid w:val="009636B5"/>
    <w:rsid w:val="009637EA"/>
    <w:rsid w:val="00963FA0"/>
    <w:rsid w:val="0096548A"/>
    <w:rsid w:val="00965890"/>
    <w:rsid w:val="009659CB"/>
    <w:rsid w:val="00966400"/>
    <w:rsid w:val="00966804"/>
    <w:rsid w:val="00967B50"/>
    <w:rsid w:val="009718DE"/>
    <w:rsid w:val="00972329"/>
    <w:rsid w:val="00972733"/>
    <w:rsid w:val="00972C67"/>
    <w:rsid w:val="00972D1F"/>
    <w:rsid w:val="0097394C"/>
    <w:rsid w:val="00973E38"/>
    <w:rsid w:val="00974772"/>
    <w:rsid w:val="0097597C"/>
    <w:rsid w:val="00975BA9"/>
    <w:rsid w:val="00975CFB"/>
    <w:rsid w:val="00975D5E"/>
    <w:rsid w:val="0097618F"/>
    <w:rsid w:val="00976B1F"/>
    <w:rsid w:val="00977A37"/>
    <w:rsid w:val="00977BD4"/>
    <w:rsid w:val="00981267"/>
    <w:rsid w:val="009817CA"/>
    <w:rsid w:val="00982165"/>
    <w:rsid w:val="009821CC"/>
    <w:rsid w:val="0098313D"/>
    <w:rsid w:val="00983379"/>
    <w:rsid w:val="009839A1"/>
    <w:rsid w:val="00983B41"/>
    <w:rsid w:val="00985274"/>
    <w:rsid w:val="009861A3"/>
    <w:rsid w:val="009878D3"/>
    <w:rsid w:val="00987E67"/>
    <w:rsid w:val="0099139F"/>
    <w:rsid w:val="00991606"/>
    <w:rsid w:val="0099375B"/>
    <w:rsid w:val="00993B30"/>
    <w:rsid w:val="00993EE4"/>
    <w:rsid w:val="00994E8D"/>
    <w:rsid w:val="00995682"/>
    <w:rsid w:val="00995AFA"/>
    <w:rsid w:val="00995B29"/>
    <w:rsid w:val="009962C2"/>
    <w:rsid w:val="009969EC"/>
    <w:rsid w:val="00997488"/>
    <w:rsid w:val="009979E7"/>
    <w:rsid w:val="00997FBA"/>
    <w:rsid w:val="009A0411"/>
    <w:rsid w:val="009A059B"/>
    <w:rsid w:val="009A0917"/>
    <w:rsid w:val="009A1EF2"/>
    <w:rsid w:val="009A26AA"/>
    <w:rsid w:val="009A26E6"/>
    <w:rsid w:val="009A2F53"/>
    <w:rsid w:val="009A3000"/>
    <w:rsid w:val="009A3096"/>
    <w:rsid w:val="009A4D82"/>
    <w:rsid w:val="009A5374"/>
    <w:rsid w:val="009A54F2"/>
    <w:rsid w:val="009A54F4"/>
    <w:rsid w:val="009A5DB5"/>
    <w:rsid w:val="009A6635"/>
    <w:rsid w:val="009A6BC1"/>
    <w:rsid w:val="009A6EB3"/>
    <w:rsid w:val="009A775A"/>
    <w:rsid w:val="009B0F79"/>
    <w:rsid w:val="009B16AD"/>
    <w:rsid w:val="009B1732"/>
    <w:rsid w:val="009B1741"/>
    <w:rsid w:val="009B187E"/>
    <w:rsid w:val="009B204E"/>
    <w:rsid w:val="009B204F"/>
    <w:rsid w:val="009B220A"/>
    <w:rsid w:val="009B360B"/>
    <w:rsid w:val="009B3687"/>
    <w:rsid w:val="009B47F3"/>
    <w:rsid w:val="009B4AC3"/>
    <w:rsid w:val="009B4ED5"/>
    <w:rsid w:val="009B4F91"/>
    <w:rsid w:val="009B52C5"/>
    <w:rsid w:val="009B7090"/>
    <w:rsid w:val="009B7D2E"/>
    <w:rsid w:val="009C00A6"/>
    <w:rsid w:val="009C0F9C"/>
    <w:rsid w:val="009C1711"/>
    <w:rsid w:val="009C2F5D"/>
    <w:rsid w:val="009C35ED"/>
    <w:rsid w:val="009C3801"/>
    <w:rsid w:val="009C384B"/>
    <w:rsid w:val="009C3D10"/>
    <w:rsid w:val="009C4AFD"/>
    <w:rsid w:val="009C53AE"/>
    <w:rsid w:val="009C60ED"/>
    <w:rsid w:val="009C62B1"/>
    <w:rsid w:val="009C632E"/>
    <w:rsid w:val="009C6538"/>
    <w:rsid w:val="009C6696"/>
    <w:rsid w:val="009D1106"/>
    <w:rsid w:val="009D2598"/>
    <w:rsid w:val="009D2617"/>
    <w:rsid w:val="009D2748"/>
    <w:rsid w:val="009D3246"/>
    <w:rsid w:val="009D3D2F"/>
    <w:rsid w:val="009D4248"/>
    <w:rsid w:val="009D4CD1"/>
    <w:rsid w:val="009D54C5"/>
    <w:rsid w:val="009D58C5"/>
    <w:rsid w:val="009D5926"/>
    <w:rsid w:val="009D5FCA"/>
    <w:rsid w:val="009D6194"/>
    <w:rsid w:val="009D6AE1"/>
    <w:rsid w:val="009D6F18"/>
    <w:rsid w:val="009D7D3C"/>
    <w:rsid w:val="009E0200"/>
    <w:rsid w:val="009E1703"/>
    <w:rsid w:val="009E1CD0"/>
    <w:rsid w:val="009E2F7E"/>
    <w:rsid w:val="009E31E0"/>
    <w:rsid w:val="009E3AAA"/>
    <w:rsid w:val="009E4425"/>
    <w:rsid w:val="009E54E1"/>
    <w:rsid w:val="009E58C8"/>
    <w:rsid w:val="009E66A1"/>
    <w:rsid w:val="009E75A7"/>
    <w:rsid w:val="009F05B4"/>
    <w:rsid w:val="009F0C95"/>
    <w:rsid w:val="009F11C4"/>
    <w:rsid w:val="009F28BA"/>
    <w:rsid w:val="009F33BA"/>
    <w:rsid w:val="009F3837"/>
    <w:rsid w:val="009F3AF0"/>
    <w:rsid w:val="009F42DB"/>
    <w:rsid w:val="009F4A40"/>
    <w:rsid w:val="009F50E2"/>
    <w:rsid w:val="009F5937"/>
    <w:rsid w:val="00A011B3"/>
    <w:rsid w:val="00A016C3"/>
    <w:rsid w:val="00A02B27"/>
    <w:rsid w:val="00A02BB7"/>
    <w:rsid w:val="00A02C0E"/>
    <w:rsid w:val="00A03143"/>
    <w:rsid w:val="00A04376"/>
    <w:rsid w:val="00A04541"/>
    <w:rsid w:val="00A047B1"/>
    <w:rsid w:val="00A04967"/>
    <w:rsid w:val="00A04A10"/>
    <w:rsid w:val="00A04DEA"/>
    <w:rsid w:val="00A0555C"/>
    <w:rsid w:val="00A05A7D"/>
    <w:rsid w:val="00A06076"/>
    <w:rsid w:val="00A0610B"/>
    <w:rsid w:val="00A07278"/>
    <w:rsid w:val="00A078D4"/>
    <w:rsid w:val="00A07AED"/>
    <w:rsid w:val="00A07D1D"/>
    <w:rsid w:val="00A100F3"/>
    <w:rsid w:val="00A1055A"/>
    <w:rsid w:val="00A1167C"/>
    <w:rsid w:val="00A12E0C"/>
    <w:rsid w:val="00A1310B"/>
    <w:rsid w:val="00A13CED"/>
    <w:rsid w:val="00A144BE"/>
    <w:rsid w:val="00A1477B"/>
    <w:rsid w:val="00A147CF"/>
    <w:rsid w:val="00A166E5"/>
    <w:rsid w:val="00A16E8B"/>
    <w:rsid w:val="00A1783A"/>
    <w:rsid w:val="00A17DC4"/>
    <w:rsid w:val="00A17F8A"/>
    <w:rsid w:val="00A2008E"/>
    <w:rsid w:val="00A200D2"/>
    <w:rsid w:val="00A214E1"/>
    <w:rsid w:val="00A21D20"/>
    <w:rsid w:val="00A22374"/>
    <w:rsid w:val="00A22F8A"/>
    <w:rsid w:val="00A238AF"/>
    <w:rsid w:val="00A24DCE"/>
    <w:rsid w:val="00A25ACB"/>
    <w:rsid w:val="00A269AD"/>
    <w:rsid w:val="00A26E7E"/>
    <w:rsid w:val="00A27261"/>
    <w:rsid w:val="00A27A44"/>
    <w:rsid w:val="00A301F2"/>
    <w:rsid w:val="00A302E2"/>
    <w:rsid w:val="00A30403"/>
    <w:rsid w:val="00A3066D"/>
    <w:rsid w:val="00A30E38"/>
    <w:rsid w:val="00A31511"/>
    <w:rsid w:val="00A316B1"/>
    <w:rsid w:val="00A31FE6"/>
    <w:rsid w:val="00A32AD6"/>
    <w:rsid w:val="00A32C98"/>
    <w:rsid w:val="00A32CF8"/>
    <w:rsid w:val="00A33969"/>
    <w:rsid w:val="00A33E4E"/>
    <w:rsid w:val="00A34F0C"/>
    <w:rsid w:val="00A35403"/>
    <w:rsid w:val="00A35BEC"/>
    <w:rsid w:val="00A35FAA"/>
    <w:rsid w:val="00A3639C"/>
    <w:rsid w:val="00A368F7"/>
    <w:rsid w:val="00A36A34"/>
    <w:rsid w:val="00A373B9"/>
    <w:rsid w:val="00A37CEF"/>
    <w:rsid w:val="00A40222"/>
    <w:rsid w:val="00A4152E"/>
    <w:rsid w:val="00A416D3"/>
    <w:rsid w:val="00A4189E"/>
    <w:rsid w:val="00A41D47"/>
    <w:rsid w:val="00A429A3"/>
    <w:rsid w:val="00A42AEA"/>
    <w:rsid w:val="00A42DD7"/>
    <w:rsid w:val="00A431D1"/>
    <w:rsid w:val="00A44B22"/>
    <w:rsid w:val="00A44C54"/>
    <w:rsid w:val="00A45A9F"/>
    <w:rsid w:val="00A46ABC"/>
    <w:rsid w:val="00A47877"/>
    <w:rsid w:val="00A47935"/>
    <w:rsid w:val="00A5039E"/>
    <w:rsid w:val="00A50821"/>
    <w:rsid w:val="00A5082B"/>
    <w:rsid w:val="00A50E9E"/>
    <w:rsid w:val="00A50F42"/>
    <w:rsid w:val="00A5113F"/>
    <w:rsid w:val="00A519D1"/>
    <w:rsid w:val="00A51B3F"/>
    <w:rsid w:val="00A5295F"/>
    <w:rsid w:val="00A52A9B"/>
    <w:rsid w:val="00A530A8"/>
    <w:rsid w:val="00A53B92"/>
    <w:rsid w:val="00A544ED"/>
    <w:rsid w:val="00A5473A"/>
    <w:rsid w:val="00A549F7"/>
    <w:rsid w:val="00A557FD"/>
    <w:rsid w:val="00A55893"/>
    <w:rsid w:val="00A572B6"/>
    <w:rsid w:val="00A572CD"/>
    <w:rsid w:val="00A576E2"/>
    <w:rsid w:val="00A6010C"/>
    <w:rsid w:val="00A6123F"/>
    <w:rsid w:val="00A61604"/>
    <w:rsid w:val="00A6160C"/>
    <w:rsid w:val="00A621A7"/>
    <w:rsid w:val="00A630A8"/>
    <w:rsid w:val="00A6389C"/>
    <w:rsid w:val="00A646DC"/>
    <w:rsid w:val="00A649A4"/>
    <w:rsid w:val="00A65797"/>
    <w:rsid w:val="00A670B5"/>
    <w:rsid w:val="00A6724B"/>
    <w:rsid w:val="00A715ED"/>
    <w:rsid w:val="00A71BFB"/>
    <w:rsid w:val="00A71C80"/>
    <w:rsid w:val="00A7312E"/>
    <w:rsid w:val="00A743F7"/>
    <w:rsid w:val="00A74C40"/>
    <w:rsid w:val="00A74D1B"/>
    <w:rsid w:val="00A74E0E"/>
    <w:rsid w:val="00A752E5"/>
    <w:rsid w:val="00A75654"/>
    <w:rsid w:val="00A75765"/>
    <w:rsid w:val="00A75948"/>
    <w:rsid w:val="00A759CE"/>
    <w:rsid w:val="00A75CBA"/>
    <w:rsid w:val="00A75D87"/>
    <w:rsid w:val="00A76178"/>
    <w:rsid w:val="00A76239"/>
    <w:rsid w:val="00A76776"/>
    <w:rsid w:val="00A779D1"/>
    <w:rsid w:val="00A77FA5"/>
    <w:rsid w:val="00A80020"/>
    <w:rsid w:val="00A8050A"/>
    <w:rsid w:val="00A815B1"/>
    <w:rsid w:val="00A82449"/>
    <w:rsid w:val="00A826F1"/>
    <w:rsid w:val="00A8308C"/>
    <w:rsid w:val="00A83665"/>
    <w:rsid w:val="00A83D2A"/>
    <w:rsid w:val="00A83F22"/>
    <w:rsid w:val="00A83F75"/>
    <w:rsid w:val="00A84038"/>
    <w:rsid w:val="00A84083"/>
    <w:rsid w:val="00A84478"/>
    <w:rsid w:val="00A845EB"/>
    <w:rsid w:val="00A84C40"/>
    <w:rsid w:val="00A84F3A"/>
    <w:rsid w:val="00A850CB"/>
    <w:rsid w:val="00A85FC6"/>
    <w:rsid w:val="00A86C02"/>
    <w:rsid w:val="00A8786A"/>
    <w:rsid w:val="00A8792C"/>
    <w:rsid w:val="00A902C3"/>
    <w:rsid w:val="00A906F1"/>
    <w:rsid w:val="00A90EAB"/>
    <w:rsid w:val="00A91172"/>
    <w:rsid w:val="00A91545"/>
    <w:rsid w:val="00A92535"/>
    <w:rsid w:val="00A93F99"/>
    <w:rsid w:val="00A94005"/>
    <w:rsid w:val="00A9484B"/>
    <w:rsid w:val="00A94AE9"/>
    <w:rsid w:val="00A957FC"/>
    <w:rsid w:val="00A958D5"/>
    <w:rsid w:val="00A95CAD"/>
    <w:rsid w:val="00A9643C"/>
    <w:rsid w:val="00A96492"/>
    <w:rsid w:val="00A97B34"/>
    <w:rsid w:val="00AA013A"/>
    <w:rsid w:val="00AA0A70"/>
    <w:rsid w:val="00AA0F75"/>
    <w:rsid w:val="00AA2653"/>
    <w:rsid w:val="00AA2CF3"/>
    <w:rsid w:val="00AA2F66"/>
    <w:rsid w:val="00AA31A1"/>
    <w:rsid w:val="00AA338B"/>
    <w:rsid w:val="00AA3BE2"/>
    <w:rsid w:val="00AA4024"/>
    <w:rsid w:val="00AA450E"/>
    <w:rsid w:val="00AA471C"/>
    <w:rsid w:val="00AA48EF"/>
    <w:rsid w:val="00AA49CF"/>
    <w:rsid w:val="00AA4EB8"/>
    <w:rsid w:val="00AA4EE1"/>
    <w:rsid w:val="00AA5129"/>
    <w:rsid w:val="00AA520B"/>
    <w:rsid w:val="00AA54D9"/>
    <w:rsid w:val="00AA5CC8"/>
    <w:rsid w:val="00AA6E4F"/>
    <w:rsid w:val="00AB0125"/>
    <w:rsid w:val="00AB0D5D"/>
    <w:rsid w:val="00AB1A10"/>
    <w:rsid w:val="00AB1D02"/>
    <w:rsid w:val="00AB1DE5"/>
    <w:rsid w:val="00AB203C"/>
    <w:rsid w:val="00AB3175"/>
    <w:rsid w:val="00AB318D"/>
    <w:rsid w:val="00AB31C3"/>
    <w:rsid w:val="00AB334B"/>
    <w:rsid w:val="00AB3F40"/>
    <w:rsid w:val="00AB53D2"/>
    <w:rsid w:val="00AB5583"/>
    <w:rsid w:val="00AB68B1"/>
    <w:rsid w:val="00AB72AD"/>
    <w:rsid w:val="00AB747A"/>
    <w:rsid w:val="00AB77A3"/>
    <w:rsid w:val="00AC021B"/>
    <w:rsid w:val="00AC0B98"/>
    <w:rsid w:val="00AC13B0"/>
    <w:rsid w:val="00AC17E4"/>
    <w:rsid w:val="00AC265B"/>
    <w:rsid w:val="00AC2BAF"/>
    <w:rsid w:val="00AC3334"/>
    <w:rsid w:val="00AC3E86"/>
    <w:rsid w:val="00AC4776"/>
    <w:rsid w:val="00AC5234"/>
    <w:rsid w:val="00AC530E"/>
    <w:rsid w:val="00AC58E2"/>
    <w:rsid w:val="00AC6073"/>
    <w:rsid w:val="00AC6863"/>
    <w:rsid w:val="00AC6DE2"/>
    <w:rsid w:val="00AC71B2"/>
    <w:rsid w:val="00AC73CB"/>
    <w:rsid w:val="00AD0409"/>
    <w:rsid w:val="00AD05A4"/>
    <w:rsid w:val="00AD070B"/>
    <w:rsid w:val="00AD0AFE"/>
    <w:rsid w:val="00AD1406"/>
    <w:rsid w:val="00AD1488"/>
    <w:rsid w:val="00AD16B0"/>
    <w:rsid w:val="00AD16F6"/>
    <w:rsid w:val="00AD19F7"/>
    <w:rsid w:val="00AD2DB0"/>
    <w:rsid w:val="00AD33E9"/>
    <w:rsid w:val="00AD3812"/>
    <w:rsid w:val="00AD39D5"/>
    <w:rsid w:val="00AD3D21"/>
    <w:rsid w:val="00AD4019"/>
    <w:rsid w:val="00AD44B3"/>
    <w:rsid w:val="00AD515E"/>
    <w:rsid w:val="00AD51D0"/>
    <w:rsid w:val="00AD59A2"/>
    <w:rsid w:val="00AD5AB0"/>
    <w:rsid w:val="00AD61B1"/>
    <w:rsid w:val="00AD6410"/>
    <w:rsid w:val="00AD6862"/>
    <w:rsid w:val="00AD7071"/>
    <w:rsid w:val="00AE04CD"/>
    <w:rsid w:val="00AE0C16"/>
    <w:rsid w:val="00AE144C"/>
    <w:rsid w:val="00AE1914"/>
    <w:rsid w:val="00AE2522"/>
    <w:rsid w:val="00AE25F7"/>
    <w:rsid w:val="00AE2723"/>
    <w:rsid w:val="00AE2816"/>
    <w:rsid w:val="00AE2A9A"/>
    <w:rsid w:val="00AE34DE"/>
    <w:rsid w:val="00AE4E92"/>
    <w:rsid w:val="00AE5514"/>
    <w:rsid w:val="00AE56C8"/>
    <w:rsid w:val="00AE5886"/>
    <w:rsid w:val="00AE5A31"/>
    <w:rsid w:val="00AE5A8C"/>
    <w:rsid w:val="00AE6E16"/>
    <w:rsid w:val="00AE6EE8"/>
    <w:rsid w:val="00AE7DB4"/>
    <w:rsid w:val="00AF0959"/>
    <w:rsid w:val="00AF0A24"/>
    <w:rsid w:val="00AF1537"/>
    <w:rsid w:val="00AF1766"/>
    <w:rsid w:val="00AF198B"/>
    <w:rsid w:val="00AF1CA8"/>
    <w:rsid w:val="00AF1D70"/>
    <w:rsid w:val="00AF23C0"/>
    <w:rsid w:val="00AF3B0E"/>
    <w:rsid w:val="00AF434D"/>
    <w:rsid w:val="00AF44EA"/>
    <w:rsid w:val="00AF49B6"/>
    <w:rsid w:val="00AF5342"/>
    <w:rsid w:val="00AF56C6"/>
    <w:rsid w:val="00AF5C28"/>
    <w:rsid w:val="00AF6027"/>
    <w:rsid w:val="00AF6FF7"/>
    <w:rsid w:val="00AF7281"/>
    <w:rsid w:val="00AF7791"/>
    <w:rsid w:val="00AF7984"/>
    <w:rsid w:val="00AF7B7B"/>
    <w:rsid w:val="00B00110"/>
    <w:rsid w:val="00B02387"/>
    <w:rsid w:val="00B02985"/>
    <w:rsid w:val="00B02ADC"/>
    <w:rsid w:val="00B030AC"/>
    <w:rsid w:val="00B03100"/>
    <w:rsid w:val="00B03D6D"/>
    <w:rsid w:val="00B04586"/>
    <w:rsid w:val="00B04DD3"/>
    <w:rsid w:val="00B05218"/>
    <w:rsid w:val="00B057EC"/>
    <w:rsid w:val="00B058CB"/>
    <w:rsid w:val="00B05930"/>
    <w:rsid w:val="00B05BDD"/>
    <w:rsid w:val="00B06C97"/>
    <w:rsid w:val="00B107E0"/>
    <w:rsid w:val="00B1193F"/>
    <w:rsid w:val="00B11CB7"/>
    <w:rsid w:val="00B11D36"/>
    <w:rsid w:val="00B125AF"/>
    <w:rsid w:val="00B13A41"/>
    <w:rsid w:val="00B140F2"/>
    <w:rsid w:val="00B146C3"/>
    <w:rsid w:val="00B14A1D"/>
    <w:rsid w:val="00B15219"/>
    <w:rsid w:val="00B15828"/>
    <w:rsid w:val="00B15D94"/>
    <w:rsid w:val="00B16039"/>
    <w:rsid w:val="00B17B1A"/>
    <w:rsid w:val="00B17DBE"/>
    <w:rsid w:val="00B17ECB"/>
    <w:rsid w:val="00B2077B"/>
    <w:rsid w:val="00B20A32"/>
    <w:rsid w:val="00B21954"/>
    <w:rsid w:val="00B21F81"/>
    <w:rsid w:val="00B222D8"/>
    <w:rsid w:val="00B226F7"/>
    <w:rsid w:val="00B23007"/>
    <w:rsid w:val="00B23293"/>
    <w:rsid w:val="00B24217"/>
    <w:rsid w:val="00B24525"/>
    <w:rsid w:val="00B24A3F"/>
    <w:rsid w:val="00B24C8D"/>
    <w:rsid w:val="00B2660D"/>
    <w:rsid w:val="00B272A7"/>
    <w:rsid w:val="00B275C4"/>
    <w:rsid w:val="00B27904"/>
    <w:rsid w:val="00B27FE5"/>
    <w:rsid w:val="00B30517"/>
    <w:rsid w:val="00B3092D"/>
    <w:rsid w:val="00B30AD4"/>
    <w:rsid w:val="00B30C8F"/>
    <w:rsid w:val="00B30F0B"/>
    <w:rsid w:val="00B31695"/>
    <w:rsid w:val="00B316A2"/>
    <w:rsid w:val="00B318AD"/>
    <w:rsid w:val="00B31AB2"/>
    <w:rsid w:val="00B32497"/>
    <w:rsid w:val="00B327D8"/>
    <w:rsid w:val="00B328C4"/>
    <w:rsid w:val="00B33678"/>
    <w:rsid w:val="00B338EB"/>
    <w:rsid w:val="00B33CE9"/>
    <w:rsid w:val="00B340C0"/>
    <w:rsid w:val="00B3489B"/>
    <w:rsid w:val="00B3604D"/>
    <w:rsid w:val="00B364C8"/>
    <w:rsid w:val="00B3656C"/>
    <w:rsid w:val="00B36CBF"/>
    <w:rsid w:val="00B3708C"/>
    <w:rsid w:val="00B3710A"/>
    <w:rsid w:val="00B4174D"/>
    <w:rsid w:val="00B41858"/>
    <w:rsid w:val="00B4239D"/>
    <w:rsid w:val="00B4267F"/>
    <w:rsid w:val="00B4289F"/>
    <w:rsid w:val="00B42ACF"/>
    <w:rsid w:val="00B42C18"/>
    <w:rsid w:val="00B42EEA"/>
    <w:rsid w:val="00B45DE7"/>
    <w:rsid w:val="00B45E56"/>
    <w:rsid w:val="00B46419"/>
    <w:rsid w:val="00B474EE"/>
    <w:rsid w:val="00B47579"/>
    <w:rsid w:val="00B47786"/>
    <w:rsid w:val="00B478F1"/>
    <w:rsid w:val="00B50996"/>
    <w:rsid w:val="00B5242A"/>
    <w:rsid w:val="00B52729"/>
    <w:rsid w:val="00B529BA"/>
    <w:rsid w:val="00B52BDE"/>
    <w:rsid w:val="00B53116"/>
    <w:rsid w:val="00B53617"/>
    <w:rsid w:val="00B537D2"/>
    <w:rsid w:val="00B539A3"/>
    <w:rsid w:val="00B548B7"/>
    <w:rsid w:val="00B54DFB"/>
    <w:rsid w:val="00B556AB"/>
    <w:rsid w:val="00B55B7C"/>
    <w:rsid w:val="00B561F7"/>
    <w:rsid w:val="00B56FB6"/>
    <w:rsid w:val="00B572F2"/>
    <w:rsid w:val="00B57BE1"/>
    <w:rsid w:val="00B6025D"/>
    <w:rsid w:val="00B607C4"/>
    <w:rsid w:val="00B6089A"/>
    <w:rsid w:val="00B61C84"/>
    <w:rsid w:val="00B61F63"/>
    <w:rsid w:val="00B621F3"/>
    <w:rsid w:val="00B62C0B"/>
    <w:rsid w:val="00B63508"/>
    <w:rsid w:val="00B638B5"/>
    <w:rsid w:val="00B6420E"/>
    <w:rsid w:val="00B64615"/>
    <w:rsid w:val="00B66444"/>
    <w:rsid w:val="00B665D2"/>
    <w:rsid w:val="00B6694B"/>
    <w:rsid w:val="00B66EFF"/>
    <w:rsid w:val="00B671E3"/>
    <w:rsid w:val="00B674ED"/>
    <w:rsid w:val="00B675EE"/>
    <w:rsid w:val="00B67996"/>
    <w:rsid w:val="00B67AA7"/>
    <w:rsid w:val="00B67E6E"/>
    <w:rsid w:val="00B67FDC"/>
    <w:rsid w:val="00B712AE"/>
    <w:rsid w:val="00B729C4"/>
    <w:rsid w:val="00B72C31"/>
    <w:rsid w:val="00B73704"/>
    <w:rsid w:val="00B73B66"/>
    <w:rsid w:val="00B73E43"/>
    <w:rsid w:val="00B73FD1"/>
    <w:rsid w:val="00B750E7"/>
    <w:rsid w:val="00B753F9"/>
    <w:rsid w:val="00B759BC"/>
    <w:rsid w:val="00B759EC"/>
    <w:rsid w:val="00B75EFD"/>
    <w:rsid w:val="00B76B86"/>
    <w:rsid w:val="00B77485"/>
    <w:rsid w:val="00B77A4A"/>
    <w:rsid w:val="00B8024F"/>
    <w:rsid w:val="00B803B8"/>
    <w:rsid w:val="00B80427"/>
    <w:rsid w:val="00B8173D"/>
    <w:rsid w:val="00B81A20"/>
    <w:rsid w:val="00B83601"/>
    <w:rsid w:val="00B843A5"/>
    <w:rsid w:val="00B847AF"/>
    <w:rsid w:val="00B8502C"/>
    <w:rsid w:val="00B85413"/>
    <w:rsid w:val="00B85995"/>
    <w:rsid w:val="00B85FB1"/>
    <w:rsid w:val="00B867E2"/>
    <w:rsid w:val="00B8693F"/>
    <w:rsid w:val="00B87166"/>
    <w:rsid w:val="00B87E9F"/>
    <w:rsid w:val="00B916AA"/>
    <w:rsid w:val="00B91976"/>
    <w:rsid w:val="00B91DF7"/>
    <w:rsid w:val="00B92E6A"/>
    <w:rsid w:val="00B9326E"/>
    <w:rsid w:val="00B93379"/>
    <w:rsid w:val="00B9361B"/>
    <w:rsid w:val="00B94269"/>
    <w:rsid w:val="00B94FFA"/>
    <w:rsid w:val="00B95828"/>
    <w:rsid w:val="00B95A1B"/>
    <w:rsid w:val="00B95F51"/>
    <w:rsid w:val="00B96BD8"/>
    <w:rsid w:val="00B96C3C"/>
    <w:rsid w:val="00B96D32"/>
    <w:rsid w:val="00B96FE0"/>
    <w:rsid w:val="00BA0188"/>
    <w:rsid w:val="00BA0633"/>
    <w:rsid w:val="00BA15EF"/>
    <w:rsid w:val="00BA19D7"/>
    <w:rsid w:val="00BA39E3"/>
    <w:rsid w:val="00BA4234"/>
    <w:rsid w:val="00BA4820"/>
    <w:rsid w:val="00BA4AC1"/>
    <w:rsid w:val="00BA5644"/>
    <w:rsid w:val="00BA573D"/>
    <w:rsid w:val="00BA5A66"/>
    <w:rsid w:val="00BA5D4D"/>
    <w:rsid w:val="00BA69C7"/>
    <w:rsid w:val="00BA6AB8"/>
    <w:rsid w:val="00BA7D98"/>
    <w:rsid w:val="00BA7F84"/>
    <w:rsid w:val="00BB0441"/>
    <w:rsid w:val="00BB04A6"/>
    <w:rsid w:val="00BB1F63"/>
    <w:rsid w:val="00BB249B"/>
    <w:rsid w:val="00BB2900"/>
    <w:rsid w:val="00BB2962"/>
    <w:rsid w:val="00BB29AF"/>
    <w:rsid w:val="00BB348E"/>
    <w:rsid w:val="00BB36B7"/>
    <w:rsid w:val="00BB46BA"/>
    <w:rsid w:val="00BB4DB6"/>
    <w:rsid w:val="00BB523E"/>
    <w:rsid w:val="00BB56AB"/>
    <w:rsid w:val="00BB5819"/>
    <w:rsid w:val="00BB5A4D"/>
    <w:rsid w:val="00BB5C81"/>
    <w:rsid w:val="00BB5E15"/>
    <w:rsid w:val="00BB5E6E"/>
    <w:rsid w:val="00BB5F08"/>
    <w:rsid w:val="00BB6568"/>
    <w:rsid w:val="00BB6CB1"/>
    <w:rsid w:val="00BB6D01"/>
    <w:rsid w:val="00BB6F68"/>
    <w:rsid w:val="00BB72E0"/>
    <w:rsid w:val="00BB7F76"/>
    <w:rsid w:val="00BC0490"/>
    <w:rsid w:val="00BC0741"/>
    <w:rsid w:val="00BC1365"/>
    <w:rsid w:val="00BC13EF"/>
    <w:rsid w:val="00BC21D3"/>
    <w:rsid w:val="00BC22E5"/>
    <w:rsid w:val="00BC2735"/>
    <w:rsid w:val="00BC2E12"/>
    <w:rsid w:val="00BC356B"/>
    <w:rsid w:val="00BC35D1"/>
    <w:rsid w:val="00BC3BE1"/>
    <w:rsid w:val="00BC4154"/>
    <w:rsid w:val="00BC48AE"/>
    <w:rsid w:val="00BC51CB"/>
    <w:rsid w:val="00BC5384"/>
    <w:rsid w:val="00BC57D7"/>
    <w:rsid w:val="00BC5E53"/>
    <w:rsid w:val="00BC692C"/>
    <w:rsid w:val="00BC7529"/>
    <w:rsid w:val="00BD0AA7"/>
    <w:rsid w:val="00BD0F63"/>
    <w:rsid w:val="00BD11D9"/>
    <w:rsid w:val="00BD1469"/>
    <w:rsid w:val="00BD1642"/>
    <w:rsid w:val="00BD1A22"/>
    <w:rsid w:val="00BD2005"/>
    <w:rsid w:val="00BD21F1"/>
    <w:rsid w:val="00BD2240"/>
    <w:rsid w:val="00BD26B7"/>
    <w:rsid w:val="00BD292B"/>
    <w:rsid w:val="00BD2A3B"/>
    <w:rsid w:val="00BD3FBF"/>
    <w:rsid w:val="00BD404F"/>
    <w:rsid w:val="00BD4C25"/>
    <w:rsid w:val="00BD4C9D"/>
    <w:rsid w:val="00BD4E18"/>
    <w:rsid w:val="00BD59A5"/>
    <w:rsid w:val="00BD5BB8"/>
    <w:rsid w:val="00BD6B92"/>
    <w:rsid w:val="00BD74EE"/>
    <w:rsid w:val="00BD7921"/>
    <w:rsid w:val="00BD7B61"/>
    <w:rsid w:val="00BD7E0C"/>
    <w:rsid w:val="00BE0200"/>
    <w:rsid w:val="00BE0571"/>
    <w:rsid w:val="00BE0664"/>
    <w:rsid w:val="00BE07AE"/>
    <w:rsid w:val="00BE09CD"/>
    <w:rsid w:val="00BE0FEC"/>
    <w:rsid w:val="00BE20FB"/>
    <w:rsid w:val="00BE2294"/>
    <w:rsid w:val="00BE24E5"/>
    <w:rsid w:val="00BE284B"/>
    <w:rsid w:val="00BE2AA1"/>
    <w:rsid w:val="00BE2C15"/>
    <w:rsid w:val="00BE36EC"/>
    <w:rsid w:val="00BE3912"/>
    <w:rsid w:val="00BE3CE9"/>
    <w:rsid w:val="00BE3ED1"/>
    <w:rsid w:val="00BE5D24"/>
    <w:rsid w:val="00BE5F46"/>
    <w:rsid w:val="00BE60FC"/>
    <w:rsid w:val="00BE6137"/>
    <w:rsid w:val="00BE61C2"/>
    <w:rsid w:val="00BE7081"/>
    <w:rsid w:val="00BE7327"/>
    <w:rsid w:val="00BE73DD"/>
    <w:rsid w:val="00BE75F5"/>
    <w:rsid w:val="00BF084B"/>
    <w:rsid w:val="00BF198D"/>
    <w:rsid w:val="00BF2275"/>
    <w:rsid w:val="00BF27D3"/>
    <w:rsid w:val="00BF2CA3"/>
    <w:rsid w:val="00BF41DF"/>
    <w:rsid w:val="00BF499A"/>
    <w:rsid w:val="00BF4BE2"/>
    <w:rsid w:val="00BF574A"/>
    <w:rsid w:val="00BF7103"/>
    <w:rsid w:val="00C009A5"/>
    <w:rsid w:val="00C00A76"/>
    <w:rsid w:val="00C00A9F"/>
    <w:rsid w:val="00C00B3B"/>
    <w:rsid w:val="00C025D5"/>
    <w:rsid w:val="00C02E6B"/>
    <w:rsid w:val="00C03646"/>
    <w:rsid w:val="00C03BFC"/>
    <w:rsid w:val="00C03D0B"/>
    <w:rsid w:val="00C04926"/>
    <w:rsid w:val="00C06171"/>
    <w:rsid w:val="00C062F6"/>
    <w:rsid w:val="00C06B07"/>
    <w:rsid w:val="00C06B81"/>
    <w:rsid w:val="00C06E1F"/>
    <w:rsid w:val="00C07F6D"/>
    <w:rsid w:val="00C101AD"/>
    <w:rsid w:val="00C101C3"/>
    <w:rsid w:val="00C102C8"/>
    <w:rsid w:val="00C1076A"/>
    <w:rsid w:val="00C11D43"/>
    <w:rsid w:val="00C1233B"/>
    <w:rsid w:val="00C139D9"/>
    <w:rsid w:val="00C142E6"/>
    <w:rsid w:val="00C15904"/>
    <w:rsid w:val="00C159BE"/>
    <w:rsid w:val="00C15A5F"/>
    <w:rsid w:val="00C16637"/>
    <w:rsid w:val="00C16705"/>
    <w:rsid w:val="00C170A7"/>
    <w:rsid w:val="00C17291"/>
    <w:rsid w:val="00C17728"/>
    <w:rsid w:val="00C178E3"/>
    <w:rsid w:val="00C179FE"/>
    <w:rsid w:val="00C17E10"/>
    <w:rsid w:val="00C2000F"/>
    <w:rsid w:val="00C200A7"/>
    <w:rsid w:val="00C204E4"/>
    <w:rsid w:val="00C209A3"/>
    <w:rsid w:val="00C21A01"/>
    <w:rsid w:val="00C21E35"/>
    <w:rsid w:val="00C22D23"/>
    <w:rsid w:val="00C22D84"/>
    <w:rsid w:val="00C22FDF"/>
    <w:rsid w:val="00C230CA"/>
    <w:rsid w:val="00C235FA"/>
    <w:rsid w:val="00C23692"/>
    <w:rsid w:val="00C23D16"/>
    <w:rsid w:val="00C240D8"/>
    <w:rsid w:val="00C243BE"/>
    <w:rsid w:val="00C24429"/>
    <w:rsid w:val="00C24AF5"/>
    <w:rsid w:val="00C24B85"/>
    <w:rsid w:val="00C24EF2"/>
    <w:rsid w:val="00C2503C"/>
    <w:rsid w:val="00C25599"/>
    <w:rsid w:val="00C255ED"/>
    <w:rsid w:val="00C256F3"/>
    <w:rsid w:val="00C25A22"/>
    <w:rsid w:val="00C266E9"/>
    <w:rsid w:val="00C27892"/>
    <w:rsid w:val="00C31037"/>
    <w:rsid w:val="00C31BFB"/>
    <w:rsid w:val="00C31F89"/>
    <w:rsid w:val="00C33358"/>
    <w:rsid w:val="00C343CF"/>
    <w:rsid w:val="00C34EB6"/>
    <w:rsid w:val="00C35122"/>
    <w:rsid w:val="00C353A3"/>
    <w:rsid w:val="00C354E2"/>
    <w:rsid w:val="00C374EA"/>
    <w:rsid w:val="00C37571"/>
    <w:rsid w:val="00C376EF"/>
    <w:rsid w:val="00C4013E"/>
    <w:rsid w:val="00C402A1"/>
    <w:rsid w:val="00C405CA"/>
    <w:rsid w:val="00C40829"/>
    <w:rsid w:val="00C40AC8"/>
    <w:rsid w:val="00C40C24"/>
    <w:rsid w:val="00C41CCA"/>
    <w:rsid w:val="00C41F19"/>
    <w:rsid w:val="00C42597"/>
    <w:rsid w:val="00C428EF"/>
    <w:rsid w:val="00C42D2E"/>
    <w:rsid w:val="00C43629"/>
    <w:rsid w:val="00C43847"/>
    <w:rsid w:val="00C43DAB"/>
    <w:rsid w:val="00C43FB2"/>
    <w:rsid w:val="00C44570"/>
    <w:rsid w:val="00C44755"/>
    <w:rsid w:val="00C458A2"/>
    <w:rsid w:val="00C46207"/>
    <w:rsid w:val="00C46396"/>
    <w:rsid w:val="00C4680C"/>
    <w:rsid w:val="00C46D83"/>
    <w:rsid w:val="00C471E7"/>
    <w:rsid w:val="00C47504"/>
    <w:rsid w:val="00C47BC7"/>
    <w:rsid w:val="00C47CFA"/>
    <w:rsid w:val="00C50656"/>
    <w:rsid w:val="00C50ECC"/>
    <w:rsid w:val="00C52598"/>
    <w:rsid w:val="00C54953"/>
    <w:rsid w:val="00C54ECE"/>
    <w:rsid w:val="00C5519C"/>
    <w:rsid w:val="00C55F3F"/>
    <w:rsid w:val="00C56183"/>
    <w:rsid w:val="00C5632D"/>
    <w:rsid w:val="00C5649D"/>
    <w:rsid w:val="00C57110"/>
    <w:rsid w:val="00C5739E"/>
    <w:rsid w:val="00C57FF0"/>
    <w:rsid w:val="00C603D0"/>
    <w:rsid w:val="00C61073"/>
    <w:rsid w:val="00C613B3"/>
    <w:rsid w:val="00C61C3F"/>
    <w:rsid w:val="00C61DA2"/>
    <w:rsid w:val="00C61E98"/>
    <w:rsid w:val="00C6217F"/>
    <w:rsid w:val="00C62C78"/>
    <w:rsid w:val="00C63492"/>
    <w:rsid w:val="00C6371C"/>
    <w:rsid w:val="00C63FA6"/>
    <w:rsid w:val="00C64A93"/>
    <w:rsid w:val="00C64E0B"/>
    <w:rsid w:val="00C64F1B"/>
    <w:rsid w:val="00C65730"/>
    <w:rsid w:val="00C66586"/>
    <w:rsid w:val="00C66623"/>
    <w:rsid w:val="00C66943"/>
    <w:rsid w:val="00C66F24"/>
    <w:rsid w:val="00C676ED"/>
    <w:rsid w:val="00C6785A"/>
    <w:rsid w:val="00C70F65"/>
    <w:rsid w:val="00C71EB1"/>
    <w:rsid w:val="00C72323"/>
    <w:rsid w:val="00C72360"/>
    <w:rsid w:val="00C7294B"/>
    <w:rsid w:val="00C72B3B"/>
    <w:rsid w:val="00C72DC2"/>
    <w:rsid w:val="00C73760"/>
    <w:rsid w:val="00C73DA2"/>
    <w:rsid w:val="00C7408C"/>
    <w:rsid w:val="00C742EB"/>
    <w:rsid w:val="00C75193"/>
    <w:rsid w:val="00C76C17"/>
    <w:rsid w:val="00C771A0"/>
    <w:rsid w:val="00C77E13"/>
    <w:rsid w:val="00C805A9"/>
    <w:rsid w:val="00C80D6E"/>
    <w:rsid w:val="00C80F55"/>
    <w:rsid w:val="00C8151A"/>
    <w:rsid w:val="00C81C7E"/>
    <w:rsid w:val="00C825B7"/>
    <w:rsid w:val="00C8269F"/>
    <w:rsid w:val="00C82F4B"/>
    <w:rsid w:val="00C83937"/>
    <w:rsid w:val="00C840BC"/>
    <w:rsid w:val="00C84199"/>
    <w:rsid w:val="00C854A5"/>
    <w:rsid w:val="00C85C86"/>
    <w:rsid w:val="00C873C5"/>
    <w:rsid w:val="00C87494"/>
    <w:rsid w:val="00C875BC"/>
    <w:rsid w:val="00C90EB8"/>
    <w:rsid w:val="00C910CD"/>
    <w:rsid w:val="00C91239"/>
    <w:rsid w:val="00C915F0"/>
    <w:rsid w:val="00C924BD"/>
    <w:rsid w:val="00C924C8"/>
    <w:rsid w:val="00C92D39"/>
    <w:rsid w:val="00C9319E"/>
    <w:rsid w:val="00C93D38"/>
    <w:rsid w:val="00C9424E"/>
    <w:rsid w:val="00C94575"/>
    <w:rsid w:val="00C96E37"/>
    <w:rsid w:val="00C97C50"/>
    <w:rsid w:val="00CA09C3"/>
    <w:rsid w:val="00CA1784"/>
    <w:rsid w:val="00CA1E48"/>
    <w:rsid w:val="00CA2211"/>
    <w:rsid w:val="00CA24A6"/>
    <w:rsid w:val="00CA28D5"/>
    <w:rsid w:val="00CA3B7B"/>
    <w:rsid w:val="00CA545D"/>
    <w:rsid w:val="00CA54E5"/>
    <w:rsid w:val="00CA70F5"/>
    <w:rsid w:val="00CA7753"/>
    <w:rsid w:val="00CA7E84"/>
    <w:rsid w:val="00CB0045"/>
    <w:rsid w:val="00CB1219"/>
    <w:rsid w:val="00CB2DB1"/>
    <w:rsid w:val="00CB3B31"/>
    <w:rsid w:val="00CB408E"/>
    <w:rsid w:val="00CB481B"/>
    <w:rsid w:val="00CB4B1A"/>
    <w:rsid w:val="00CB4BCA"/>
    <w:rsid w:val="00CB5486"/>
    <w:rsid w:val="00CB55F0"/>
    <w:rsid w:val="00CB676E"/>
    <w:rsid w:val="00CB75FE"/>
    <w:rsid w:val="00CB7CCF"/>
    <w:rsid w:val="00CC0D4F"/>
    <w:rsid w:val="00CC11DB"/>
    <w:rsid w:val="00CC1591"/>
    <w:rsid w:val="00CC2258"/>
    <w:rsid w:val="00CC22F8"/>
    <w:rsid w:val="00CC29F9"/>
    <w:rsid w:val="00CC2F1F"/>
    <w:rsid w:val="00CC4D18"/>
    <w:rsid w:val="00CC5613"/>
    <w:rsid w:val="00CC5F8D"/>
    <w:rsid w:val="00CC5FBC"/>
    <w:rsid w:val="00CC6349"/>
    <w:rsid w:val="00CC6E74"/>
    <w:rsid w:val="00CD125C"/>
    <w:rsid w:val="00CD159C"/>
    <w:rsid w:val="00CD1C1B"/>
    <w:rsid w:val="00CD1CE1"/>
    <w:rsid w:val="00CD21C1"/>
    <w:rsid w:val="00CD270B"/>
    <w:rsid w:val="00CD3605"/>
    <w:rsid w:val="00CD391C"/>
    <w:rsid w:val="00CD3A9D"/>
    <w:rsid w:val="00CD5EAD"/>
    <w:rsid w:val="00CD672F"/>
    <w:rsid w:val="00CE0344"/>
    <w:rsid w:val="00CE092F"/>
    <w:rsid w:val="00CE0AAA"/>
    <w:rsid w:val="00CE0E6F"/>
    <w:rsid w:val="00CE1A79"/>
    <w:rsid w:val="00CE2367"/>
    <w:rsid w:val="00CE2554"/>
    <w:rsid w:val="00CE3EE4"/>
    <w:rsid w:val="00CE40CD"/>
    <w:rsid w:val="00CE467D"/>
    <w:rsid w:val="00CE50BF"/>
    <w:rsid w:val="00CE5DE4"/>
    <w:rsid w:val="00CE608C"/>
    <w:rsid w:val="00CE6B0B"/>
    <w:rsid w:val="00CE6C99"/>
    <w:rsid w:val="00CE716A"/>
    <w:rsid w:val="00CE7B4B"/>
    <w:rsid w:val="00CF0102"/>
    <w:rsid w:val="00CF032B"/>
    <w:rsid w:val="00CF0AEA"/>
    <w:rsid w:val="00CF0F46"/>
    <w:rsid w:val="00CF0FE2"/>
    <w:rsid w:val="00CF1589"/>
    <w:rsid w:val="00CF1637"/>
    <w:rsid w:val="00CF2BF6"/>
    <w:rsid w:val="00CF37D0"/>
    <w:rsid w:val="00CF4035"/>
    <w:rsid w:val="00CF4203"/>
    <w:rsid w:val="00CF45B7"/>
    <w:rsid w:val="00CF46DD"/>
    <w:rsid w:val="00CF4A1F"/>
    <w:rsid w:val="00CF4C3B"/>
    <w:rsid w:val="00CF5E5B"/>
    <w:rsid w:val="00CF6F9D"/>
    <w:rsid w:val="00CF7AE4"/>
    <w:rsid w:val="00D00414"/>
    <w:rsid w:val="00D00B3A"/>
    <w:rsid w:val="00D00C16"/>
    <w:rsid w:val="00D00DF6"/>
    <w:rsid w:val="00D02571"/>
    <w:rsid w:val="00D02872"/>
    <w:rsid w:val="00D035C7"/>
    <w:rsid w:val="00D04265"/>
    <w:rsid w:val="00D04B80"/>
    <w:rsid w:val="00D04D1B"/>
    <w:rsid w:val="00D0530C"/>
    <w:rsid w:val="00D05520"/>
    <w:rsid w:val="00D05966"/>
    <w:rsid w:val="00D0612D"/>
    <w:rsid w:val="00D0666B"/>
    <w:rsid w:val="00D079C4"/>
    <w:rsid w:val="00D079FE"/>
    <w:rsid w:val="00D101B8"/>
    <w:rsid w:val="00D10C11"/>
    <w:rsid w:val="00D10C68"/>
    <w:rsid w:val="00D11A17"/>
    <w:rsid w:val="00D11F1F"/>
    <w:rsid w:val="00D12265"/>
    <w:rsid w:val="00D125D3"/>
    <w:rsid w:val="00D12BB9"/>
    <w:rsid w:val="00D13236"/>
    <w:rsid w:val="00D13B7A"/>
    <w:rsid w:val="00D14252"/>
    <w:rsid w:val="00D146CD"/>
    <w:rsid w:val="00D1494E"/>
    <w:rsid w:val="00D14F46"/>
    <w:rsid w:val="00D1516B"/>
    <w:rsid w:val="00D16985"/>
    <w:rsid w:val="00D16EEF"/>
    <w:rsid w:val="00D176A4"/>
    <w:rsid w:val="00D176A9"/>
    <w:rsid w:val="00D20276"/>
    <w:rsid w:val="00D22260"/>
    <w:rsid w:val="00D22300"/>
    <w:rsid w:val="00D229A0"/>
    <w:rsid w:val="00D2490C"/>
    <w:rsid w:val="00D25CCC"/>
    <w:rsid w:val="00D26318"/>
    <w:rsid w:val="00D26A7F"/>
    <w:rsid w:val="00D26BEC"/>
    <w:rsid w:val="00D26D83"/>
    <w:rsid w:val="00D2764E"/>
    <w:rsid w:val="00D2780A"/>
    <w:rsid w:val="00D27A20"/>
    <w:rsid w:val="00D3038F"/>
    <w:rsid w:val="00D30415"/>
    <w:rsid w:val="00D30BB5"/>
    <w:rsid w:val="00D324C2"/>
    <w:rsid w:val="00D32544"/>
    <w:rsid w:val="00D3293B"/>
    <w:rsid w:val="00D329E8"/>
    <w:rsid w:val="00D33B08"/>
    <w:rsid w:val="00D34E6D"/>
    <w:rsid w:val="00D358D2"/>
    <w:rsid w:val="00D35B5B"/>
    <w:rsid w:val="00D3605F"/>
    <w:rsid w:val="00D366EA"/>
    <w:rsid w:val="00D376AC"/>
    <w:rsid w:val="00D37A49"/>
    <w:rsid w:val="00D40896"/>
    <w:rsid w:val="00D411D5"/>
    <w:rsid w:val="00D42734"/>
    <w:rsid w:val="00D43B51"/>
    <w:rsid w:val="00D4593D"/>
    <w:rsid w:val="00D46748"/>
    <w:rsid w:val="00D46A79"/>
    <w:rsid w:val="00D471D8"/>
    <w:rsid w:val="00D47ABC"/>
    <w:rsid w:val="00D47B9B"/>
    <w:rsid w:val="00D47CF8"/>
    <w:rsid w:val="00D47DC2"/>
    <w:rsid w:val="00D5091D"/>
    <w:rsid w:val="00D50C24"/>
    <w:rsid w:val="00D52A6F"/>
    <w:rsid w:val="00D52A7D"/>
    <w:rsid w:val="00D53717"/>
    <w:rsid w:val="00D537CF"/>
    <w:rsid w:val="00D54379"/>
    <w:rsid w:val="00D55090"/>
    <w:rsid w:val="00D5633F"/>
    <w:rsid w:val="00D5641A"/>
    <w:rsid w:val="00D56A0D"/>
    <w:rsid w:val="00D56B1F"/>
    <w:rsid w:val="00D60360"/>
    <w:rsid w:val="00D614E5"/>
    <w:rsid w:val="00D61D3F"/>
    <w:rsid w:val="00D62738"/>
    <w:rsid w:val="00D62FB7"/>
    <w:rsid w:val="00D638F5"/>
    <w:rsid w:val="00D64641"/>
    <w:rsid w:val="00D65AC0"/>
    <w:rsid w:val="00D67058"/>
    <w:rsid w:val="00D67B6E"/>
    <w:rsid w:val="00D70704"/>
    <w:rsid w:val="00D70951"/>
    <w:rsid w:val="00D70BD5"/>
    <w:rsid w:val="00D712B5"/>
    <w:rsid w:val="00D7180D"/>
    <w:rsid w:val="00D71F79"/>
    <w:rsid w:val="00D7205D"/>
    <w:rsid w:val="00D72983"/>
    <w:rsid w:val="00D729E6"/>
    <w:rsid w:val="00D73DA7"/>
    <w:rsid w:val="00D756E8"/>
    <w:rsid w:val="00D75B25"/>
    <w:rsid w:val="00D75FCD"/>
    <w:rsid w:val="00D7702D"/>
    <w:rsid w:val="00D778B9"/>
    <w:rsid w:val="00D80C41"/>
    <w:rsid w:val="00D81269"/>
    <w:rsid w:val="00D81CE0"/>
    <w:rsid w:val="00D82238"/>
    <w:rsid w:val="00D82280"/>
    <w:rsid w:val="00D8280E"/>
    <w:rsid w:val="00D82C3E"/>
    <w:rsid w:val="00D82E08"/>
    <w:rsid w:val="00D84A33"/>
    <w:rsid w:val="00D84BE9"/>
    <w:rsid w:val="00D84C07"/>
    <w:rsid w:val="00D84F63"/>
    <w:rsid w:val="00D84FE9"/>
    <w:rsid w:val="00D8514A"/>
    <w:rsid w:val="00D8554F"/>
    <w:rsid w:val="00D85A83"/>
    <w:rsid w:val="00D86D7D"/>
    <w:rsid w:val="00D87B54"/>
    <w:rsid w:val="00D9058A"/>
    <w:rsid w:val="00D90D10"/>
    <w:rsid w:val="00D931AB"/>
    <w:rsid w:val="00D93F93"/>
    <w:rsid w:val="00D94375"/>
    <w:rsid w:val="00D94D51"/>
    <w:rsid w:val="00D9530E"/>
    <w:rsid w:val="00D95894"/>
    <w:rsid w:val="00D96F40"/>
    <w:rsid w:val="00D975B1"/>
    <w:rsid w:val="00DA0DE4"/>
    <w:rsid w:val="00DA10CF"/>
    <w:rsid w:val="00DA13D3"/>
    <w:rsid w:val="00DA1A75"/>
    <w:rsid w:val="00DA1C7A"/>
    <w:rsid w:val="00DA30EA"/>
    <w:rsid w:val="00DA31AC"/>
    <w:rsid w:val="00DA31F2"/>
    <w:rsid w:val="00DA3D5E"/>
    <w:rsid w:val="00DA40A3"/>
    <w:rsid w:val="00DA45E8"/>
    <w:rsid w:val="00DA488F"/>
    <w:rsid w:val="00DA4A9C"/>
    <w:rsid w:val="00DA4D8A"/>
    <w:rsid w:val="00DA4EB9"/>
    <w:rsid w:val="00DA5A55"/>
    <w:rsid w:val="00DA5B33"/>
    <w:rsid w:val="00DA5E08"/>
    <w:rsid w:val="00DA627A"/>
    <w:rsid w:val="00DA6B2D"/>
    <w:rsid w:val="00DA6D96"/>
    <w:rsid w:val="00DA6FF1"/>
    <w:rsid w:val="00DA7250"/>
    <w:rsid w:val="00DA7627"/>
    <w:rsid w:val="00DA79B4"/>
    <w:rsid w:val="00DA7F85"/>
    <w:rsid w:val="00DB1198"/>
    <w:rsid w:val="00DB1FD9"/>
    <w:rsid w:val="00DB24A7"/>
    <w:rsid w:val="00DB257D"/>
    <w:rsid w:val="00DB3443"/>
    <w:rsid w:val="00DB3AFB"/>
    <w:rsid w:val="00DB3B5C"/>
    <w:rsid w:val="00DB436F"/>
    <w:rsid w:val="00DB6AEC"/>
    <w:rsid w:val="00DB6F66"/>
    <w:rsid w:val="00DB7584"/>
    <w:rsid w:val="00DB76B6"/>
    <w:rsid w:val="00DB788E"/>
    <w:rsid w:val="00DB7DCA"/>
    <w:rsid w:val="00DC06C2"/>
    <w:rsid w:val="00DC0975"/>
    <w:rsid w:val="00DC0B96"/>
    <w:rsid w:val="00DC1207"/>
    <w:rsid w:val="00DC13BB"/>
    <w:rsid w:val="00DC1602"/>
    <w:rsid w:val="00DC191C"/>
    <w:rsid w:val="00DC1ABF"/>
    <w:rsid w:val="00DC1D6B"/>
    <w:rsid w:val="00DC23C5"/>
    <w:rsid w:val="00DC2E5F"/>
    <w:rsid w:val="00DC3C7F"/>
    <w:rsid w:val="00DC3DE0"/>
    <w:rsid w:val="00DC43BC"/>
    <w:rsid w:val="00DC47DD"/>
    <w:rsid w:val="00DC4959"/>
    <w:rsid w:val="00DC4A17"/>
    <w:rsid w:val="00DC5901"/>
    <w:rsid w:val="00DC5AB0"/>
    <w:rsid w:val="00DC6C38"/>
    <w:rsid w:val="00DC7D27"/>
    <w:rsid w:val="00DD117C"/>
    <w:rsid w:val="00DD21F8"/>
    <w:rsid w:val="00DD2338"/>
    <w:rsid w:val="00DD27B8"/>
    <w:rsid w:val="00DD2914"/>
    <w:rsid w:val="00DD2AF0"/>
    <w:rsid w:val="00DD3273"/>
    <w:rsid w:val="00DD4089"/>
    <w:rsid w:val="00DD45A2"/>
    <w:rsid w:val="00DD5357"/>
    <w:rsid w:val="00DD54F0"/>
    <w:rsid w:val="00DE054F"/>
    <w:rsid w:val="00DE0757"/>
    <w:rsid w:val="00DE0A1A"/>
    <w:rsid w:val="00DE138A"/>
    <w:rsid w:val="00DE198C"/>
    <w:rsid w:val="00DE1E01"/>
    <w:rsid w:val="00DE1FA3"/>
    <w:rsid w:val="00DE228B"/>
    <w:rsid w:val="00DE2BAE"/>
    <w:rsid w:val="00DE2E85"/>
    <w:rsid w:val="00DE318E"/>
    <w:rsid w:val="00DE3398"/>
    <w:rsid w:val="00DE3F5D"/>
    <w:rsid w:val="00DE4308"/>
    <w:rsid w:val="00DE477C"/>
    <w:rsid w:val="00DE4801"/>
    <w:rsid w:val="00DE62C7"/>
    <w:rsid w:val="00DE65A3"/>
    <w:rsid w:val="00DE70F3"/>
    <w:rsid w:val="00DE78A3"/>
    <w:rsid w:val="00DE79DC"/>
    <w:rsid w:val="00DF0990"/>
    <w:rsid w:val="00DF0DA8"/>
    <w:rsid w:val="00DF1647"/>
    <w:rsid w:val="00DF1B68"/>
    <w:rsid w:val="00DF1DF3"/>
    <w:rsid w:val="00DF1FA6"/>
    <w:rsid w:val="00DF241C"/>
    <w:rsid w:val="00DF273D"/>
    <w:rsid w:val="00DF2A47"/>
    <w:rsid w:val="00DF2BF8"/>
    <w:rsid w:val="00DF2F45"/>
    <w:rsid w:val="00DF353A"/>
    <w:rsid w:val="00DF35F5"/>
    <w:rsid w:val="00DF42C3"/>
    <w:rsid w:val="00DF4A70"/>
    <w:rsid w:val="00DF4B3C"/>
    <w:rsid w:val="00DF4BD5"/>
    <w:rsid w:val="00DF4F82"/>
    <w:rsid w:val="00DF58BA"/>
    <w:rsid w:val="00DF5EAC"/>
    <w:rsid w:val="00DF7458"/>
    <w:rsid w:val="00DF7B9F"/>
    <w:rsid w:val="00DF7BB8"/>
    <w:rsid w:val="00E00002"/>
    <w:rsid w:val="00E00BFF"/>
    <w:rsid w:val="00E01CAC"/>
    <w:rsid w:val="00E01D16"/>
    <w:rsid w:val="00E03293"/>
    <w:rsid w:val="00E03483"/>
    <w:rsid w:val="00E03AB8"/>
    <w:rsid w:val="00E03B93"/>
    <w:rsid w:val="00E03CF9"/>
    <w:rsid w:val="00E03E2C"/>
    <w:rsid w:val="00E05C3A"/>
    <w:rsid w:val="00E0602C"/>
    <w:rsid w:val="00E0610C"/>
    <w:rsid w:val="00E067AA"/>
    <w:rsid w:val="00E07C68"/>
    <w:rsid w:val="00E10445"/>
    <w:rsid w:val="00E1129A"/>
    <w:rsid w:val="00E117A9"/>
    <w:rsid w:val="00E12015"/>
    <w:rsid w:val="00E1202C"/>
    <w:rsid w:val="00E128A7"/>
    <w:rsid w:val="00E132D1"/>
    <w:rsid w:val="00E13697"/>
    <w:rsid w:val="00E13CE4"/>
    <w:rsid w:val="00E13E7F"/>
    <w:rsid w:val="00E14601"/>
    <w:rsid w:val="00E14DB5"/>
    <w:rsid w:val="00E16CAE"/>
    <w:rsid w:val="00E172ED"/>
    <w:rsid w:val="00E21EA2"/>
    <w:rsid w:val="00E21ED4"/>
    <w:rsid w:val="00E2253B"/>
    <w:rsid w:val="00E22B03"/>
    <w:rsid w:val="00E23AFE"/>
    <w:rsid w:val="00E2424F"/>
    <w:rsid w:val="00E262AE"/>
    <w:rsid w:val="00E269BF"/>
    <w:rsid w:val="00E27240"/>
    <w:rsid w:val="00E27394"/>
    <w:rsid w:val="00E27EF2"/>
    <w:rsid w:val="00E27FCB"/>
    <w:rsid w:val="00E30EEB"/>
    <w:rsid w:val="00E31AF2"/>
    <w:rsid w:val="00E32D36"/>
    <w:rsid w:val="00E32D90"/>
    <w:rsid w:val="00E33BA7"/>
    <w:rsid w:val="00E350DA"/>
    <w:rsid w:val="00E36764"/>
    <w:rsid w:val="00E3694C"/>
    <w:rsid w:val="00E37156"/>
    <w:rsid w:val="00E3745D"/>
    <w:rsid w:val="00E37AA7"/>
    <w:rsid w:val="00E37B9D"/>
    <w:rsid w:val="00E4027B"/>
    <w:rsid w:val="00E40513"/>
    <w:rsid w:val="00E40773"/>
    <w:rsid w:val="00E40D78"/>
    <w:rsid w:val="00E4339D"/>
    <w:rsid w:val="00E43ACC"/>
    <w:rsid w:val="00E442C6"/>
    <w:rsid w:val="00E44540"/>
    <w:rsid w:val="00E45219"/>
    <w:rsid w:val="00E4521B"/>
    <w:rsid w:val="00E45A53"/>
    <w:rsid w:val="00E4602F"/>
    <w:rsid w:val="00E46592"/>
    <w:rsid w:val="00E46B94"/>
    <w:rsid w:val="00E46BD1"/>
    <w:rsid w:val="00E46CD8"/>
    <w:rsid w:val="00E47277"/>
    <w:rsid w:val="00E4788D"/>
    <w:rsid w:val="00E47FC2"/>
    <w:rsid w:val="00E50304"/>
    <w:rsid w:val="00E509DB"/>
    <w:rsid w:val="00E50DBF"/>
    <w:rsid w:val="00E5177E"/>
    <w:rsid w:val="00E5188A"/>
    <w:rsid w:val="00E529F6"/>
    <w:rsid w:val="00E5306B"/>
    <w:rsid w:val="00E5374D"/>
    <w:rsid w:val="00E54EA4"/>
    <w:rsid w:val="00E550E8"/>
    <w:rsid w:val="00E55204"/>
    <w:rsid w:val="00E55272"/>
    <w:rsid w:val="00E5572C"/>
    <w:rsid w:val="00E55B91"/>
    <w:rsid w:val="00E55EE5"/>
    <w:rsid w:val="00E56D13"/>
    <w:rsid w:val="00E56E68"/>
    <w:rsid w:val="00E571FB"/>
    <w:rsid w:val="00E5723C"/>
    <w:rsid w:val="00E574D4"/>
    <w:rsid w:val="00E57BBF"/>
    <w:rsid w:val="00E57C49"/>
    <w:rsid w:val="00E603DA"/>
    <w:rsid w:val="00E60AA4"/>
    <w:rsid w:val="00E61423"/>
    <w:rsid w:val="00E61682"/>
    <w:rsid w:val="00E61C8D"/>
    <w:rsid w:val="00E626C9"/>
    <w:rsid w:val="00E62E67"/>
    <w:rsid w:val="00E63506"/>
    <w:rsid w:val="00E63F7A"/>
    <w:rsid w:val="00E64294"/>
    <w:rsid w:val="00E644C4"/>
    <w:rsid w:val="00E654EB"/>
    <w:rsid w:val="00E655B8"/>
    <w:rsid w:val="00E65BA8"/>
    <w:rsid w:val="00E665ED"/>
    <w:rsid w:val="00E6673E"/>
    <w:rsid w:val="00E66813"/>
    <w:rsid w:val="00E6795E"/>
    <w:rsid w:val="00E700B2"/>
    <w:rsid w:val="00E701A6"/>
    <w:rsid w:val="00E701BA"/>
    <w:rsid w:val="00E701CF"/>
    <w:rsid w:val="00E7039D"/>
    <w:rsid w:val="00E71B5B"/>
    <w:rsid w:val="00E72109"/>
    <w:rsid w:val="00E722E1"/>
    <w:rsid w:val="00E723DF"/>
    <w:rsid w:val="00E72960"/>
    <w:rsid w:val="00E730BE"/>
    <w:rsid w:val="00E73A4D"/>
    <w:rsid w:val="00E73C69"/>
    <w:rsid w:val="00E73F30"/>
    <w:rsid w:val="00E751CA"/>
    <w:rsid w:val="00E7553D"/>
    <w:rsid w:val="00E75910"/>
    <w:rsid w:val="00E769E6"/>
    <w:rsid w:val="00E77467"/>
    <w:rsid w:val="00E774D5"/>
    <w:rsid w:val="00E775FF"/>
    <w:rsid w:val="00E776D0"/>
    <w:rsid w:val="00E77D31"/>
    <w:rsid w:val="00E80432"/>
    <w:rsid w:val="00E80626"/>
    <w:rsid w:val="00E80BAB"/>
    <w:rsid w:val="00E8234B"/>
    <w:rsid w:val="00E82579"/>
    <w:rsid w:val="00E83684"/>
    <w:rsid w:val="00E83857"/>
    <w:rsid w:val="00E84231"/>
    <w:rsid w:val="00E844D4"/>
    <w:rsid w:val="00E8462B"/>
    <w:rsid w:val="00E846A6"/>
    <w:rsid w:val="00E857C7"/>
    <w:rsid w:val="00E85B3D"/>
    <w:rsid w:val="00E860B6"/>
    <w:rsid w:val="00E86193"/>
    <w:rsid w:val="00E86735"/>
    <w:rsid w:val="00E8675F"/>
    <w:rsid w:val="00E871DE"/>
    <w:rsid w:val="00E87A18"/>
    <w:rsid w:val="00E87D17"/>
    <w:rsid w:val="00E87EE6"/>
    <w:rsid w:val="00E90603"/>
    <w:rsid w:val="00E90FEA"/>
    <w:rsid w:val="00E91365"/>
    <w:rsid w:val="00E92D59"/>
    <w:rsid w:val="00E92DF2"/>
    <w:rsid w:val="00E936D8"/>
    <w:rsid w:val="00E9379E"/>
    <w:rsid w:val="00E952C2"/>
    <w:rsid w:val="00E955E5"/>
    <w:rsid w:val="00E95C64"/>
    <w:rsid w:val="00E9641B"/>
    <w:rsid w:val="00E96EDE"/>
    <w:rsid w:val="00E97051"/>
    <w:rsid w:val="00E97073"/>
    <w:rsid w:val="00EA0A06"/>
    <w:rsid w:val="00EA0BBF"/>
    <w:rsid w:val="00EA1125"/>
    <w:rsid w:val="00EA19F9"/>
    <w:rsid w:val="00EA37EA"/>
    <w:rsid w:val="00EA399E"/>
    <w:rsid w:val="00EA45CE"/>
    <w:rsid w:val="00EA49D7"/>
    <w:rsid w:val="00EA55EF"/>
    <w:rsid w:val="00EA5EB4"/>
    <w:rsid w:val="00EA6695"/>
    <w:rsid w:val="00EA6B13"/>
    <w:rsid w:val="00EA6D60"/>
    <w:rsid w:val="00EA7ADF"/>
    <w:rsid w:val="00EA7CAD"/>
    <w:rsid w:val="00EB00DC"/>
    <w:rsid w:val="00EB02E1"/>
    <w:rsid w:val="00EB0673"/>
    <w:rsid w:val="00EB0728"/>
    <w:rsid w:val="00EB0F91"/>
    <w:rsid w:val="00EB105E"/>
    <w:rsid w:val="00EB165F"/>
    <w:rsid w:val="00EB19FA"/>
    <w:rsid w:val="00EB2176"/>
    <w:rsid w:val="00EB2F7E"/>
    <w:rsid w:val="00EB3411"/>
    <w:rsid w:val="00EB3D8C"/>
    <w:rsid w:val="00EB4598"/>
    <w:rsid w:val="00EB4731"/>
    <w:rsid w:val="00EB4BF8"/>
    <w:rsid w:val="00EB5329"/>
    <w:rsid w:val="00EB55CA"/>
    <w:rsid w:val="00EB5EB2"/>
    <w:rsid w:val="00EB636D"/>
    <w:rsid w:val="00EB692B"/>
    <w:rsid w:val="00EB6C42"/>
    <w:rsid w:val="00EB7138"/>
    <w:rsid w:val="00EB7363"/>
    <w:rsid w:val="00EC02A7"/>
    <w:rsid w:val="00EC0776"/>
    <w:rsid w:val="00EC127A"/>
    <w:rsid w:val="00EC131D"/>
    <w:rsid w:val="00EC2035"/>
    <w:rsid w:val="00EC2617"/>
    <w:rsid w:val="00EC2A03"/>
    <w:rsid w:val="00EC3014"/>
    <w:rsid w:val="00EC31EA"/>
    <w:rsid w:val="00EC3883"/>
    <w:rsid w:val="00EC3AA6"/>
    <w:rsid w:val="00EC459B"/>
    <w:rsid w:val="00EC46B2"/>
    <w:rsid w:val="00EC4E92"/>
    <w:rsid w:val="00EC4FF5"/>
    <w:rsid w:val="00EC5C73"/>
    <w:rsid w:val="00EC66BE"/>
    <w:rsid w:val="00EC75A1"/>
    <w:rsid w:val="00ED0508"/>
    <w:rsid w:val="00ED3002"/>
    <w:rsid w:val="00ED3890"/>
    <w:rsid w:val="00ED39D0"/>
    <w:rsid w:val="00ED404B"/>
    <w:rsid w:val="00ED44BD"/>
    <w:rsid w:val="00ED462B"/>
    <w:rsid w:val="00ED496E"/>
    <w:rsid w:val="00ED502C"/>
    <w:rsid w:val="00ED54DF"/>
    <w:rsid w:val="00ED5899"/>
    <w:rsid w:val="00ED5BDC"/>
    <w:rsid w:val="00ED6890"/>
    <w:rsid w:val="00ED79E2"/>
    <w:rsid w:val="00EE0086"/>
    <w:rsid w:val="00EE01F0"/>
    <w:rsid w:val="00EE0372"/>
    <w:rsid w:val="00EE03C6"/>
    <w:rsid w:val="00EE09B3"/>
    <w:rsid w:val="00EE10DF"/>
    <w:rsid w:val="00EE290B"/>
    <w:rsid w:val="00EE2B3F"/>
    <w:rsid w:val="00EE378D"/>
    <w:rsid w:val="00EE3950"/>
    <w:rsid w:val="00EE3BE0"/>
    <w:rsid w:val="00EE3C0E"/>
    <w:rsid w:val="00EE45A3"/>
    <w:rsid w:val="00EE4782"/>
    <w:rsid w:val="00EE5204"/>
    <w:rsid w:val="00EE521D"/>
    <w:rsid w:val="00EE5BEA"/>
    <w:rsid w:val="00EE6159"/>
    <w:rsid w:val="00EE6792"/>
    <w:rsid w:val="00EE67CF"/>
    <w:rsid w:val="00EE6BA6"/>
    <w:rsid w:val="00EE7459"/>
    <w:rsid w:val="00EF0326"/>
    <w:rsid w:val="00EF05EC"/>
    <w:rsid w:val="00EF092F"/>
    <w:rsid w:val="00EF0B2A"/>
    <w:rsid w:val="00EF1051"/>
    <w:rsid w:val="00EF226C"/>
    <w:rsid w:val="00EF267A"/>
    <w:rsid w:val="00EF2D6C"/>
    <w:rsid w:val="00EF2F78"/>
    <w:rsid w:val="00EF3C24"/>
    <w:rsid w:val="00EF4BF8"/>
    <w:rsid w:val="00EF4F8F"/>
    <w:rsid w:val="00EF7080"/>
    <w:rsid w:val="00EF7A0F"/>
    <w:rsid w:val="00EF7CAC"/>
    <w:rsid w:val="00EF7F52"/>
    <w:rsid w:val="00F000F4"/>
    <w:rsid w:val="00F0021A"/>
    <w:rsid w:val="00F005AC"/>
    <w:rsid w:val="00F00BD6"/>
    <w:rsid w:val="00F0147A"/>
    <w:rsid w:val="00F02034"/>
    <w:rsid w:val="00F02168"/>
    <w:rsid w:val="00F023A6"/>
    <w:rsid w:val="00F02A0C"/>
    <w:rsid w:val="00F03051"/>
    <w:rsid w:val="00F0310E"/>
    <w:rsid w:val="00F0380A"/>
    <w:rsid w:val="00F04218"/>
    <w:rsid w:val="00F044E9"/>
    <w:rsid w:val="00F06600"/>
    <w:rsid w:val="00F06EBF"/>
    <w:rsid w:val="00F07276"/>
    <w:rsid w:val="00F073C2"/>
    <w:rsid w:val="00F10166"/>
    <w:rsid w:val="00F10E9B"/>
    <w:rsid w:val="00F11088"/>
    <w:rsid w:val="00F11A92"/>
    <w:rsid w:val="00F11AC3"/>
    <w:rsid w:val="00F11EDE"/>
    <w:rsid w:val="00F12531"/>
    <w:rsid w:val="00F12A56"/>
    <w:rsid w:val="00F1334C"/>
    <w:rsid w:val="00F13473"/>
    <w:rsid w:val="00F1478E"/>
    <w:rsid w:val="00F147B2"/>
    <w:rsid w:val="00F15048"/>
    <w:rsid w:val="00F1535D"/>
    <w:rsid w:val="00F15B9B"/>
    <w:rsid w:val="00F15DE7"/>
    <w:rsid w:val="00F1676E"/>
    <w:rsid w:val="00F168F0"/>
    <w:rsid w:val="00F173CB"/>
    <w:rsid w:val="00F177D7"/>
    <w:rsid w:val="00F20455"/>
    <w:rsid w:val="00F20734"/>
    <w:rsid w:val="00F20D67"/>
    <w:rsid w:val="00F20EF7"/>
    <w:rsid w:val="00F20FC3"/>
    <w:rsid w:val="00F213F3"/>
    <w:rsid w:val="00F22EE0"/>
    <w:rsid w:val="00F2358D"/>
    <w:rsid w:val="00F235C4"/>
    <w:rsid w:val="00F2387F"/>
    <w:rsid w:val="00F25033"/>
    <w:rsid w:val="00F26B37"/>
    <w:rsid w:val="00F26DB9"/>
    <w:rsid w:val="00F27BBA"/>
    <w:rsid w:val="00F30FC1"/>
    <w:rsid w:val="00F31C13"/>
    <w:rsid w:val="00F31EF0"/>
    <w:rsid w:val="00F32DF1"/>
    <w:rsid w:val="00F33665"/>
    <w:rsid w:val="00F3389A"/>
    <w:rsid w:val="00F33B53"/>
    <w:rsid w:val="00F33FE5"/>
    <w:rsid w:val="00F34139"/>
    <w:rsid w:val="00F3445B"/>
    <w:rsid w:val="00F346C7"/>
    <w:rsid w:val="00F346FF"/>
    <w:rsid w:val="00F34BA7"/>
    <w:rsid w:val="00F35B99"/>
    <w:rsid w:val="00F37134"/>
    <w:rsid w:val="00F37758"/>
    <w:rsid w:val="00F37FE7"/>
    <w:rsid w:val="00F406D1"/>
    <w:rsid w:val="00F410BE"/>
    <w:rsid w:val="00F41599"/>
    <w:rsid w:val="00F42ACE"/>
    <w:rsid w:val="00F42B32"/>
    <w:rsid w:val="00F42F8E"/>
    <w:rsid w:val="00F438FC"/>
    <w:rsid w:val="00F444B5"/>
    <w:rsid w:val="00F452E2"/>
    <w:rsid w:val="00F4663E"/>
    <w:rsid w:val="00F46E0E"/>
    <w:rsid w:val="00F46E6A"/>
    <w:rsid w:val="00F47C4A"/>
    <w:rsid w:val="00F512D7"/>
    <w:rsid w:val="00F5131B"/>
    <w:rsid w:val="00F519F4"/>
    <w:rsid w:val="00F52892"/>
    <w:rsid w:val="00F52AB7"/>
    <w:rsid w:val="00F52DE6"/>
    <w:rsid w:val="00F530C4"/>
    <w:rsid w:val="00F53EFF"/>
    <w:rsid w:val="00F5421A"/>
    <w:rsid w:val="00F54845"/>
    <w:rsid w:val="00F556A0"/>
    <w:rsid w:val="00F560F2"/>
    <w:rsid w:val="00F567F5"/>
    <w:rsid w:val="00F57700"/>
    <w:rsid w:val="00F57CF2"/>
    <w:rsid w:val="00F6181C"/>
    <w:rsid w:val="00F61A5E"/>
    <w:rsid w:val="00F61F05"/>
    <w:rsid w:val="00F6235C"/>
    <w:rsid w:val="00F63E40"/>
    <w:rsid w:val="00F649FC"/>
    <w:rsid w:val="00F64E89"/>
    <w:rsid w:val="00F64ECE"/>
    <w:rsid w:val="00F6527F"/>
    <w:rsid w:val="00F6536C"/>
    <w:rsid w:val="00F65980"/>
    <w:rsid w:val="00F66262"/>
    <w:rsid w:val="00F663F5"/>
    <w:rsid w:val="00F66ED0"/>
    <w:rsid w:val="00F70572"/>
    <w:rsid w:val="00F715C9"/>
    <w:rsid w:val="00F7168E"/>
    <w:rsid w:val="00F72FB2"/>
    <w:rsid w:val="00F731DC"/>
    <w:rsid w:val="00F73930"/>
    <w:rsid w:val="00F74496"/>
    <w:rsid w:val="00F75521"/>
    <w:rsid w:val="00F755FA"/>
    <w:rsid w:val="00F755FE"/>
    <w:rsid w:val="00F757C5"/>
    <w:rsid w:val="00F7599A"/>
    <w:rsid w:val="00F765E0"/>
    <w:rsid w:val="00F771A2"/>
    <w:rsid w:val="00F77465"/>
    <w:rsid w:val="00F77548"/>
    <w:rsid w:val="00F80859"/>
    <w:rsid w:val="00F80C4E"/>
    <w:rsid w:val="00F80E6E"/>
    <w:rsid w:val="00F82902"/>
    <w:rsid w:val="00F82E62"/>
    <w:rsid w:val="00F835D9"/>
    <w:rsid w:val="00F83686"/>
    <w:rsid w:val="00F83F92"/>
    <w:rsid w:val="00F8446C"/>
    <w:rsid w:val="00F845BF"/>
    <w:rsid w:val="00F84BF5"/>
    <w:rsid w:val="00F84EC2"/>
    <w:rsid w:val="00F85621"/>
    <w:rsid w:val="00F86488"/>
    <w:rsid w:val="00F87F79"/>
    <w:rsid w:val="00F9000D"/>
    <w:rsid w:val="00F9022E"/>
    <w:rsid w:val="00F90C49"/>
    <w:rsid w:val="00F90E78"/>
    <w:rsid w:val="00F912C8"/>
    <w:rsid w:val="00F914AF"/>
    <w:rsid w:val="00F922BC"/>
    <w:rsid w:val="00F923FD"/>
    <w:rsid w:val="00F92742"/>
    <w:rsid w:val="00F93250"/>
    <w:rsid w:val="00F93FB1"/>
    <w:rsid w:val="00F94493"/>
    <w:rsid w:val="00F9457B"/>
    <w:rsid w:val="00F9690B"/>
    <w:rsid w:val="00F97042"/>
    <w:rsid w:val="00F97AD2"/>
    <w:rsid w:val="00FA017E"/>
    <w:rsid w:val="00FA035C"/>
    <w:rsid w:val="00FA07EB"/>
    <w:rsid w:val="00FA0D2B"/>
    <w:rsid w:val="00FA1084"/>
    <w:rsid w:val="00FA185D"/>
    <w:rsid w:val="00FA1ADE"/>
    <w:rsid w:val="00FA1AE2"/>
    <w:rsid w:val="00FA28E9"/>
    <w:rsid w:val="00FA2F3A"/>
    <w:rsid w:val="00FA3C59"/>
    <w:rsid w:val="00FA46A6"/>
    <w:rsid w:val="00FA49CB"/>
    <w:rsid w:val="00FA57D1"/>
    <w:rsid w:val="00FA5C53"/>
    <w:rsid w:val="00FA5EAD"/>
    <w:rsid w:val="00FA6944"/>
    <w:rsid w:val="00FB0CEF"/>
    <w:rsid w:val="00FB0DBD"/>
    <w:rsid w:val="00FB0DD4"/>
    <w:rsid w:val="00FB12DE"/>
    <w:rsid w:val="00FB1468"/>
    <w:rsid w:val="00FB2D67"/>
    <w:rsid w:val="00FB2FD9"/>
    <w:rsid w:val="00FB31E8"/>
    <w:rsid w:val="00FB3E07"/>
    <w:rsid w:val="00FB436A"/>
    <w:rsid w:val="00FB4804"/>
    <w:rsid w:val="00FB4880"/>
    <w:rsid w:val="00FB57E8"/>
    <w:rsid w:val="00FB6A46"/>
    <w:rsid w:val="00FB6D4E"/>
    <w:rsid w:val="00FB6EBB"/>
    <w:rsid w:val="00FB7426"/>
    <w:rsid w:val="00FB7CF4"/>
    <w:rsid w:val="00FC0247"/>
    <w:rsid w:val="00FC07AF"/>
    <w:rsid w:val="00FC0A3B"/>
    <w:rsid w:val="00FC10AF"/>
    <w:rsid w:val="00FC1167"/>
    <w:rsid w:val="00FC11D3"/>
    <w:rsid w:val="00FC1AC5"/>
    <w:rsid w:val="00FC1BB4"/>
    <w:rsid w:val="00FC27AC"/>
    <w:rsid w:val="00FC28D1"/>
    <w:rsid w:val="00FC2C1E"/>
    <w:rsid w:val="00FC3034"/>
    <w:rsid w:val="00FC4765"/>
    <w:rsid w:val="00FC5374"/>
    <w:rsid w:val="00FC5750"/>
    <w:rsid w:val="00FC5796"/>
    <w:rsid w:val="00FC5867"/>
    <w:rsid w:val="00FC5CE1"/>
    <w:rsid w:val="00FC610B"/>
    <w:rsid w:val="00FC660B"/>
    <w:rsid w:val="00FC6B96"/>
    <w:rsid w:val="00FC70E1"/>
    <w:rsid w:val="00FC731E"/>
    <w:rsid w:val="00FC7395"/>
    <w:rsid w:val="00FC749F"/>
    <w:rsid w:val="00FC7C7A"/>
    <w:rsid w:val="00FD01E2"/>
    <w:rsid w:val="00FD2FDA"/>
    <w:rsid w:val="00FD3025"/>
    <w:rsid w:val="00FD3070"/>
    <w:rsid w:val="00FD348F"/>
    <w:rsid w:val="00FD45EC"/>
    <w:rsid w:val="00FD4E65"/>
    <w:rsid w:val="00FD5CF3"/>
    <w:rsid w:val="00FD6251"/>
    <w:rsid w:val="00FD63F1"/>
    <w:rsid w:val="00FD6D7E"/>
    <w:rsid w:val="00FD7377"/>
    <w:rsid w:val="00FD7409"/>
    <w:rsid w:val="00FD7FA8"/>
    <w:rsid w:val="00FE08EA"/>
    <w:rsid w:val="00FE21C0"/>
    <w:rsid w:val="00FE2A00"/>
    <w:rsid w:val="00FE2B48"/>
    <w:rsid w:val="00FE3201"/>
    <w:rsid w:val="00FE3501"/>
    <w:rsid w:val="00FE375A"/>
    <w:rsid w:val="00FE5875"/>
    <w:rsid w:val="00FE606E"/>
    <w:rsid w:val="00FE6F8D"/>
    <w:rsid w:val="00FE7A08"/>
    <w:rsid w:val="00FE7BCB"/>
    <w:rsid w:val="00FF0225"/>
    <w:rsid w:val="00FF028E"/>
    <w:rsid w:val="00FF0972"/>
    <w:rsid w:val="00FF0995"/>
    <w:rsid w:val="00FF0FED"/>
    <w:rsid w:val="00FF12DA"/>
    <w:rsid w:val="00FF24AA"/>
    <w:rsid w:val="00FF2D10"/>
    <w:rsid w:val="00FF2D13"/>
    <w:rsid w:val="00FF3808"/>
    <w:rsid w:val="00FF4007"/>
    <w:rsid w:val="00FF5196"/>
    <w:rsid w:val="00FF6AF1"/>
    <w:rsid w:val="00FF774F"/>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v:textbox inset="5.85pt,.7pt,5.85pt,.7pt"/>
    </o:shapedefaults>
    <o:shapelayout v:ext="edit">
      <o:idmap v:ext="edit" data="1"/>
      <o:rules v:ext="edit">
        <o:r id="V:Rule1" type="connector" idref="#_x0000_s1040"/>
        <o:r id="V:Rule2" type="connector" idref="#_x0000_s1041"/>
        <o:r id="V:Rule3" type="connector" idref="#_x0000_s1042"/>
        <o:r id="V:Rule4" type="connector" idref="#_x0000_s1043"/>
        <o:r id="V:Rule5" type="connector" idref="#_x0000_s1044"/>
        <o:r id="V:Rule6" type="connector" idref="#_x0000_s1045"/>
        <o:r id="V:Rule7" type="connector" idref="#_x0000_s1057"/>
        <o:r id="V:Rule8" type="connector" idref="#_x0000_s1058"/>
        <o:r id="V:Rule9" type="connector" idref="#_x0000_s1064"/>
        <o:r id="V:Rule10" type="connector" idref="#_x0000_s1065"/>
        <o:r id="V:Rule11" type="connector" idref="#_x0000_s1071"/>
        <o:r id="V:Rule12" type="connector" idref="#_x0000_s1072"/>
        <o:r id="V:Rule13" type="connector" idref="#_x0000_s1077"/>
        <o:r id="V:Rule14" type="connector" idref="#_x0000_s1082"/>
        <o:r id="V:Rule15" type="connector" idref="#_x0000_s1083"/>
        <o:r id="V:Rule16" type="connector" idref="#_x0000_s1089"/>
        <o:r id="V:Rule17" type="connector" idref="#_x0000_s1096"/>
        <o:r id="V:Rule18" type="connector" idref="#_x0000_s1098"/>
        <o:r id="V:Rule19" type="connector" idref="#_x0000_s1103"/>
        <o:r id="V:Rule20" type="connector" idref="#_x0000_s1108"/>
        <o:r id="V:Rule21" type="connector" idref="#_x0000_s1113"/>
        <o:r id="V:Rule22" type="connector" idref="#_x0000_s1114"/>
        <o:r id="V:Rule23" type="connector" idref="#_x0000_s1120"/>
        <o:r id="V:Rule24" type="connector" idref="#_x0000_s1122"/>
        <o:r id="V:Rule25" type="connector" idref="#_x0000_s1123"/>
        <o:r id="V:Rule26" type="connector" idref="#_x0000_s1133"/>
        <o:r id="V:Rule27" type="connector" idref="#_x0000_s1134"/>
        <o:r id="V:Rule28" type="connector" idref="#_x0000_s1139"/>
        <o:r id="V:Rule29" type="connector" idref="#_x0000_s1149"/>
        <o:r id="V:Rule30" type="connector" idref="#_x0000_s1154"/>
        <o:r id="V:Rule31" type="connector" idref="#_x0000_s1164"/>
        <o:r id="V:Rule32" type="connector" idref="#_x0000_s1165"/>
        <o:r id="V:Rule33" type="connector" idref="#_x0000_s1173"/>
        <o:r id="V:Rule34" type="connector" idref="#_x0000_s1179"/>
        <o:r id="V:Rule35" type="connector" idref="#_x0000_s1180"/>
        <o:r id="V:Rule36" type="connector" idref="#_x0000_s1181"/>
        <o:r id="V:Rule37" type="connector" idref="#_x0000_s1182"/>
        <o:r id="V:Rule38" type="connector" idref="#_x0000_s1187"/>
        <o:r id="V:Rule39" type="connector" idref="#_x0000_s1190"/>
        <o:r id="V:Rule40" type="connector" idref="#_x0000_s1192"/>
        <o:r id="V:Rule41" type="connector" idref="#_x0000_s1197"/>
        <o:r id="V:Rule42" type="connector" idref="#_x0000_s1199"/>
        <o:r id="V:Rule43" type="connector" idref="#_x0000_s1204"/>
        <o:r id="V:Rule44" type="connector" idref="#_x0000_s1207"/>
        <o:r id="V:Rule45" type="connector" idref="#_x0000_s1212"/>
        <o:r id="V:Rule46" type="connector" idref="#_x0000_s1223"/>
        <o:r id="V:Rule47" type="connector" idref="#_x0000_s1224"/>
        <o:r id="V:Rule48" type="connector" idref="#_x0000_s1226"/>
        <o:r id="V:Rule49" type="connector" idref="#_x0000_s1227"/>
        <o:r id="V:Rule50" type="connector" idref="#_x0000_s1236"/>
        <o:r id="V:Rule51" type="connector" idref="#_x0000_s1237"/>
        <o:r id="V:Rule52" type="connector" idref="#_x0000_s1242"/>
        <o:r id="V:Rule53" type="connector" idref="#_x0000_s1244"/>
        <o:r id="V:Rule54" type="connector" idref="#_x0000_s1249"/>
        <o:r id="V:Rule55" type="connector" idref="#_x0000_s1257"/>
        <o:r id="V:Rule56" type="connector" idref="#_x0000_s1258"/>
        <o:r id="V:Rule57" type="connector" idref="#_x0000_s1259"/>
        <o:r id="V:Rule58" type="connector" idref="#_x0000_s1261"/>
        <o:r id="V:Rule59" type="connector" idref="#_x0000_s1269"/>
        <o:r id="V:Rule60" type="connector" idref="#_x0000_s1270"/>
        <o:r id="V:Rule61" type="connector" idref="#_x0000_s1271"/>
        <o:r id="V:Rule62" type="connector" idref="#_x0000_s1276"/>
        <o:r id="V:Rule63" type="connector" idref="#_x0000_s1277"/>
        <o:r id="V:Rule64" type="connector" idref="#_x0000_s1284"/>
        <o:r id="V:Rule65" type="connector" idref="#_x0000_s1285"/>
        <o:r id="V:Rule66" type="connector" idref="#_x0000_s1295"/>
        <o:r id="V:Rule67" type="connector" idref="#_x0000_s1296"/>
        <o:r id="V:Rule68" type="connector" idref="#_x0000_s1298"/>
        <o:r id="V:Rule69" type="connector" idref="#_x0000_s1304"/>
        <o:r id="V:Rule70" type="connector" idref="#_x0000_s1305"/>
        <o:r id="V:Rule71" type="connector" idref="#_x0000_s1307"/>
        <o:r id="V:Rule72" type="connector" idref="#_x0000_s1308"/>
        <o:r id="V:Rule73" type="connector" idref="#_x0000_s1315"/>
        <o:r id="V:Rule74" type="connector" idref="#_x0000_s1317"/>
        <o:r id="V:Rule75" type="connector" idref="#_x0000_s1318"/>
        <o:r id="V:Rule76" type="connector" idref="#_x0000_s1324"/>
        <o:r id="V:Rule77" type="connector" idref="#_x0000_s1333"/>
        <o:r id="V:Rule78" type="connector" idref="#_x0000_s1338"/>
        <o:r id="V:Rule79" type="connector" idref="#_x0000_s1339"/>
        <o:r id="V:Rule80" type="connector" idref="#_x0000_s1340"/>
        <o:r id="V:Rule81" type="connector" idref="#_x0000_s1341"/>
        <o:r id="V:Rule82" type="connector" idref="#_x0000_s13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ＭＳ ゴシック" w:hAnsi="Arial" w:cs="Times New Roman"/>
        <w:lang w:val="en-US" w:eastAsia="ja-JP"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A84F3A"/>
    <w:pPr>
      <w:contextualSpacing/>
    </w:pPr>
    <w:rPr>
      <w:sz w:val="16"/>
      <w:szCs w:val="22"/>
      <w:lang w:eastAsia="en-US"/>
    </w:rPr>
  </w:style>
  <w:style w:type="paragraph" w:styleId="1">
    <w:name w:val="heading 1"/>
    <w:basedOn w:val="a"/>
    <w:next w:val="a"/>
    <w:link w:val="10"/>
    <w:autoRedefine/>
    <w:uiPriority w:val="99"/>
    <w:qFormat/>
    <w:rsid w:val="00FA185D"/>
    <w:pPr>
      <w:numPr>
        <w:numId w:val="2"/>
      </w:numPr>
      <w:pBdr>
        <w:bottom w:val="thinThickSmallGap" w:sz="12" w:space="1" w:color="808080"/>
      </w:pBdr>
      <w:spacing w:beforeLines="50" w:afterLines="50"/>
      <w:outlineLvl w:val="0"/>
    </w:pPr>
    <w:rPr>
      <w:rFonts w:ascii="ＭＳ ゴシック" w:hAnsi="ＭＳ ゴシック"/>
      <w:b/>
      <w:spacing w:val="20"/>
      <w:sz w:val="24"/>
      <w:szCs w:val="28"/>
      <w:lang w:eastAsia="ja-JP"/>
    </w:rPr>
  </w:style>
  <w:style w:type="paragraph" w:styleId="2">
    <w:name w:val="heading 2"/>
    <w:basedOn w:val="a"/>
    <w:next w:val="a"/>
    <w:link w:val="20"/>
    <w:uiPriority w:val="99"/>
    <w:qFormat/>
    <w:rsid w:val="007122E4"/>
    <w:pPr>
      <w:pBdr>
        <w:bottom w:val="single" w:sz="4" w:space="1" w:color="808080"/>
      </w:pBdr>
      <w:spacing w:before="300" w:afterLines="50"/>
      <w:outlineLvl w:val="1"/>
    </w:pPr>
    <w:rPr>
      <w:b/>
      <w:spacing w:val="15"/>
      <w:sz w:val="18"/>
      <w:szCs w:val="24"/>
      <w:lang w:eastAsia="ja-JP"/>
    </w:rPr>
  </w:style>
  <w:style w:type="paragraph" w:styleId="3">
    <w:name w:val="heading 3"/>
    <w:basedOn w:val="a"/>
    <w:next w:val="a"/>
    <w:link w:val="30"/>
    <w:uiPriority w:val="99"/>
    <w:qFormat/>
    <w:rsid w:val="00AB31C3"/>
    <w:pPr>
      <w:pBdr>
        <w:bottom w:val="dotted" w:sz="4" w:space="1" w:color="808080"/>
      </w:pBdr>
      <w:spacing w:before="300" w:afterLines="50"/>
      <w:outlineLvl w:val="2"/>
    </w:pPr>
    <w:rPr>
      <w:b/>
      <w:sz w:val="18"/>
      <w:szCs w:val="24"/>
      <w:lang w:eastAsia="ja-JP"/>
    </w:rPr>
  </w:style>
  <w:style w:type="paragraph" w:styleId="4">
    <w:name w:val="heading 4"/>
    <w:basedOn w:val="a"/>
    <w:next w:val="a"/>
    <w:link w:val="40"/>
    <w:uiPriority w:val="99"/>
    <w:qFormat/>
    <w:rsid w:val="00F83F92"/>
    <w:pPr>
      <w:numPr>
        <w:numId w:val="1"/>
      </w:numPr>
      <w:spacing w:beforeLines="50"/>
      <w:ind w:left="284" w:hanging="284"/>
      <w:outlineLvl w:val="3"/>
    </w:pPr>
    <w:rPr>
      <w:b/>
      <w:spacing w:val="10"/>
      <w:sz w:val="18"/>
      <w:szCs w:val="20"/>
      <w:lang w:eastAsia="ja-JP"/>
    </w:rPr>
  </w:style>
  <w:style w:type="paragraph" w:styleId="5">
    <w:name w:val="heading 5"/>
    <w:basedOn w:val="a"/>
    <w:next w:val="a"/>
    <w:link w:val="50"/>
    <w:uiPriority w:val="99"/>
    <w:qFormat/>
    <w:rsid w:val="00F6235C"/>
    <w:pPr>
      <w:pBdr>
        <w:bottom w:val="dotted" w:sz="4" w:space="1" w:color="BFBFBF"/>
      </w:pBdr>
      <w:spacing w:before="320" w:after="120"/>
      <w:outlineLvl w:val="4"/>
    </w:pPr>
    <w:rPr>
      <w:spacing w:val="10"/>
      <w:sz w:val="18"/>
      <w:szCs w:val="20"/>
      <w:lang w:eastAsia="ja-JP"/>
    </w:rPr>
  </w:style>
  <w:style w:type="paragraph" w:styleId="6">
    <w:name w:val="heading 6"/>
    <w:basedOn w:val="a"/>
    <w:next w:val="a"/>
    <w:link w:val="60"/>
    <w:uiPriority w:val="99"/>
    <w:qFormat/>
    <w:rsid w:val="008615E4"/>
    <w:pPr>
      <w:spacing w:after="120"/>
      <w:outlineLvl w:val="5"/>
    </w:pPr>
    <w:rPr>
      <w:spacing w:val="10"/>
      <w:sz w:val="20"/>
      <w:szCs w:val="20"/>
      <w:lang w:eastAsia="ja-JP"/>
    </w:rPr>
  </w:style>
  <w:style w:type="paragraph" w:styleId="7">
    <w:name w:val="heading 7"/>
    <w:basedOn w:val="a"/>
    <w:next w:val="a"/>
    <w:link w:val="70"/>
    <w:uiPriority w:val="99"/>
    <w:qFormat/>
    <w:rsid w:val="008615E4"/>
    <w:pPr>
      <w:spacing w:after="120"/>
      <w:jc w:val="center"/>
      <w:outlineLvl w:val="6"/>
    </w:pPr>
    <w:rPr>
      <w:i/>
      <w:iCs/>
      <w:color w:val="943634"/>
      <w:spacing w:val="10"/>
      <w:sz w:val="20"/>
      <w:szCs w:val="20"/>
      <w:lang w:eastAsia="ja-JP"/>
    </w:rPr>
  </w:style>
  <w:style w:type="paragraph" w:styleId="8">
    <w:name w:val="heading 8"/>
    <w:basedOn w:val="a"/>
    <w:next w:val="a"/>
    <w:link w:val="80"/>
    <w:uiPriority w:val="99"/>
    <w:qFormat/>
    <w:rsid w:val="001E5776"/>
    <w:pPr>
      <w:spacing w:after="120"/>
      <w:jc w:val="center"/>
      <w:outlineLvl w:val="7"/>
    </w:pPr>
    <w:rPr>
      <w:caps/>
      <w:spacing w:val="10"/>
      <w:sz w:val="20"/>
      <w:szCs w:val="20"/>
      <w:lang w:eastAsia="ja-JP"/>
    </w:rPr>
  </w:style>
  <w:style w:type="paragraph" w:styleId="9">
    <w:name w:val="heading 9"/>
    <w:basedOn w:val="a"/>
    <w:next w:val="a"/>
    <w:link w:val="90"/>
    <w:uiPriority w:val="99"/>
    <w:qFormat/>
    <w:rsid w:val="001E5776"/>
    <w:pPr>
      <w:spacing w:after="120"/>
      <w:jc w:val="center"/>
      <w:outlineLvl w:val="8"/>
    </w:pPr>
    <w:rPr>
      <w:i/>
      <w:iCs/>
      <w:caps/>
      <w:spacing w:val="10"/>
      <w:sz w:val="20"/>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9"/>
    <w:locked/>
    <w:rsid w:val="00FA185D"/>
    <w:rPr>
      <w:rFonts w:ascii="ＭＳ ゴシック" w:eastAsia="ＭＳ ゴシック"/>
      <w:b/>
      <w:spacing w:val="20"/>
      <w:sz w:val="28"/>
    </w:rPr>
  </w:style>
  <w:style w:type="character" w:customStyle="1" w:styleId="20">
    <w:name w:val="見出し 2 (文字)"/>
    <w:basedOn w:val="a0"/>
    <w:link w:val="2"/>
    <w:uiPriority w:val="99"/>
    <w:locked/>
    <w:rsid w:val="007122E4"/>
    <w:rPr>
      <w:b/>
      <w:spacing w:val="15"/>
      <w:sz w:val="24"/>
    </w:rPr>
  </w:style>
  <w:style w:type="character" w:customStyle="1" w:styleId="30">
    <w:name w:val="見出し 3 (文字)"/>
    <w:basedOn w:val="a0"/>
    <w:link w:val="3"/>
    <w:uiPriority w:val="99"/>
    <w:locked/>
    <w:rsid w:val="00AB31C3"/>
    <w:rPr>
      <w:b/>
      <w:sz w:val="24"/>
    </w:rPr>
  </w:style>
  <w:style w:type="character" w:customStyle="1" w:styleId="40">
    <w:name w:val="見出し 4 (文字)"/>
    <w:basedOn w:val="a0"/>
    <w:link w:val="4"/>
    <w:uiPriority w:val="99"/>
    <w:locked/>
    <w:rsid w:val="00F83F92"/>
    <w:rPr>
      <w:b/>
      <w:spacing w:val="10"/>
      <w:sz w:val="18"/>
    </w:rPr>
  </w:style>
  <w:style w:type="character" w:customStyle="1" w:styleId="50">
    <w:name w:val="見出し 5 (文字)"/>
    <w:basedOn w:val="a0"/>
    <w:link w:val="5"/>
    <w:uiPriority w:val="99"/>
    <w:locked/>
    <w:rsid w:val="00F6235C"/>
    <w:rPr>
      <w:spacing w:val="10"/>
      <w:sz w:val="18"/>
    </w:rPr>
  </w:style>
  <w:style w:type="character" w:customStyle="1" w:styleId="60">
    <w:name w:val="見出し 6 (文字)"/>
    <w:basedOn w:val="a0"/>
    <w:link w:val="6"/>
    <w:uiPriority w:val="99"/>
    <w:locked/>
    <w:rsid w:val="008615E4"/>
    <w:rPr>
      <w:spacing w:val="10"/>
    </w:rPr>
  </w:style>
  <w:style w:type="character" w:customStyle="1" w:styleId="70">
    <w:name w:val="見出し 7 (文字)"/>
    <w:basedOn w:val="a0"/>
    <w:link w:val="7"/>
    <w:uiPriority w:val="99"/>
    <w:semiHidden/>
    <w:locked/>
    <w:rsid w:val="008615E4"/>
    <w:rPr>
      <w:i/>
      <w:color w:val="943634"/>
      <w:spacing w:val="10"/>
    </w:rPr>
  </w:style>
  <w:style w:type="character" w:customStyle="1" w:styleId="80">
    <w:name w:val="見出し 8 (文字)"/>
    <w:basedOn w:val="a0"/>
    <w:link w:val="8"/>
    <w:uiPriority w:val="99"/>
    <w:semiHidden/>
    <w:locked/>
    <w:rsid w:val="001E5776"/>
    <w:rPr>
      <w:rFonts w:eastAsia="ＭＳ ゴシック"/>
      <w:caps/>
      <w:spacing w:val="10"/>
      <w:sz w:val="20"/>
    </w:rPr>
  </w:style>
  <w:style w:type="character" w:customStyle="1" w:styleId="90">
    <w:name w:val="見出し 9 (文字)"/>
    <w:basedOn w:val="a0"/>
    <w:link w:val="9"/>
    <w:uiPriority w:val="99"/>
    <w:semiHidden/>
    <w:locked/>
    <w:rsid w:val="001E5776"/>
    <w:rPr>
      <w:rFonts w:eastAsia="ＭＳ ゴシック"/>
      <w:i/>
      <w:caps/>
      <w:spacing w:val="10"/>
      <w:sz w:val="20"/>
    </w:rPr>
  </w:style>
  <w:style w:type="paragraph" w:styleId="a3">
    <w:name w:val="caption"/>
    <w:basedOn w:val="a"/>
    <w:next w:val="a"/>
    <w:uiPriority w:val="99"/>
    <w:qFormat/>
    <w:rsid w:val="001E5776"/>
    <w:rPr>
      <w:caps/>
      <w:spacing w:val="10"/>
      <w:szCs w:val="18"/>
    </w:rPr>
  </w:style>
  <w:style w:type="paragraph" w:styleId="a4">
    <w:name w:val="Title"/>
    <w:basedOn w:val="a"/>
    <w:next w:val="a"/>
    <w:link w:val="a5"/>
    <w:uiPriority w:val="99"/>
    <w:qFormat/>
    <w:rsid w:val="00F519F4"/>
    <w:pPr>
      <w:pBdr>
        <w:top w:val="single" w:sz="4" w:space="1" w:color="BFBFBF"/>
        <w:bottom w:val="single" w:sz="4" w:space="6" w:color="BFBFBF"/>
      </w:pBdr>
      <w:shd w:val="clear" w:color="auto" w:fill="F2F2F2"/>
      <w:spacing w:before="100" w:beforeAutospacing="1" w:after="300"/>
      <w:jc w:val="center"/>
    </w:pPr>
    <w:rPr>
      <w:b/>
      <w:color w:val="632423"/>
      <w:spacing w:val="50"/>
      <w:sz w:val="32"/>
      <w:szCs w:val="44"/>
      <w:lang w:eastAsia="ja-JP"/>
    </w:rPr>
  </w:style>
  <w:style w:type="character" w:customStyle="1" w:styleId="a5">
    <w:name w:val="表題 (文字)"/>
    <w:basedOn w:val="a0"/>
    <w:link w:val="a4"/>
    <w:uiPriority w:val="99"/>
    <w:locked/>
    <w:rsid w:val="00F519F4"/>
    <w:rPr>
      <w:b/>
      <w:color w:val="632423"/>
      <w:spacing w:val="50"/>
      <w:sz w:val="44"/>
      <w:shd w:val="clear" w:color="auto" w:fill="F2F2F2"/>
    </w:rPr>
  </w:style>
  <w:style w:type="paragraph" w:styleId="a6">
    <w:name w:val="Subtitle"/>
    <w:basedOn w:val="a"/>
    <w:next w:val="a"/>
    <w:link w:val="a7"/>
    <w:uiPriority w:val="99"/>
    <w:qFormat/>
    <w:rsid w:val="008615E4"/>
    <w:pPr>
      <w:spacing w:after="560"/>
      <w:jc w:val="center"/>
    </w:pPr>
    <w:rPr>
      <w:color w:val="262626"/>
      <w:spacing w:val="20"/>
      <w:sz w:val="18"/>
      <w:szCs w:val="18"/>
      <w:lang w:eastAsia="ja-JP"/>
    </w:rPr>
  </w:style>
  <w:style w:type="character" w:customStyle="1" w:styleId="a7">
    <w:name w:val="副題 (文字)"/>
    <w:basedOn w:val="a0"/>
    <w:link w:val="a6"/>
    <w:uiPriority w:val="99"/>
    <w:locked/>
    <w:rsid w:val="008615E4"/>
    <w:rPr>
      <w:color w:val="262626"/>
      <w:spacing w:val="20"/>
      <w:sz w:val="18"/>
    </w:rPr>
  </w:style>
  <w:style w:type="character" w:styleId="a8">
    <w:name w:val="Strong"/>
    <w:basedOn w:val="a0"/>
    <w:uiPriority w:val="99"/>
    <w:qFormat/>
    <w:rsid w:val="001E5776"/>
    <w:rPr>
      <w:rFonts w:cs="Times New Roman"/>
      <w:b/>
      <w:color w:val="943634"/>
      <w:spacing w:val="5"/>
    </w:rPr>
  </w:style>
  <w:style w:type="character" w:styleId="a9">
    <w:name w:val="Emphasis"/>
    <w:basedOn w:val="a0"/>
    <w:uiPriority w:val="99"/>
    <w:qFormat/>
    <w:rsid w:val="001E5776"/>
    <w:rPr>
      <w:rFonts w:cs="Times New Roman"/>
      <w:caps/>
      <w:spacing w:val="5"/>
      <w:sz w:val="20"/>
    </w:rPr>
  </w:style>
  <w:style w:type="paragraph" w:styleId="aa">
    <w:name w:val="No Spacing"/>
    <w:basedOn w:val="a"/>
    <w:link w:val="ab"/>
    <w:uiPriority w:val="99"/>
    <w:qFormat/>
    <w:rsid w:val="001E5776"/>
  </w:style>
  <w:style w:type="character" w:customStyle="1" w:styleId="ab">
    <w:name w:val="行間詰め (文字)"/>
    <w:basedOn w:val="a0"/>
    <w:link w:val="aa"/>
    <w:uiPriority w:val="99"/>
    <w:locked/>
    <w:rsid w:val="001E5776"/>
    <w:rPr>
      <w:rFonts w:cs="Times New Roman"/>
    </w:rPr>
  </w:style>
  <w:style w:type="paragraph" w:styleId="ac">
    <w:name w:val="List Paragraph"/>
    <w:basedOn w:val="a"/>
    <w:uiPriority w:val="99"/>
    <w:qFormat/>
    <w:rsid w:val="001E5776"/>
    <w:pPr>
      <w:ind w:left="720"/>
    </w:pPr>
  </w:style>
  <w:style w:type="paragraph" w:styleId="ad">
    <w:name w:val="Quote"/>
    <w:basedOn w:val="a"/>
    <w:next w:val="a"/>
    <w:link w:val="ae"/>
    <w:uiPriority w:val="99"/>
    <w:qFormat/>
    <w:rsid w:val="002B2BEC"/>
    <w:pPr>
      <w:shd w:val="clear" w:color="auto" w:fill="DEEAF6"/>
    </w:pPr>
    <w:rPr>
      <w:i/>
      <w:iCs/>
      <w:szCs w:val="20"/>
      <w:lang w:eastAsia="ja-JP"/>
    </w:rPr>
  </w:style>
  <w:style w:type="character" w:customStyle="1" w:styleId="ae">
    <w:name w:val="引用文 (文字)"/>
    <w:basedOn w:val="a0"/>
    <w:link w:val="ad"/>
    <w:uiPriority w:val="99"/>
    <w:locked/>
    <w:rsid w:val="002B2BEC"/>
    <w:rPr>
      <w:i/>
      <w:sz w:val="16"/>
      <w:shd w:val="clear" w:color="auto" w:fill="DEEAF6"/>
    </w:rPr>
  </w:style>
  <w:style w:type="paragraph" w:styleId="21">
    <w:name w:val="Intense Quote"/>
    <w:basedOn w:val="a"/>
    <w:next w:val="a"/>
    <w:link w:val="22"/>
    <w:uiPriority w:val="99"/>
    <w:qFormat/>
    <w:rsid w:val="001E5776"/>
    <w:pPr>
      <w:pBdr>
        <w:top w:val="dotted" w:sz="2" w:space="10" w:color="632423"/>
        <w:bottom w:val="dotted" w:sz="2" w:space="4" w:color="632423"/>
      </w:pBdr>
      <w:spacing w:before="160" w:line="300" w:lineRule="auto"/>
      <w:ind w:left="1440" w:right="1440"/>
    </w:pPr>
    <w:rPr>
      <w:caps/>
      <w:color w:val="622423"/>
      <w:spacing w:val="5"/>
      <w:sz w:val="20"/>
      <w:szCs w:val="20"/>
      <w:lang w:eastAsia="ja-JP"/>
    </w:rPr>
  </w:style>
  <w:style w:type="character" w:customStyle="1" w:styleId="22">
    <w:name w:val="引用文 2 (文字)"/>
    <w:basedOn w:val="a0"/>
    <w:link w:val="21"/>
    <w:uiPriority w:val="99"/>
    <w:locked/>
    <w:rsid w:val="001E5776"/>
    <w:rPr>
      <w:rFonts w:eastAsia="ＭＳ ゴシック"/>
      <w:caps/>
      <w:color w:val="622423"/>
      <w:spacing w:val="5"/>
      <w:sz w:val="20"/>
    </w:rPr>
  </w:style>
  <w:style w:type="character" w:styleId="af">
    <w:name w:val="Subtle Emphasis"/>
    <w:basedOn w:val="a0"/>
    <w:uiPriority w:val="99"/>
    <w:qFormat/>
    <w:rsid w:val="001E5776"/>
    <w:rPr>
      <w:i/>
    </w:rPr>
  </w:style>
  <w:style w:type="character" w:styleId="23">
    <w:name w:val="Intense Emphasis"/>
    <w:basedOn w:val="a0"/>
    <w:uiPriority w:val="99"/>
    <w:qFormat/>
    <w:rsid w:val="001E5776"/>
    <w:rPr>
      <w:i/>
      <w:caps/>
      <w:spacing w:val="10"/>
      <w:sz w:val="20"/>
    </w:rPr>
  </w:style>
  <w:style w:type="character" w:styleId="af0">
    <w:name w:val="Subtle Reference"/>
    <w:basedOn w:val="a0"/>
    <w:uiPriority w:val="99"/>
    <w:qFormat/>
    <w:rsid w:val="001E5776"/>
    <w:rPr>
      <w:rFonts w:ascii="Century" w:eastAsia="ＭＳ 明朝" w:hAnsi="Century"/>
      <w:i/>
      <w:color w:val="622423"/>
    </w:rPr>
  </w:style>
  <w:style w:type="character" w:styleId="24">
    <w:name w:val="Intense Reference"/>
    <w:basedOn w:val="a0"/>
    <w:uiPriority w:val="99"/>
    <w:qFormat/>
    <w:rsid w:val="001E5776"/>
    <w:rPr>
      <w:rFonts w:ascii="Century" w:eastAsia="ＭＳ 明朝" w:hAnsi="Century"/>
      <w:b/>
      <w:i/>
      <w:color w:val="622423"/>
    </w:rPr>
  </w:style>
  <w:style w:type="character" w:styleId="af1">
    <w:name w:val="Book Title"/>
    <w:basedOn w:val="a0"/>
    <w:uiPriority w:val="99"/>
    <w:qFormat/>
    <w:rsid w:val="001E5776"/>
    <w:rPr>
      <w:caps/>
      <w:color w:val="622423"/>
      <w:spacing w:val="5"/>
      <w:u w:color="622423"/>
    </w:rPr>
  </w:style>
  <w:style w:type="paragraph" w:styleId="af2">
    <w:name w:val="TOC Heading"/>
    <w:basedOn w:val="1"/>
    <w:next w:val="a"/>
    <w:uiPriority w:val="99"/>
    <w:qFormat/>
    <w:rsid w:val="001E5776"/>
    <w:pPr>
      <w:outlineLvl w:val="9"/>
    </w:pPr>
  </w:style>
  <w:style w:type="paragraph" w:styleId="af3">
    <w:name w:val="header"/>
    <w:basedOn w:val="a"/>
    <w:link w:val="af4"/>
    <w:uiPriority w:val="99"/>
    <w:rsid w:val="00FB3E07"/>
    <w:pPr>
      <w:tabs>
        <w:tab w:val="center" w:pos="4252"/>
      </w:tabs>
      <w:snapToGrid w:val="0"/>
    </w:pPr>
    <w:rPr>
      <w:color w:val="262626"/>
      <w:sz w:val="20"/>
      <w:szCs w:val="20"/>
      <w:lang w:eastAsia="ja-JP"/>
    </w:rPr>
  </w:style>
  <w:style w:type="character" w:customStyle="1" w:styleId="af4">
    <w:name w:val="ヘッダー (文字)"/>
    <w:basedOn w:val="a0"/>
    <w:link w:val="af3"/>
    <w:uiPriority w:val="99"/>
    <w:locked/>
    <w:rsid w:val="00FB3E07"/>
    <w:rPr>
      <w:color w:val="262626"/>
      <w:lang w:eastAsia="ja-JP"/>
    </w:rPr>
  </w:style>
  <w:style w:type="paragraph" w:styleId="af5">
    <w:name w:val="footer"/>
    <w:basedOn w:val="a"/>
    <w:link w:val="af6"/>
    <w:uiPriority w:val="99"/>
    <w:rsid w:val="001E5776"/>
    <w:pPr>
      <w:tabs>
        <w:tab w:val="center" w:pos="4252"/>
        <w:tab w:val="right" w:pos="8504"/>
      </w:tabs>
      <w:snapToGrid w:val="0"/>
    </w:pPr>
  </w:style>
  <w:style w:type="character" w:customStyle="1" w:styleId="af6">
    <w:name w:val="フッター (文字)"/>
    <w:basedOn w:val="a0"/>
    <w:link w:val="af5"/>
    <w:uiPriority w:val="99"/>
    <w:locked/>
    <w:rsid w:val="001E5776"/>
    <w:rPr>
      <w:rFonts w:cs="Times New Roman"/>
    </w:rPr>
  </w:style>
  <w:style w:type="paragraph" w:styleId="af7">
    <w:name w:val="Balloon Text"/>
    <w:basedOn w:val="a"/>
    <w:link w:val="af8"/>
    <w:uiPriority w:val="99"/>
    <w:semiHidden/>
    <w:rsid w:val="001E5776"/>
    <w:rPr>
      <w:sz w:val="18"/>
      <w:szCs w:val="18"/>
      <w:lang w:eastAsia="ja-JP"/>
    </w:rPr>
  </w:style>
  <w:style w:type="character" w:customStyle="1" w:styleId="af8">
    <w:name w:val="吹き出し (文字)"/>
    <w:basedOn w:val="a0"/>
    <w:link w:val="af7"/>
    <w:uiPriority w:val="99"/>
    <w:semiHidden/>
    <w:locked/>
    <w:rsid w:val="001E5776"/>
    <w:rPr>
      <w:sz w:val="18"/>
    </w:rPr>
  </w:style>
  <w:style w:type="paragraph" w:styleId="11">
    <w:name w:val="toc 1"/>
    <w:basedOn w:val="a"/>
    <w:next w:val="a"/>
    <w:autoRedefine/>
    <w:uiPriority w:val="99"/>
    <w:rsid w:val="00D87B54"/>
    <w:pPr>
      <w:tabs>
        <w:tab w:val="left" w:pos="440"/>
        <w:tab w:val="right" w:leader="dot" w:pos="8494"/>
      </w:tabs>
    </w:pPr>
  </w:style>
  <w:style w:type="paragraph" w:styleId="25">
    <w:name w:val="toc 2"/>
    <w:basedOn w:val="a"/>
    <w:next w:val="a"/>
    <w:autoRedefine/>
    <w:uiPriority w:val="99"/>
    <w:rsid w:val="001E2EDE"/>
    <w:pPr>
      <w:ind w:leftChars="100" w:left="220"/>
    </w:pPr>
  </w:style>
  <w:style w:type="paragraph" w:styleId="31">
    <w:name w:val="toc 3"/>
    <w:basedOn w:val="a"/>
    <w:next w:val="a"/>
    <w:autoRedefine/>
    <w:uiPriority w:val="99"/>
    <w:rsid w:val="004B56A3"/>
    <w:pPr>
      <w:ind w:leftChars="200" w:left="320"/>
    </w:pPr>
    <w:rPr>
      <w:lang w:eastAsia="ja-JP"/>
    </w:rPr>
  </w:style>
  <w:style w:type="character" w:styleId="af9">
    <w:name w:val="Hyperlink"/>
    <w:basedOn w:val="a0"/>
    <w:uiPriority w:val="99"/>
    <w:rsid w:val="001E2EDE"/>
    <w:rPr>
      <w:rFonts w:cs="Times New Roman"/>
      <w:color w:val="0000FF"/>
      <w:u w:val="single"/>
    </w:rPr>
  </w:style>
  <w:style w:type="character" w:styleId="afa">
    <w:name w:val="Placeholder Text"/>
    <w:basedOn w:val="a0"/>
    <w:uiPriority w:val="99"/>
    <w:semiHidden/>
    <w:rsid w:val="00F073C2"/>
    <w:rPr>
      <w:color w:val="808080"/>
    </w:rPr>
  </w:style>
  <w:style w:type="table" w:styleId="afb">
    <w:name w:val="Table Grid"/>
    <w:basedOn w:val="a1"/>
    <w:uiPriority w:val="99"/>
    <w:rsid w:val="005D68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32">
    <w:name w:val="Light Grid Accent 3"/>
    <w:basedOn w:val="a1"/>
    <w:uiPriority w:val="99"/>
    <w:rsid w:val="005D680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Arial" w:eastAsia="ＭＳ ゴシック" w:hAnsi="Arial"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Arial" w:eastAsia="ＭＳ ゴシック" w:hAnsi="Arial"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rial" w:eastAsia="ＭＳ ゴシック" w:hAnsi="Arial" w:cs="Times New Roman"/>
        <w:b/>
        <w:bCs/>
      </w:rPr>
    </w:tblStylePr>
    <w:tblStylePr w:type="lastCol">
      <w:rPr>
        <w:rFonts w:ascii="Arial" w:eastAsia="ＭＳ ゴシック" w:hAnsi="Arial"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12">
    <w:name w:val="Light Shading Accent 6"/>
    <w:basedOn w:val="a1"/>
    <w:uiPriority w:val="99"/>
    <w:rsid w:val="005D680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13">
    <w:name w:val="Light Shading Accent 3"/>
    <w:basedOn w:val="a1"/>
    <w:uiPriority w:val="99"/>
    <w:rsid w:val="005D680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paragraph" w:customStyle="1" w:styleId="73FCB15ECFFD4658BAE67662F485B8B1">
    <w:name w:val="73FCB15ECFFD4658BAE67662F485B8B1"/>
    <w:uiPriority w:val="99"/>
    <w:rsid w:val="008615E4"/>
    <w:pPr>
      <w:spacing w:after="200" w:line="276" w:lineRule="auto"/>
    </w:pPr>
    <w:rPr>
      <w:rFonts w:ascii="Century" w:eastAsia="ＭＳ 明朝" w:hAnsi="Century"/>
      <w:sz w:val="22"/>
      <w:szCs w:val="22"/>
      <w:lang w:eastAsia="en-US"/>
    </w:rPr>
  </w:style>
  <w:style w:type="paragraph" w:customStyle="1" w:styleId="afc">
    <w:name w:val="カスタムフッター"/>
    <w:basedOn w:val="af5"/>
    <w:link w:val="afd"/>
    <w:uiPriority w:val="99"/>
    <w:rsid w:val="00FB3E07"/>
    <w:pPr>
      <w:jc w:val="right"/>
    </w:pPr>
    <w:rPr>
      <w:color w:val="808080"/>
      <w:sz w:val="20"/>
      <w:szCs w:val="20"/>
      <w:lang/>
    </w:rPr>
  </w:style>
  <w:style w:type="character" w:customStyle="1" w:styleId="afd">
    <w:name w:val="カスタムフッター (文字)"/>
    <w:link w:val="afc"/>
    <w:uiPriority w:val="99"/>
    <w:locked/>
    <w:rsid w:val="00FB3E07"/>
    <w:rPr>
      <w:color w:val="808080"/>
    </w:rPr>
  </w:style>
  <w:style w:type="table" w:styleId="26">
    <w:name w:val="Light List Accent 2"/>
    <w:aliases w:val="ベース表"/>
    <w:basedOn w:val="a1"/>
    <w:uiPriority w:val="99"/>
    <w:rsid w:val="0086497C"/>
    <w:rPr>
      <w:sz w:val="18"/>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pPr>
        <w:spacing w:before="0" w:after="0"/>
      </w:pPr>
      <w:rPr>
        <w:rFonts w:eastAsia="ＭＳ ゴシック" w:cs="Times New Roman"/>
        <w:b/>
        <w:bCs/>
        <w:color w:val="auto"/>
        <w:sz w:val="18"/>
      </w:rPr>
      <w:tblPr/>
      <w:tcPr>
        <w:shd w:val="clear" w:color="auto" w:fill="F2F2F2"/>
      </w:tcPr>
    </w:tblStylePr>
    <w:tblStylePr w:type="lastRow">
      <w:pPr>
        <w:spacing w:before="0" w:after="0"/>
      </w:pPr>
      <w:rPr>
        <w:rFonts w:eastAsia="ＭＳ ゴシック" w:cs="Times New Roman"/>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firstCol">
      <w:rPr>
        <w:rFonts w:eastAsia="ＭＳ ゴシック" w:cs="Times New Roman"/>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lastCol">
      <w:rPr>
        <w:rFonts w:eastAsia="ＭＳ ゴシック" w:cs="Times New Roman"/>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1Vert">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2Vert">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1Horz">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2Horz">
      <w:rPr>
        <w:rFonts w:eastAsia="ＭＳ ゴシック" w:cs="Times New Roman"/>
        <w:b w:val="0"/>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neCell">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nwCell">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seCell">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swCell">
      <w:rPr>
        <w:rFonts w:eastAsia="ＭＳ ゴシック" w:cs="Times New Roman"/>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style>
  <w:style w:type="paragraph" w:styleId="41">
    <w:name w:val="toc 4"/>
    <w:basedOn w:val="a"/>
    <w:next w:val="a"/>
    <w:autoRedefine/>
    <w:uiPriority w:val="99"/>
    <w:rsid w:val="001C456D"/>
    <w:pPr>
      <w:widowControl w:val="0"/>
      <w:ind w:leftChars="300" w:left="630"/>
      <w:jc w:val="both"/>
    </w:pPr>
    <w:rPr>
      <w:rFonts w:ascii="Century" w:eastAsia="ＭＳ 明朝" w:hAnsi="Century"/>
      <w:kern w:val="2"/>
      <w:sz w:val="21"/>
      <w:lang w:eastAsia="ja-JP"/>
    </w:rPr>
  </w:style>
  <w:style w:type="paragraph" w:styleId="51">
    <w:name w:val="toc 5"/>
    <w:basedOn w:val="a"/>
    <w:next w:val="a"/>
    <w:autoRedefine/>
    <w:uiPriority w:val="99"/>
    <w:rsid w:val="001C456D"/>
    <w:pPr>
      <w:widowControl w:val="0"/>
      <w:ind w:leftChars="400" w:left="840"/>
      <w:jc w:val="both"/>
    </w:pPr>
    <w:rPr>
      <w:rFonts w:ascii="Century" w:eastAsia="ＭＳ 明朝" w:hAnsi="Century"/>
      <w:kern w:val="2"/>
      <w:sz w:val="21"/>
      <w:lang w:eastAsia="ja-JP"/>
    </w:rPr>
  </w:style>
  <w:style w:type="paragraph" w:styleId="61">
    <w:name w:val="toc 6"/>
    <w:basedOn w:val="a"/>
    <w:next w:val="a"/>
    <w:autoRedefine/>
    <w:uiPriority w:val="99"/>
    <w:rsid w:val="001C456D"/>
    <w:pPr>
      <w:widowControl w:val="0"/>
      <w:ind w:leftChars="500" w:left="1050"/>
      <w:jc w:val="both"/>
    </w:pPr>
    <w:rPr>
      <w:rFonts w:ascii="Century" w:eastAsia="ＭＳ 明朝" w:hAnsi="Century"/>
      <w:kern w:val="2"/>
      <w:sz w:val="21"/>
      <w:lang w:eastAsia="ja-JP"/>
    </w:rPr>
  </w:style>
  <w:style w:type="paragraph" w:styleId="71">
    <w:name w:val="toc 7"/>
    <w:basedOn w:val="a"/>
    <w:next w:val="a"/>
    <w:autoRedefine/>
    <w:uiPriority w:val="99"/>
    <w:rsid w:val="001C456D"/>
    <w:pPr>
      <w:widowControl w:val="0"/>
      <w:ind w:leftChars="600" w:left="1260"/>
      <w:jc w:val="both"/>
    </w:pPr>
    <w:rPr>
      <w:rFonts w:ascii="Century" w:eastAsia="ＭＳ 明朝" w:hAnsi="Century"/>
      <w:kern w:val="2"/>
      <w:sz w:val="21"/>
      <w:lang w:eastAsia="ja-JP"/>
    </w:rPr>
  </w:style>
  <w:style w:type="paragraph" w:styleId="81">
    <w:name w:val="toc 8"/>
    <w:basedOn w:val="a"/>
    <w:next w:val="a"/>
    <w:autoRedefine/>
    <w:uiPriority w:val="99"/>
    <w:rsid w:val="001C456D"/>
    <w:pPr>
      <w:widowControl w:val="0"/>
      <w:ind w:leftChars="700" w:left="1470"/>
      <w:jc w:val="both"/>
    </w:pPr>
    <w:rPr>
      <w:rFonts w:ascii="Century" w:eastAsia="ＭＳ 明朝" w:hAnsi="Century"/>
      <w:kern w:val="2"/>
      <w:sz w:val="21"/>
      <w:lang w:eastAsia="ja-JP"/>
    </w:rPr>
  </w:style>
  <w:style w:type="paragraph" w:styleId="91">
    <w:name w:val="toc 9"/>
    <w:basedOn w:val="a"/>
    <w:next w:val="a"/>
    <w:autoRedefine/>
    <w:uiPriority w:val="99"/>
    <w:rsid w:val="001C456D"/>
    <w:pPr>
      <w:widowControl w:val="0"/>
      <w:ind w:leftChars="800" w:left="1680"/>
      <w:jc w:val="both"/>
    </w:pPr>
    <w:rPr>
      <w:rFonts w:ascii="Century" w:eastAsia="ＭＳ 明朝" w:hAnsi="Century"/>
      <w:kern w:val="2"/>
      <w:sz w:val="21"/>
      <w:lang w:eastAsia="ja-JP"/>
    </w:rPr>
  </w:style>
  <w:style w:type="character" w:styleId="afe">
    <w:name w:val="FollowedHyperlink"/>
    <w:basedOn w:val="a0"/>
    <w:uiPriority w:val="99"/>
    <w:semiHidden/>
    <w:rsid w:val="00BD21F1"/>
    <w:rPr>
      <w:rFonts w:cs="Times New Roman"/>
      <w:color w:val="800080"/>
      <w:u w:val="single"/>
    </w:rPr>
  </w:style>
  <w:style w:type="paragraph" w:customStyle="1" w:styleId="font5">
    <w:name w:val="font5"/>
    <w:basedOn w:val="a"/>
    <w:uiPriority w:val="99"/>
    <w:rsid w:val="00F61A5E"/>
    <w:pPr>
      <w:spacing w:before="100" w:beforeAutospacing="1" w:after="100" w:afterAutospacing="1"/>
    </w:pPr>
    <w:rPr>
      <w:rFonts w:ascii="ＭＳ Ｐゴシック" w:eastAsia="ＭＳ Ｐゴシック" w:hAnsi="ＭＳ Ｐゴシック" w:cs="ＭＳ Ｐゴシック"/>
      <w:sz w:val="12"/>
      <w:szCs w:val="12"/>
      <w:lang w:eastAsia="ja-JP"/>
    </w:rPr>
  </w:style>
  <w:style w:type="paragraph" w:customStyle="1" w:styleId="xl66">
    <w:name w:val="xl66"/>
    <w:basedOn w:val="a"/>
    <w:uiPriority w:val="99"/>
    <w:rsid w:val="00F61A5E"/>
    <w:pPr>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67">
    <w:name w:val="xl67"/>
    <w:basedOn w:val="a"/>
    <w:uiPriority w:val="99"/>
    <w:rsid w:val="00F61A5E"/>
    <w:pPr>
      <w:spacing w:before="100" w:beforeAutospacing="1" w:after="100" w:afterAutospacing="1"/>
    </w:pPr>
    <w:rPr>
      <w:rFonts w:ascii="ＭＳ Ｐゴシック" w:eastAsia="ＭＳ Ｐゴシック" w:hAnsi="ＭＳ Ｐゴシック" w:cs="ＭＳ Ｐゴシック"/>
      <w:b/>
      <w:bCs/>
      <w:sz w:val="18"/>
      <w:szCs w:val="18"/>
      <w:lang w:eastAsia="ja-JP"/>
    </w:rPr>
  </w:style>
  <w:style w:type="paragraph" w:customStyle="1" w:styleId="xl68">
    <w:name w:val="xl68"/>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69">
    <w:name w:val="xl69"/>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rPr>
  </w:style>
  <w:style w:type="paragraph" w:customStyle="1" w:styleId="xl70">
    <w:name w:val="xl70"/>
    <w:basedOn w:val="a"/>
    <w:uiPriority w:val="99"/>
    <w:rsid w:val="00F61A5E"/>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rPr>
  </w:style>
  <w:style w:type="paragraph" w:customStyle="1" w:styleId="xl71">
    <w:name w:val="xl71"/>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rPr>
  </w:style>
  <w:style w:type="paragraph" w:customStyle="1" w:styleId="xl72">
    <w:name w:val="xl72"/>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73">
    <w:name w:val="xl73"/>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74">
    <w:name w:val="xl74"/>
    <w:basedOn w:val="a"/>
    <w:uiPriority w:val="99"/>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rPr>
  </w:style>
  <w:style w:type="paragraph" w:customStyle="1" w:styleId="xl75">
    <w:name w:val="xl75"/>
    <w:basedOn w:val="a"/>
    <w:uiPriority w:val="99"/>
    <w:rsid w:val="00F61A5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ＭＳ Ｐゴシック" w:eastAsia="ＭＳ Ｐゴシック" w:hAnsi="ＭＳ Ｐゴシック" w:cs="ＭＳ Ｐゴシック"/>
      <w:sz w:val="18"/>
      <w:szCs w:val="18"/>
      <w:lang w:eastAsia="ja-JP"/>
    </w:rPr>
  </w:style>
  <w:style w:type="paragraph" w:customStyle="1" w:styleId="xl76">
    <w:name w:val="xl76"/>
    <w:basedOn w:val="a"/>
    <w:uiPriority w:val="99"/>
    <w:rsid w:val="00F61A5E"/>
    <w:pPr>
      <w:pBdr>
        <w:top w:val="single" w:sz="4" w:space="0" w:color="auto"/>
        <w:left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rPr>
  </w:style>
  <w:style w:type="paragraph" w:customStyle="1" w:styleId="xl77">
    <w:name w:val="xl77"/>
    <w:basedOn w:val="a"/>
    <w:uiPriority w:val="99"/>
    <w:rsid w:val="00F61A5E"/>
    <w:pPr>
      <w:pBdr>
        <w:top w:val="single" w:sz="4" w:space="0" w:color="auto"/>
        <w:left w:val="single" w:sz="4" w:space="0" w:color="auto"/>
        <w:bottom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rPr>
  </w:style>
  <w:style w:type="paragraph" w:customStyle="1" w:styleId="xl78">
    <w:name w:val="xl78"/>
    <w:basedOn w:val="a"/>
    <w:uiPriority w:val="99"/>
    <w:rsid w:val="00F61A5E"/>
    <w:pPr>
      <w:pBdr>
        <w:top w:val="single" w:sz="4" w:space="0" w:color="auto"/>
        <w:bottom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rPr>
  </w:style>
  <w:style w:type="paragraph" w:customStyle="1" w:styleId="xl79">
    <w:name w:val="xl79"/>
    <w:basedOn w:val="a"/>
    <w:uiPriority w:val="99"/>
    <w:rsid w:val="00F61A5E"/>
    <w:pPr>
      <w:pBdr>
        <w:top w:val="single" w:sz="4" w:space="0" w:color="auto"/>
        <w:bottom w:val="single" w:sz="4" w:space="0" w:color="auto"/>
        <w:right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rPr>
  </w:style>
  <w:style w:type="paragraph" w:styleId="Web">
    <w:name w:val="Normal (Web)"/>
    <w:basedOn w:val="a"/>
    <w:uiPriority w:val="99"/>
    <w:rsid w:val="00CB676E"/>
    <w:pPr>
      <w:spacing w:before="100" w:beforeAutospacing="1" w:after="100" w:afterAutospacing="1"/>
    </w:pPr>
    <w:rPr>
      <w:rFonts w:ascii="ＭＳ Ｐゴシック" w:eastAsia="ＭＳ Ｐゴシック" w:hAnsi="ＭＳ Ｐゴシック" w:cs="ＭＳ Ｐゴシック"/>
      <w:sz w:val="24"/>
      <w:szCs w:val="24"/>
      <w:lang w:eastAsia="ja-JP"/>
    </w:rPr>
  </w:style>
  <w:style w:type="paragraph" w:styleId="aff">
    <w:name w:val="Document Map"/>
    <w:basedOn w:val="a"/>
    <w:link w:val="aff0"/>
    <w:uiPriority w:val="99"/>
    <w:semiHidden/>
    <w:rsid w:val="00C200A7"/>
    <w:rPr>
      <w:rFonts w:ascii="MS UI Gothic" w:eastAsia="MS UI Gothic"/>
      <w:sz w:val="18"/>
      <w:szCs w:val="18"/>
    </w:rPr>
  </w:style>
  <w:style w:type="character" w:customStyle="1" w:styleId="aff0">
    <w:name w:val="見出しマップ (文字)"/>
    <w:basedOn w:val="a0"/>
    <w:link w:val="aff"/>
    <w:uiPriority w:val="99"/>
    <w:semiHidden/>
    <w:locked/>
    <w:rsid w:val="00C200A7"/>
    <w:rPr>
      <w:rFonts w:ascii="MS UI Gothic" w:eastAsia="MS UI Gothic"/>
      <w:sz w:val="18"/>
      <w:lang w:eastAsia="en-US"/>
    </w:rPr>
  </w:style>
  <w:style w:type="table" w:customStyle="1" w:styleId="3-51">
    <w:name w:val="一覧 (表) 3 - アクセント 51"/>
    <w:uiPriority w:val="99"/>
    <w:rsid w:val="003D03FD"/>
    <w:pPr>
      <w:ind w:firstLine="360"/>
    </w:pPr>
    <w:rPr>
      <w:rFonts w:ascii="Century" w:eastAsia="ＭＳ 明朝" w:hAnsi="Century"/>
      <w:sz w:val="22"/>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paragraph" w:styleId="HTML">
    <w:name w:val="HTML Preformatted"/>
    <w:basedOn w:val="a"/>
    <w:link w:val="HTML0"/>
    <w:uiPriority w:val="99"/>
    <w:semiHidden/>
    <w:rsid w:val="00E571FB"/>
    <w:pPr>
      <w:pBdr>
        <w:top w:val="single" w:sz="6" w:space="6" w:color="DDDDEE"/>
        <w:left w:val="single" w:sz="6" w:space="6" w:color="DDDDEE"/>
        <w:bottom w:val="single" w:sz="6" w:space="6" w:color="888899"/>
        <w:right w:val="single" w:sz="6" w:space="6" w:color="888899"/>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240" w:right="480"/>
      <w:contextualSpacing w:val="0"/>
    </w:pPr>
    <w:rPr>
      <w:rFonts w:ascii="ＭＳ ゴシック" w:hAnsi="ＭＳ ゴシック" w:cs="ＭＳ ゴシック"/>
      <w:color w:val="000000"/>
      <w:sz w:val="24"/>
      <w:szCs w:val="24"/>
      <w:lang w:eastAsia="ja-JP"/>
    </w:rPr>
  </w:style>
  <w:style w:type="character" w:customStyle="1" w:styleId="HTML0">
    <w:name w:val="HTML 書式付き (文字)"/>
    <w:basedOn w:val="a0"/>
    <w:link w:val="HTML"/>
    <w:uiPriority w:val="99"/>
    <w:semiHidden/>
    <w:locked/>
    <w:rsid w:val="00E571FB"/>
    <w:rPr>
      <w:rFonts w:ascii="ＭＳ ゴシック" w:eastAsia="ＭＳ ゴシック" w:cs="ＭＳ ゴシック"/>
      <w:color w:val="000000"/>
      <w:sz w:val="24"/>
      <w:szCs w:val="24"/>
      <w:shd w:val="clear" w:color="auto" w:fill="F0F8FF"/>
    </w:rPr>
  </w:style>
  <w:style w:type="paragraph" w:customStyle="1" w:styleId="quotation">
    <w:name w:val="quotation"/>
    <w:basedOn w:val="a"/>
    <w:uiPriority w:val="99"/>
    <w:rsid w:val="00E571FB"/>
    <w:pPr>
      <w:spacing w:before="120" w:after="120" w:line="312" w:lineRule="auto"/>
      <w:contextualSpacing w:val="0"/>
    </w:pPr>
    <w:rPr>
      <w:rFonts w:ascii="ＭＳ Ｐゴシック" w:eastAsia="ＭＳ Ｐゴシック" w:hAnsi="ＭＳ Ｐゴシック" w:cs="ＭＳ Ｐゴシック"/>
      <w:sz w:val="24"/>
      <w:szCs w:val="24"/>
      <w:lang w:eastAsia="ja-JP"/>
    </w:rPr>
  </w:style>
  <w:style w:type="character" w:customStyle="1" w:styleId="co11">
    <w:name w:val="co11"/>
    <w:basedOn w:val="a0"/>
    <w:uiPriority w:val="99"/>
    <w:rsid w:val="00E571FB"/>
    <w:rPr>
      <w:rFonts w:cs="Times New Roman"/>
      <w:color w:val="FF8000"/>
    </w:rPr>
  </w:style>
  <w:style w:type="character" w:customStyle="1" w:styleId="kw41">
    <w:name w:val="kw41"/>
    <w:basedOn w:val="a0"/>
    <w:uiPriority w:val="99"/>
    <w:rsid w:val="00E571FB"/>
    <w:rPr>
      <w:rFonts w:cs="Times New Roman"/>
      <w:color w:val="0000BB"/>
    </w:rPr>
  </w:style>
  <w:style w:type="character" w:customStyle="1" w:styleId="kw11">
    <w:name w:val="kw11"/>
    <w:basedOn w:val="a0"/>
    <w:uiPriority w:val="99"/>
    <w:rsid w:val="00E571FB"/>
    <w:rPr>
      <w:rFonts w:cs="Times New Roman"/>
      <w:color w:val="0000BB"/>
    </w:rPr>
  </w:style>
  <w:style w:type="character" w:customStyle="1" w:styleId="kw61">
    <w:name w:val="kw61"/>
    <w:basedOn w:val="a0"/>
    <w:uiPriority w:val="99"/>
    <w:rsid w:val="00E571FB"/>
    <w:rPr>
      <w:rFonts w:cs="Times New Roman"/>
      <w:color w:val="0000BB"/>
    </w:rPr>
  </w:style>
  <w:style w:type="character" w:customStyle="1" w:styleId="st01">
    <w:name w:val="st01"/>
    <w:basedOn w:val="a0"/>
    <w:uiPriority w:val="99"/>
    <w:rsid w:val="00E571FB"/>
    <w:rPr>
      <w:rFonts w:cs="Times New Roman"/>
      <w:color w:val="000000"/>
    </w:rPr>
  </w:style>
  <w:style w:type="character" w:styleId="aff1">
    <w:name w:val="annotation reference"/>
    <w:basedOn w:val="a0"/>
    <w:uiPriority w:val="99"/>
    <w:semiHidden/>
    <w:rsid w:val="006B1804"/>
    <w:rPr>
      <w:rFonts w:cs="Times New Roman"/>
      <w:sz w:val="18"/>
      <w:szCs w:val="18"/>
    </w:rPr>
  </w:style>
  <w:style w:type="paragraph" w:styleId="aff2">
    <w:name w:val="annotation text"/>
    <w:basedOn w:val="a"/>
    <w:link w:val="aff3"/>
    <w:uiPriority w:val="99"/>
    <w:semiHidden/>
    <w:rsid w:val="006B1804"/>
  </w:style>
  <w:style w:type="character" w:customStyle="1" w:styleId="aff3">
    <w:name w:val="コメント文字列 (文字)"/>
    <w:basedOn w:val="a0"/>
    <w:link w:val="aff2"/>
    <w:uiPriority w:val="99"/>
    <w:semiHidden/>
    <w:locked/>
    <w:rsid w:val="006B1804"/>
    <w:rPr>
      <w:rFonts w:cs="Times New Roman"/>
      <w:sz w:val="22"/>
      <w:szCs w:val="22"/>
      <w:lang w:eastAsia="en-US"/>
    </w:rPr>
  </w:style>
  <w:style w:type="paragraph" w:styleId="aff4">
    <w:name w:val="annotation subject"/>
    <w:basedOn w:val="aff2"/>
    <w:next w:val="aff2"/>
    <w:link w:val="aff5"/>
    <w:uiPriority w:val="99"/>
    <w:semiHidden/>
    <w:rsid w:val="006B1804"/>
    <w:rPr>
      <w:b/>
      <w:bCs/>
    </w:rPr>
  </w:style>
  <w:style w:type="character" w:customStyle="1" w:styleId="aff5">
    <w:name w:val="コメント内容 (文字)"/>
    <w:basedOn w:val="aff3"/>
    <w:link w:val="aff4"/>
    <w:uiPriority w:val="99"/>
    <w:semiHidden/>
    <w:locked/>
    <w:rsid w:val="006B1804"/>
    <w:rPr>
      <w:b/>
      <w:bCs/>
    </w:rPr>
  </w:style>
</w:styles>
</file>

<file path=word/webSettings.xml><?xml version="1.0" encoding="utf-8"?>
<w:webSettings xmlns:r="http://schemas.openxmlformats.org/officeDocument/2006/relationships" xmlns:w="http://schemas.openxmlformats.org/wordprocessingml/2006/main">
  <w:divs>
    <w:div w:id="1497961430">
      <w:marLeft w:val="0"/>
      <w:marRight w:val="0"/>
      <w:marTop w:val="0"/>
      <w:marBottom w:val="0"/>
      <w:divBdr>
        <w:top w:val="none" w:sz="0" w:space="0" w:color="auto"/>
        <w:left w:val="none" w:sz="0" w:space="0" w:color="auto"/>
        <w:bottom w:val="none" w:sz="0" w:space="0" w:color="auto"/>
        <w:right w:val="none" w:sz="0" w:space="0" w:color="auto"/>
      </w:divBdr>
    </w:div>
    <w:div w:id="1497961431">
      <w:marLeft w:val="0"/>
      <w:marRight w:val="0"/>
      <w:marTop w:val="0"/>
      <w:marBottom w:val="0"/>
      <w:divBdr>
        <w:top w:val="none" w:sz="0" w:space="0" w:color="auto"/>
        <w:left w:val="none" w:sz="0" w:space="0" w:color="auto"/>
        <w:bottom w:val="none" w:sz="0" w:space="0" w:color="auto"/>
        <w:right w:val="none" w:sz="0" w:space="0" w:color="auto"/>
      </w:divBdr>
    </w:div>
    <w:div w:id="1497961432">
      <w:marLeft w:val="0"/>
      <w:marRight w:val="0"/>
      <w:marTop w:val="0"/>
      <w:marBottom w:val="0"/>
      <w:divBdr>
        <w:top w:val="none" w:sz="0" w:space="0" w:color="auto"/>
        <w:left w:val="none" w:sz="0" w:space="0" w:color="auto"/>
        <w:bottom w:val="none" w:sz="0" w:space="0" w:color="auto"/>
        <w:right w:val="none" w:sz="0" w:space="0" w:color="auto"/>
      </w:divBdr>
    </w:div>
    <w:div w:id="1497961433">
      <w:marLeft w:val="0"/>
      <w:marRight w:val="0"/>
      <w:marTop w:val="0"/>
      <w:marBottom w:val="0"/>
      <w:divBdr>
        <w:top w:val="none" w:sz="0" w:space="0" w:color="auto"/>
        <w:left w:val="none" w:sz="0" w:space="0" w:color="auto"/>
        <w:bottom w:val="none" w:sz="0" w:space="0" w:color="auto"/>
        <w:right w:val="none" w:sz="0" w:space="0" w:color="auto"/>
      </w:divBdr>
    </w:div>
    <w:div w:id="1497961434">
      <w:marLeft w:val="0"/>
      <w:marRight w:val="0"/>
      <w:marTop w:val="0"/>
      <w:marBottom w:val="0"/>
      <w:divBdr>
        <w:top w:val="none" w:sz="0" w:space="0" w:color="auto"/>
        <w:left w:val="none" w:sz="0" w:space="0" w:color="auto"/>
        <w:bottom w:val="none" w:sz="0" w:space="0" w:color="auto"/>
        <w:right w:val="none" w:sz="0" w:space="0" w:color="auto"/>
      </w:divBdr>
    </w:div>
    <w:div w:id="1497961435">
      <w:marLeft w:val="0"/>
      <w:marRight w:val="0"/>
      <w:marTop w:val="0"/>
      <w:marBottom w:val="0"/>
      <w:divBdr>
        <w:top w:val="none" w:sz="0" w:space="0" w:color="auto"/>
        <w:left w:val="none" w:sz="0" w:space="0" w:color="auto"/>
        <w:bottom w:val="none" w:sz="0" w:space="0" w:color="auto"/>
        <w:right w:val="none" w:sz="0" w:space="0" w:color="auto"/>
      </w:divBdr>
    </w:div>
    <w:div w:id="1497961437">
      <w:marLeft w:val="0"/>
      <w:marRight w:val="0"/>
      <w:marTop w:val="0"/>
      <w:marBottom w:val="0"/>
      <w:divBdr>
        <w:top w:val="none" w:sz="0" w:space="0" w:color="auto"/>
        <w:left w:val="none" w:sz="0" w:space="0" w:color="auto"/>
        <w:bottom w:val="none" w:sz="0" w:space="0" w:color="auto"/>
        <w:right w:val="none" w:sz="0" w:space="0" w:color="auto"/>
      </w:divBdr>
    </w:div>
    <w:div w:id="1497961438">
      <w:marLeft w:val="0"/>
      <w:marRight w:val="0"/>
      <w:marTop w:val="0"/>
      <w:marBottom w:val="0"/>
      <w:divBdr>
        <w:top w:val="none" w:sz="0" w:space="0" w:color="auto"/>
        <w:left w:val="none" w:sz="0" w:space="0" w:color="auto"/>
        <w:bottom w:val="none" w:sz="0" w:space="0" w:color="auto"/>
        <w:right w:val="none" w:sz="0" w:space="0" w:color="auto"/>
      </w:divBdr>
    </w:div>
    <w:div w:id="1497961439">
      <w:marLeft w:val="0"/>
      <w:marRight w:val="0"/>
      <w:marTop w:val="0"/>
      <w:marBottom w:val="0"/>
      <w:divBdr>
        <w:top w:val="none" w:sz="0" w:space="0" w:color="auto"/>
        <w:left w:val="none" w:sz="0" w:space="0" w:color="auto"/>
        <w:bottom w:val="none" w:sz="0" w:space="0" w:color="auto"/>
        <w:right w:val="none" w:sz="0" w:space="0" w:color="auto"/>
      </w:divBdr>
    </w:div>
    <w:div w:id="1497961440">
      <w:marLeft w:val="0"/>
      <w:marRight w:val="0"/>
      <w:marTop w:val="0"/>
      <w:marBottom w:val="0"/>
      <w:divBdr>
        <w:top w:val="none" w:sz="0" w:space="0" w:color="auto"/>
        <w:left w:val="none" w:sz="0" w:space="0" w:color="auto"/>
        <w:bottom w:val="none" w:sz="0" w:space="0" w:color="auto"/>
        <w:right w:val="none" w:sz="0" w:space="0" w:color="auto"/>
      </w:divBdr>
    </w:div>
    <w:div w:id="1497961441">
      <w:marLeft w:val="0"/>
      <w:marRight w:val="0"/>
      <w:marTop w:val="0"/>
      <w:marBottom w:val="0"/>
      <w:divBdr>
        <w:top w:val="none" w:sz="0" w:space="0" w:color="auto"/>
        <w:left w:val="none" w:sz="0" w:space="0" w:color="auto"/>
        <w:bottom w:val="none" w:sz="0" w:space="0" w:color="auto"/>
        <w:right w:val="none" w:sz="0" w:space="0" w:color="auto"/>
      </w:divBdr>
    </w:div>
    <w:div w:id="1497961442">
      <w:marLeft w:val="0"/>
      <w:marRight w:val="0"/>
      <w:marTop w:val="0"/>
      <w:marBottom w:val="0"/>
      <w:divBdr>
        <w:top w:val="none" w:sz="0" w:space="0" w:color="auto"/>
        <w:left w:val="none" w:sz="0" w:space="0" w:color="auto"/>
        <w:bottom w:val="none" w:sz="0" w:space="0" w:color="auto"/>
        <w:right w:val="none" w:sz="0" w:space="0" w:color="auto"/>
      </w:divBdr>
    </w:div>
    <w:div w:id="1497961443">
      <w:marLeft w:val="0"/>
      <w:marRight w:val="0"/>
      <w:marTop w:val="0"/>
      <w:marBottom w:val="0"/>
      <w:divBdr>
        <w:top w:val="none" w:sz="0" w:space="0" w:color="auto"/>
        <w:left w:val="none" w:sz="0" w:space="0" w:color="auto"/>
        <w:bottom w:val="none" w:sz="0" w:space="0" w:color="auto"/>
        <w:right w:val="none" w:sz="0" w:space="0" w:color="auto"/>
      </w:divBdr>
    </w:div>
    <w:div w:id="1497961444">
      <w:marLeft w:val="0"/>
      <w:marRight w:val="0"/>
      <w:marTop w:val="0"/>
      <w:marBottom w:val="0"/>
      <w:divBdr>
        <w:top w:val="none" w:sz="0" w:space="0" w:color="auto"/>
        <w:left w:val="none" w:sz="0" w:space="0" w:color="auto"/>
        <w:bottom w:val="none" w:sz="0" w:space="0" w:color="auto"/>
        <w:right w:val="none" w:sz="0" w:space="0" w:color="auto"/>
      </w:divBdr>
    </w:div>
    <w:div w:id="1497961446">
      <w:marLeft w:val="0"/>
      <w:marRight w:val="0"/>
      <w:marTop w:val="0"/>
      <w:marBottom w:val="0"/>
      <w:divBdr>
        <w:top w:val="none" w:sz="0" w:space="0" w:color="auto"/>
        <w:left w:val="none" w:sz="0" w:space="0" w:color="auto"/>
        <w:bottom w:val="none" w:sz="0" w:space="0" w:color="auto"/>
        <w:right w:val="none" w:sz="0" w:space="0" w:color="auto"/>
      </w:divBdr>
    </w:div>
    <w:div w:id="1497961448">
      <w:marLeft w:val="0"/>
      <w:marRight w:val="0"/>
      <w:marTop w:val="0"/>
      <w:marBottom w:val="0"/>
      <w:divBdr>
        <w:top w:val="none" w:sz="0" w:space="0" w:color="auto"/>
        <w:left w:val="none" w:sz="0" w:space="0" w:color="auto"/>
        <w:bottom w:val="none" w:sz="0" w:space="0" w:color="auto"/>
        <w:right w:val="none" w:sz="0" w:space="0" w:color="auto"/>
      </w:divBdr>
    </w:div>
    <w:div w:id="1497961449">
      <w:marLeft w:val="0"/>
      <w:marRight w:val="0"/>
      <w:marTop w:val="0"/>
      <w:marBottom w:val="0"/>
      <w:divBdr>
        <w:top w:val="none" w:sz="0" w:space="0" w:color="auto"/>
        <w:left w:val="none" w:sz="0" w:space="0" w:color="auto"/>
        <w:bottom w:val="none" w:sz="0" w:space="0" w:color="auto"/>
        <w:right w:val="none" w:sz="0" w:space="0" w:color="auto"/>
      </w:divBdr>
    </w:div>
    <w:div w:id="1497961450">
      <w:marLeft w:val="30"/>
      <w:marRight w:val="30"/>
      <w:marTop w:val="0"/>
      <w:marBottom w:val="0"/>
      <w:divBdr>
        <w:top w:val="none" w:sz="0" w:space="0" w:color="auto"/>
        <w:left w:val="none" w:sz="0" w:space="0" w:color="auto"/>
        <w:bottom w:val="none" w:sz="0" w:space="0" w:color="auto"/>
        <w:right w:val="none" w:sz="0" w:space="0" w:color="auto"/>
      </w:divBdr>
      <w:divsChild>
        <w:div w:id="1497961447">
          <w:marLeft w:val="120"/>
          <w:marRight w:val="0"/>
          <w:marTop w:val="0"/>
          <w:marBottom w:val="0"/>
          <w:divBdr>
            <w:top w:val="none" w:sz="0" w:space="0" w:color="auto"/>
            <w:left w:val="none" w:sz="0" w:space="0" w:color="auto"/>
            <w:bottom w:val="none" w:sz="0" w:space="0" w:color="auto"/>
            <w:right w:val="none" w:sz="0" w:space="0" w:color="auto"/>
          </w:divBdr>
          <w:divsChild>
            <w:div w:id="1497961436">
              <w:marLeft w:val="330"/>
              <w:marRight w:val="720"/>
              <w:marTop w:val="120"/>
              <w:marBottom w:val="120"/>
              <w:divBdr>
                <w:top w:val="none" w:sz="0" w:space="0" w:color="auto"/>
                <w:left w:val="none" w:sz="0" w:space="0" w:color="auto"/>
                <w:bottom w:val="none" w:sz="0" w:space="0" w:color="auto"/>
                <w:right w:val="none" w:sz="0" w:space="0" w:color="auto"/>
              </w:divBdr>
            </w:div>
            <w:div w:id="1497961445">
              <w:marLeft w:val="330"/>
              <w:marRight w:val="720"/>
              <w:marTop w:val="120"/>
              <w:marBottom w:val="120"/>
              <w:divBdr>
                <w:top w:val="none" w:sz="0" w:space="0" w:color="auto"/>
                <w:left w:val="none" w:sz="0" w:space="0" w:color="auto"/>
                <w:bottom w:val="none" w:sz="0" w:space="0" w:color="auto"/>
                <w:right w:val="none" w:sz="0" w:space="0" w:color="auto"/>
              </w:divBdr>
            </w:div>
          </w:divsChild>
        </w:div>
      </w:divsChild>
    </w:div>
    <w:div w:id="1497961451">
      <w:marLeft w:val="0"/>
      <w:marRight w:val="0"/>
      <w:marTop w:val="0"/>
      <w:marBottom w:val="0"/>
      <w:divBdr>
        <w:top w:val="none" w:sz="0" w:space="0" w:color="auto"/>
        <w:left w:val="none" w:sz="0" w:space="0" w:color="auto"/>
        <w:bottom w:val="none" w:sz="0" w:space="0" w:color="auto"/>
        <w:right w:val="none" w:sz="0" w:space="0" w:color="auto"/>
      </w:divBdr>
    </w:div>
    <w:div w:id="1497961452">
      <w:marLeft w:val="0"/>
      <w:marRight w:val="0"/>
      <w:marTop w:val="0"/>
      <w:marBottom w:val="0"/>
      <w:divBdr>
        <w:top w:val="none" w:sz="0" w:space="0" w:color="auto"/>
        <w:left w:val="none" w:sz="0" w:space="0" w:color="auto"/>
        <w:bottom w:val="none" w:sz="0" w:space="0" w:color="auto"/>
        <w:right w:val="none" w:sz="0" w:space="0" w:color="auto"/>
      </w:divBdr>
    </w:div>
    <w:div w:id="1497961453">
      <w:marLeft w:val="0"/>
      <w:marRight w:val="0"/>
      <w:marTop w:val="0"/>
      <w:marBottom w:val="0"/>
      <w:divBdr>
        <w:top w:val="none" w:sz="0" w:space="0" w:color="auto"/>
        <w:left w:val="none" w:sz="0" w:space="0" w:color="auto"/>
        <w:bottom w:val="none" w:sz="0" w:space="0" w:color="auto"/>
        <w:right w:val="none" w:sz="0" w:space="0" w:color="auto"/>
      </w:divBdr>
    </w:div>
    <w:div w:id="1497961454">
      <w:marLeft w:val="0"/>
      <w:marRight w:val="0"/>
      <w:marTop w:val="0"/>
      <w:marBottom w:val="0"/>
      <w:divBdr>
        <w:top w:val="none" w:sz="0" w:space="0" w:color="auto"/>
        <w:left w:val="none" w:sz="0" w:space="0" w:color="auto"/>
        <w:bottom w:val="none" w:sz="0" w:space="0" w:color="auto"/>
        <w:right w:val="none" w:sz="0" w:space="0" w:color="auto"/>
      </w:divBdr>
    </w:div>
    <w:div w:id="1497961455">
      <w:marLeft w:val="0"/>
      <w:marRight w:val="0"/>
      <w:marTop w:val="0"/>
      <w:marBottom w:val="0"/>
      <w:divBdr>
        <w:top w:val="none" w:sz="0" w:space="0" w:color="auto"/>
        <w:left w:val="none" w:sz="0" w:space="0" w:color="auto"/>
        <w:bottom w:val="none" w:sz="0" w:space="0" w:color="auto"/>
        <w:right w:val="none" w:sz="0" w:space="0" w:color="auto"/>
      </w:divBdr>
    </w:div>
    <w:div w:id="1497961456">
      <w:marLeft w:val="0"/>
      <w:marRight w:val="0"/>
      <w:marTop w:val="0"/>
      <w:marBottom w:val="0"/>
      <w:divBdr>
        <w:top w:val="none" w:sz="0" w:space="0" w:color="auto"/>
        <w:left w:val="none" w:sz="0" w:space="0" w:color="auto"/>
        <w:bottom w:val="none" w:sz="0" w:space="0" w:color="auto"/>
        <w:right w:val="none" w:sz="0" w:space="0" w:color="auto"/>
      </w:divBdr>
    </w:div>
    <w:div w:id="1497961457">
      <w:marLeft w:val="0"/>
      <w:marRight w:val="0"/>
      <w:marTop w:val="0"/>
      <w:marBottom w:val="0"/>
      <w:divBdr>
        <w:top w:val="none" w:sz="0" w:space="0" w:color="auto"/>
        <w:left w:val="none" w:sz="0" w:space="0" w:color="auto"/>
        <w:bottom w:val="none" w:sz="0" w:space="0" w:color="auto"/>
        <w:right w:val="none" w:sz="0" w:space="0" w:color="auto"/>
      </w:divBdr>
    </w:div>
    <w:div w:id="1497961458">
      <w:marLeft w:val="0"/>
      <w:marRight w:val="0"/>
      <w:marTop w:val="0"/>
      <w:marBottom w:val="0"/>
      <w:divBdr>
        <w:top w:val="none" w:sz="0" w:space="0" w:color="auto"/>
        <w:left w:val="none" w:sz="0" w:space="0" w:color="auto"/>
        <w:bottom w:val="none" w:sz="0" w:space="0" w:color="auto"/>
        <w:right w:val="none" w:sz="0" w:space="0" w:color="auto"/>
      </w:divBdr>
    </w:div>
    <w:div w:id="1497961459">
      <w:marLeft w:val="0"/>
      <w:marRight w:val="0"/>
      <w:marTop w:val="0"/>
      <w:marBottom w:val="0"/>
      <w:divBdr>
        <w:top w:val="none" w:sz="0" w:space="0" w:color="auto"/>
        <w:left w:val="none" w:sz="0" w:space="0" w:color="auto"/>
        <w:bottom w:val="none" w:sz="0" w:space="0" w:color="auto"/>
        <w:right w:val="none" w:sz="0" w:space="0" w:color="auto"/>
      </w:divBdr>
    </w:div>
    <w:div w:id="1497961460">
      <w:marLeft w:val="0"/>
      <w:marRight w:val="0"/>
      <w:marTop w:val="0"/>
      <w:marBottom w:val="0"/>
      <w:divBdr>
        <w:top w:val="none" w:sz="0" w:space="0" w:color="auto"/>
        <w:left w:val="none" w:sz="0" w:space="0" w:color="auto"/>
        <w:bottom w:val="none" w:sz="0" w:space="0" w:color="auto"/>
        <w:right w:val="none" w:sz="0" w:space="0" w:color="auto"/>
      </w:divBdr>
    </w:div>
    <w:div w:id="1497961461">
      <w:marLeft w:val="0"/>
      <w:marRight w:val="0"/>
      <w:marTop w:val="0"/>
      <w:marBottom w:val="0"/>
      <w:divBdr>
        <w:top w:val="none" w:sz="0" w:space="0" w:color="auto"/>
        <w:left w:val="none" w:sz="0" w:space="0" w:color="auto"/>
        <w:bottom w:val="none" w:sz="0" w:space="0" w:color="auto"/>
        <w:right w:val="none" w:sz="0" w:space="0" w:color="auto"/>
      </w:divBdr>
    </w:div>
    <w:div w:id="1497961462">
      <w:marLeft w:val="0"/>
      <w:marRight w:val="0"/>
      <w:marTop w:val="0"/>
      <w:marBottom w:val="0"/>
      <w:divBdr>
        <w:top w:val="none" w:sz="0" w:space="0" w:color="auto"/>
        <w:left w:val="none" w:sz="0" w:space="0" w:color="auto"/>
        <w:bottom w:val="none" w:sz="0" w:space="0" w:color="auto"/>
        <w:right w:val="none" w:sz="0" w:space="0" w:color="auto"/>
      </w:divBdr>
    </w:div>
    <w:div w:id="1497961463">
      <w:marLeft w:val="0"/>
      <w:marRight w:val="0"/>
      <w:marTop w:val="0"/>
      <w:marBottom w:val="0"/>
      <w:divBdr>
        <w:top w:val="none" w:sz="0" w:space="0" w:color="auto"/>
        <w:left w:val="none" w:sz="0" w:space="0" w:color="auto"/>
        <w:bottom w:val="none" w:sz="0" w:space="0" w:color="auto"/>
        <w:right w:val="none" w:sz="0" w:space="0" w:color="auto"/>
      </w:divBdr>
    </w:div>
    <w:div w:id="1497961464">
      <w:marLeft w:val="0"/>
      <w:marRight w:val="0"/>
      <w:marTop w:val="0"/>
      <w:marBottom w:val="0"/>
      <w:divBdr>
        <w:top w:val="none" w:sz="0" w:space="0" w:color="auto"/>
        <w:left w:val="none" w:sz="0" w:space="0" w:color="auto"/>
        <w:bottom w:val="none" w:sz="0" w:space="0" w:color="auto"/>
        <w:right w:val="none" w:sz="0" w:space="0" w:color="auto"/>
      </w:divBdr>
    </w:div>
    <w:div w:id="1497961465">
      <w:marLeft w:val="0"/>
      <w:marRight w:val="0"/>
      <w:marTop w:val="0"/>
      <w:marBottom w:val="0"/>
      <w:divBdr>
        <w:top w:val="none" w:sz="0" w:space="0" w:color="auto"/>
        <w:left w:val="none" w:sz="0" w:space="0" w:color="auto"/>
        <w:bottom w:val="none" w:sz="0" w:space="0" w:color="auto"/>
        <w:right w:val="none" w:sz="0" w:space="0" w:color="auto"/>
      </w:divBdr>
    </w:div>
    <w:div w:id="1497961466">
      <w:marLeft w:val="0"/>
      <w:marRight w:val="0"/>
      <w:marTop w:val="0"/>
      <w:marBottom w:val="0"/>
      <w:divBdr>
        <w:top w:val="none" w:sz="0" w:space="0" w:color="auto"/>
        <w:left w:val="none" w:sz="0" w:space="0" w:color="auto"/>
        <w:bottom w:val="none" w:sz="0" w:space="0" w:color="auto"/>
        <w:right w:val="none" w:sz="0" w:space="0" w:color="auto"/>
      </w:divBdr>
    </w:div>
    <w:div w:id="1497961467">
      <w:marLeft w:val="0"/>
      <w:marRight w:val="0"/>
      <w:marTop w:val="0"/>
      <w:marBottom w:val="0"/>
      <w:divBdr>
        <w:top w:val="none" w:sz="0" w:space="0" w:color="auto"/>
        <w:left w:val="none" w:sz="0" w:space="0" w:color="auto"/>
        <w:bottom w:val="none" w:sz="0" w:space="0" w:color="auto"/>
        <w:right w:val="none" w:sz="0" w:space="0" w:color="auto"/>
      </w:divBdr>
    </w:div>
    <w:div w:id="1497961468">
      <w:marLeft w:val="0"/>
      <w:marRight w:val="0"/>
      <w:marTop w:val="0"/>
      <w:marBottom w:val="0"/>
      <w:divBdr>
        <w:top w:val="none" w:sz="0" w:space="0" w:color="auto"/>
        <w:left w:val="none" w:sz="0" w:space="0" w:color="auto"/>
        <w:bottom w:val="none" w:sz="0" w:space="0" w:color="auto"/>
        <w:right w:val="none" w:sz="0" w:space="0" w:color="auto"/>
      </w:divBdr>
    </w:div>
    <w:div w:id="1497961469">
      <w:marLeft w:val="300"/>
      <w:marRight w:val="300"/>
      <w:marTop w:val="3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6692</TotalTime>
  <Pages>18</Pages>
  <Words>393</Words>
  <Characters>2245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要件定義書</vt:lpstr>
    </vt:vector>
  </TitlesOfParts>
  <Company>株式会社システムエグゼ</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要件定義書</dc:title>
  <dc:subject>開発計画表システム刷新</dc:subject>
  <dc:creator>株式会社システムエグゼ</dc:creator>
  <cp:keywords>富士重工業株式会社</cp:keywords>
  <dc:description/>
  <cp:lastModifiedBy>高木義尚</cp:lastModifiedBy>
  <cp:revision>856</cp:revision>
  <cp:lastPrinted>2017-02-07T09:18:00Z</cp:lastPrinted>
  <dcterms:created xsi:type="dcterms:W3CDTF">2015-02-24T06:36:00Z</dcterms:created>
  <dcterms:modified xsi:type="dcterms:W3CDTF">2017-02-07T09:46:00Z</dcterms:modified>
  <cp:category>システム化方針</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プロジェクト">
    <vt:lpwstr>3</vt:lpwstr>
  </property>
  <property fmtid="{D5CDD505-2E9C-101B-9397-08002B2CF9AE}" pid="3" name="工程">
    <vt:lpwstr/>
  </property>
</Properties>
</file>