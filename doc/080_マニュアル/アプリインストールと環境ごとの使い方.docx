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780D2C" w:rsidRDefault="00780D2C" w:rsidP="00780D2C">
      <w:pPr>
        <w:spacing w:line="320" w:lineRule="atLeast"/>
        <w:ind w:left="100" w:right="100"/>
      </w:pPr>
    </w:p>
    <w:p w:rsidR="002B305E" w:rsidRDefault="00BD24AC" w:rsidP="00780D2C">
      <w:pPr>
        <w:spacing w:line="320" w:lineRule="atLeast"/>
        <w:ind w:left="100" w:right="10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51" type="#_x0000_t202" style="position:absolute;left:0;text-align:left;margin-left:13.45pt;margin-top:3.8pt;width:460.05pt;height:172.95pt;z-index:251658240;v-text-anchor:middle" fillcolor="#d9e2f3 [664]">
            <v:textbox inset="5.85pt,.7pt,5.85pt,.7pt">
              <w:txbxContent>
                <w:p w:rsidR="007A1AF0" w:rsidRPr="00D36639" w:rsidRDefault="007A1AF0" w:rsidP="00D36639">
                  <w:pPr>
                    <w:spacing w:line="276" w:lineRule="auto"/>
                    <w:ind w:left="100" w:right="100"/>
                    <w:jc w:val="center"/>
                    <w:rPr>
                      <w:rFonts w:ascii="メイリオ" w:eastAsia="メイリオ" w:hAnsi="メイリオ" w:cs="メイリオ"/>
                      <w:b/>
                      <w:color w:val="1F3864" w:themeColor="accent5" w:themeShade="80"/>
                      <w:sz w:val="48"/>
                      <w:szCs w:val="48"/>
                    </w:rPr>
                  </w:pPr>
                  <w:r w:rsidRPr="00D36639">
                    <w:rPr>
                      <w:rFonts w:ascii="メイリオ" w:eastAsia="メイリオ" w:hAnsi="メイリオ" w:cs="メイリオ" w:hint="eastAsia"/>
                      <w:b/>
                      <w:color w:val="1F3864" w:themeColor="accent5" w:themeShade="80"/>
                      <w:sz w:val="48"/>
                      <w:szCs w:val="48"/>
                    </w:rPr>
                    <w:t>【開発計画表システム】</w:t>
                  </w:r>
                </w:p>
                <w:p w:rsidR="003309F5" w:rsidRDefault="003309F5" w:rsidP="003309F5">
                  <w:pPr>
                    <w:spacing w:line="276" w:lineRule="auto"/>
                    <w:ind w:left="100" w:right="100"/>
                    <w:jc w:val="center"/>
                    <w:rPr>
                      <w:rFonts w:ascii="メイリオ" w:eastAsia="メイリオ" w:hAnsi="メイリオ" w:cs="メイリオ"/>
                      <w:b/>
                      <w:color w:val="1F3864" w:themeColor="accent5" w:themeShade="80"/>
                      <w:sz w:val="56"/>
                      <w:szCs w:val="56"/>
                    </w:rPr>
                  </w:pPr>
                  <w:r w:rsidRPr="003309F5">
                    <w:rPr>
                      <w:rFonts w:ascii="メイリオ" w:eastAsia="メイリオ" w:hAnsi="メイリオ" w:cs="メイリオ" w:hint="eastAsia"/>
                      <w:b/>
                      <w:color w:val="1F3864" w:themeColor="accent5" w:themeShade="80"/>
                      <w:sz w:val="56"/>
                      <w:szCs w:val="56"/>
                    </w:rPr>
                    <w:t>アプリインストールと</w:t>
                  </w:r>
                </w:p>
                <w:p w:rsidR="007A1AF0" w:rsidRPr="00D36639" w:rsidRDefault="003309F5" w:rsidP="003309F5">
                  <w:pPr>
                    <w:spacing w:line="276" w:lineRule="auto"/>
                    <w:ind w:left="100" w:right="100"/>
                    <w:jc w:val="center"/>
                    <w:rPr>
                      <w:rFonts w:ascii="メイリオ" w:eastAsia="メイリオ" w:hAnsi="メイリオ" w:cs="メイリオ"/>
                      <w:b/>
                      <w:color w:val="1F3864" w:themeColor="accent5" w:themeShade="80"/>
                      <w:sz w:val="56"/>
                      <w:szCs w:val="56"/>
                    </w:rPr>
                  </w:pPr>
                  <w:r w:rsidRPr="003309F5">
                    <w:rPr>
                      <w:rFonts w:ascii="メイリオ" w:eastAsia="メイリオ" w:hAnsi="メイリオ" w:cs="メイリオ" w:hint="eastAsia"/>
                      <w:b/>
                      <w:color w:val="1F3864" w:themeColor="accent5" w:themeShade="80"/>
                      <w:sz w:val="56"/>
                      <w:szCs w:val="56"/>
                    </w:rPr>
                    <w:t>環境ごとの使い方</w:t>
                  </w:r>
                </w:p>
              </w:txbxContent>
            </v:textbox>
          </v:shape>
        </w:pict>
      </w:r>
    </w:p>
    <w:p w:rsidR="002B305E" w:rsidRDefault="002B305E" w:rsidP="00780D2C">
      <w:pPr>
        <w:spacing w:line="320" w:lineRule="atLeast"/>
        <w:ind w:left="100" w:right="100"/>
      </w:pPr>
      <w:bookmarkStart w:id="0" w:name="_GoBack"/>
      <w:bookmarkEnd w:id="0"/>
    </w:p>
    <w:p w:rsidR="002B305E" w:rsidRDefault="002B305E" w:rsidP="00780D2C">
      <w:pPr>
        <w:spacing w:line="320" w:lineRule="atLeast"/>
        <w:ind w:left="100" w:right="100"/>
      </w:pPr>
    </w:p>
    <w:p w:rsidR="002B305E" w:rsidRDefault="002B305E" w:rsidP="00780D2C">
      <w:pPr>
        <w:spacing w:line="320" w:lineRule="atLeast"/>
        <w:ind w:left="100" w:right="100"/>
      </w:pPr>
    </w:p>
    <w:p w:rsidR="002B305E" w:rsidRDefault="002B305E" w:rsidP="00780D2C">
      <w:pPr>
        <w:spacing w:line="320" w:lineRule="atLeast"/>
        <w:ind w:left="100" w:right="100"/>
      </w:pPr>
    </w:p>
    <w:p w:rsidR="002B305E" w:rsidRDefault="002B305E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780D2C" w:rsidRDefault="00780D2C" w:rsidP="00780D2C">
      <w:pPr>
        <w:spacing w:line="320" w:lineRule="atLeast"/>
        <w:ind w:left="100" w:right="100"/>
      </w:pPr>
    </w:p>
    <w:p w:rsidR="00F0277B" w:rsidRDefault="00F0277B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780D2C" w:rsidRDefault="00527ADC" w:rsidP="00E81711">
      <w:pPr>
        <w:pStyle w:val="ab"/>
        <w:ind w:left="800" w:right="800"/>
      </w:pPr>
      <w:r>
        <w:br/>
      </w:r>
      <w:r>
        <w:rPr>
          <w:rFonts w:hint="eastAsia"/>
        </w:rPr>
        <w:t>第</w:t>
      </w:r>
      <w:r w:rsidR="002B305E">
        <w:rPr>
          <w:rFonts w:hint="eastAsia"/>
        </w:rPr>
        <w:t xml:space="preserve"> </w:t>
      </w:r>
      <w:r>
        <w:rPr>
          <w:rFonts w:hint="eastAsia"/>
        </w:rPr>
        <w:t>1</w:t>
      </w:r>
      <w:r w:rsidR="002B305E">
        <w:rPr>
          <w:rFonts w:hint="eastAsia"/>
        </w:rPr>
        <w:t>.</w:t>
      </w:r>
      <w:r w:rsidR="008917ED">
        <w:rPr>
          <w:rFonts w:hint="eastAsia"/>
        </w:rPr>
        <w:t>1</w:t>
      </w:r>
      <w:r>
        <w:rPr>
          <w:rFonts w:hint="eastAsia"/>
        </w:rPr>
        <w:t>版</w:t>
      </w:r>
    </w:p>
    <w:p w:rsidR="005F4AC3" w:rsidRDefault="005F4AC3" w:rsidP="005F4AC3">
      <w:pPr>
        <w:ind w:left="100" w:right="100"/>
      </w:pPr>
    </w:p>
    <w:p w:rsidR="00C5003D" w:rsidRDefault="00C5003D" w:rsidP="005F4AC3">
      <w:pPr>
        <w:ind w:left="100" w:right="100"/>
      </w:pPr>
    </w:p>
    <w:tbl>
      <w:tblPr>
        <w:tblW w:w="0" w:type="auto"/>
        <w:jc w:val="center"/>
        <w:tblLook w:val="0680"/>
      </w:tblPr>
      <w:tblGrid>
        <w:gridCol w:w="1555"/>
        <w:gridCol w:w="3969"/>
      </w:tblGrid>
      <w:tr w:rsidR="00527ADC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:rsidR="00527ADC" w:rsidRDefault="002B305E" w:rsidP="00166F0C">
            <w:pPr>
              <w:ind w:left="100" w:right="100"/>
              <w:jc w:val="both"/>
            </w:pPr>
            <w:r>
              <w:rPr>
                <w:rFonts w:hint="eastAsia"/>
              </w:rPr>
              <w:t>株式会社システムエグゼ</w:t>
            </w:r>
          </w:p>
        </w:tc>
      </w:tr>
      <w:tr w:rsidR="00527ADC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作成日</w:t>
            </w:r>
          </w:p>
        </w:tc>
        <w:sdt>
          <w:sdtPr>
            <w:alias w:val="作成日"/>
            <w:tag w:val="作成日"/>
            <w:id w:val="-2123832805"/>
            <w:placeholder>
              <w:docPart w:val="DefaultPlaceholder_1081868576"/>
            </w:placeholder>
            <w:date w:fullDate="2017-03-28T00:00:00Z">
              <w:dateFormat w:val="yyyy'年'M'月'd'日'"/>
              <w:lid w:val="ja-JP"/>
              <w:storeMappedDataAs w:val="dateTime"/>
              <w:calendar w:val="gregorian"/>
            </w:date>
          </w:sdtPr>
          <w:sdtContent>
            <w:tc>
              <w:tcPr>
                <w:tcW w:w="3969" w:type="dxa"/>
                <w:vAlign w:val="center"/>
              </w:tcPr>
              <w:p w:rsidR="00527ADC" w:rsidRDefault="00366104" w:rsidP="002B305E">
                <w:pPr>
                  <w:ind w:left="100" w:right="100"/>
                  <w:jc w:val="both"/>
                </w:pPr>
                <w:r>
                  <w:rPr>
                    <w:rFonts w:hint="eastAsia"/>
                  </w:rPr>
                  <w:t>2017</w:t>
                </w:r>
                <w:r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3</w:t>
                </w:r>
                <w:r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28</w:t>
                </w:r>
                <w:r>
                  <w:rPr>
                    <w:rFonts w:hint="eastAsia"/>
                  </w:rPr>
                  <w:t>日</w:t>
                </w:r>
              </w:p>
            </w:tc>
          </w:sdtContent>
        </w:sdt>
      </w:tr>
      <w:tr w:rsidR="00527ADC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最終更新日</w:t>
            </w:r>
          </w:p>
        </w:tc>
        <w:sdt>
          <w:sdtPr>
            <w:alias w:val="更新日"/>
            <w:tag w:val="更新日"/>
            <w:id w:val="709536508"/>
            <w:placeholder>
              <w:docPart w:val="DefaultPlaceholder_1081868576"/>
            </w:placeholder>
            <w:date w:fullDate="2017-08-22T00:00:00Z">
              <w:dateFormat w:val="yyyy'年'M'月'd'日'"/>
              <w:lid w:val="ja-JP"/>
              <w:storeMappedDataAs w:val="dateTime"/>
              <w:calendar w:val="gregorian"/>
            </w:date>
          </w:sdtPr>
          <w:sdtContent>
            <w:tc>
              <w:tcPr>
                <w:tcW w:w="3969" w:type="dxa"/>
                <w:vAlign w:val="center"/>
              </w:tcPr>
              <w:p w:rsidR="00527ADC" w:rsidRDefault="008917ED" w:rsidP="008917ED">
                <w:pPr>
                  <w:ind w:left="100" w:right="100"/>
                  <w:jc w:val="both"/>
                </w:pPr>
                <w:r>
                  <w:rPr>
                    <w:rFonts w:hint="eastAsia"/>
                  </w:rPr>
                  <w:t>2017</w:t>
                </w:r>
                <w:r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8</w:t>
                </w:r>
                <w:r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22</w:t>
                </w:r>
                <w:r>
                  <w:rPr>
                    <w:rFonts w:hint="eastAsia"/>
                  </w:rPr>
                  <w:t>日</w:t>
                </w:r>
              </w:p>
            </w:tc>
          </w:sdtContent>
        </w:sdt>
      </w:tr>
    </w:tbl>
    <w:p w:rsidR="00C5003D" w:rsidRDefault="00C5003D" w:rsidP="005F4AC3">
      <w:pPr>
        <w:ind w:left="100" w:right="100"/>
      </w:pPr>
    </w:p>
    <w:p w:rsidR="00C5003D" w:rsidRDefault="00C5003D" w:rsidP="005F4AC3">
      <w:pPr>
        <w:ind w:left="100" w:right="100"/>
      </w:pPr>
    </w:p>
    <w:p w:rsidR="008B28C9" w:rsidRDefault="008B28C9">
      <w:pPr>
        <w:widowControl/>
        <w:snapToGrid/>
        <w:ind w:left="100" w:right="100"/>
      </w:pPr>
      <w:r>
        <w:br w:type="page"/>
      </w:r>
    </w:p>
    <w:sdt>
      <w:sdtPr>
        <w:rPr>
          <w:rFonts w:asciiTheme="minorHAnsi" w:eastAsia="ＭＳ Ｐ明朝" w:hAnsiTheme="minorHAnsi" w:cstheme="minorBidi"/>
          <w:b w:val="0"/>
          <w:bCs w:val="0"/>
          <w:color w:val="auto"/>
          <w:kern w:val="2"/>
          <w:sz w:val="20"/>
          <w:szCs w:val="22"/>
          <w:lang w:val="ja-JP"/>
        </w:rPr>
        <w:id w:val="70895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C151F" w:rsidRDefault="009C151F" w:rsidP="009C151F">
          <w:pPr>
            <w:pStyle w:val="af8"/>
            <w:ind w:left="100" w:right="100"/>
          </w:pPr>
          <w:r>
            <w:rPr>
              <w:lang w:val="ja-JP"/>
            </w:rPr>
            <w:t>目次</w:t>
          </w:r>
        </w:p>
        <w:p w:rsidR="00575DD3" w:rsidRDefault="00BD24AC" w:rsidP="00575DD3">
          <w:pPr>
            <w:pStyle w:val="11"/>
            <w:tabs>
              <w:tab w:val="right" w:leader="dot" w:pos="10195"/>
            </w:tabs>
            <w:ind w:left="100" w:right="100"/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9C151F">
            <w:instrText xml:space="preserve"> TOC \o "1-3" \h \z \u </w:instrText>
          </w:r>
          <w:r>
            <w:fldChar w:fldCharType="separate"/>
          </w:r>
          <w:hyperlink w:anchor="_Toc482956488" w:history="1">
            <w:r w:rsidR="00575DD3" w:rsidRPr="00F5057B">
              <w:rPr>
                <w:rStyle w:val="af5"/>
                <w:noProof/>
              </w:rPr>
              <w:t>1.</w:t>
            </w:r>
            <w:r w:rsidR="00575DD3" w:rsidRPr="00F5057B">
              <w:rPr>
                <w:rStyle w:val="af5"/>
                <w:rFonts w:hint="eastAsia"/>
                <w:noProof/>
              </w:rPr>
              <w:t xml:space="preserve"> </w:t>
            </w:r>
            <w:r w:rsidR="00575DD3" w:rsidRPr="00F5057B">
              <w:rPr>
                <w:rStyle w:val="af5"/>
                <w:rFonts w:hint="eastAsia"/>
                <w:noProof/>
              </w:rPr>
              <w:t>アプリインストールと環境ごとの使い方</w:t>
            </w:r>
            <w:r w:rsidR="00575D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DD3">
              <w:rPr>
                <w:noProof/>
                <w:webHidden/>
              </w:rPr>
              <w:instrText xml:space="preserve"> PAGEREF _Toc482956488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6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D3" w:rsidRDefault="00BD24AC" w:rsidP="00575DD3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82956489" w:history="1">
            <w:r w:rsidR="00575DD3" w:rsidRPr="00F5057B">
              <w:rPr>
                <w:rStyle w:val="af5"/>
                <w:noProof/>
              </w:rPr>
              <w:t>1-1.</w:t>
            </w:r>
            <w:r w:rsidR="00575DD3" w:rsidRPr="00F5057B">
              <w:rPr>
                <w:rStyle w:val="af5"/>
                <w:rFonts w:hint="eastAsia"/>
                <w:noProof/>
              </w:rPr>
              <w:t xml:space="preserve"> </w:t>
            </w:r>
            <w:r w:rsidR="00575DD3" w:rsidRPr="00F5057B">
              <w:rPr>
                <w:rStyle w:val="af5"/>
                <w:rFonts w:hint="eastAsia"/>
                <w:noProof/>
              </w:rPr>
              <w:t>アプリインストールと環境ごとの使い方</w:t>
            </w:r>
            <w:r w:rsidR="00575D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DD3">
              <w:rPr>
                <w:noProof/>
                <w:webHidden/>
              </w:rPr>
              <w:instrText xml:space="preserve"> PAGEREF _Toc482956489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6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D3" w:rsidRDefault="00BD24AC" w:rsidP="00575DD3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82956490" w:history="1">
            <w:r w:rsidR="00575DD3" w:rsidRPr="00F5057B">
              <w:rPr>
                <w:rStyle w:val="af5"/>
                <w:noProof/>
              </w:rPr>
              <w:t>1-1-1.</w:t>
            </w:r>
            <w:r w:rsidR="00575DD3" w:rsidRPr="00F5057B">
              <w:rPr>
                <w:rStyle w:val="af5"/>
                <w:rFonts w:hint="eastAsia"/>
                <w:noProof/>
              </w:rPr>
              <w:t xml:space="preserve"> </w:t>
            </w:r>
            <w:r w:rsidR="00575DD3" w:rsidRPr="00F5057B">
              <w:rPr>
                <w:rStyle w:val="af5"/>
                <w:rFonts w:hint="eastAsia"/>
                <w:noProof/>
              </w:rPr>
              <w:t>アプリインストールと環境ごとの使い方</w:t>
            </w:r>
            <w:r w:rsidR="00575D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DD3">
              <w:rPr>
                <w:noProof/>
                <w:webHidden/>
              </w:rPr>
              <w:instrText xml:space="preserve"> PAGEREF _Toc482956490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6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1F" w:rsidRDefault="00BD24AC" w:rsidP="009C151F">
          <w:pPr>
            <w:ind w:left="100" w:right="100"/>
          </w:pPr>
          <w:r>
            <w:fldChar w:fldCharType="end"/>
          </w:r>
        </w:p>
      </w:sdtContent>
    </w:sdt>
    <w:p w:rsidR="00801AA1" w:rsidRDefault="00801AA1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color w:val="1F3864" w:themeColor="accent5" w:themeShade="80"/>
          <w:sz w:val="40"/>
          <w:szCs w:val="32"/>
        </w:rPr>
      </w:pPr>
      <w:r>
        <w:br w:type="page"/>
      </w:r>
    </w:p>
    <w:p w:rsidR="009C151F" w:rsidRPr="00402E20" w:rsidRDefault="00366104" w:rsidP="00B1501D">
      <w:pPr>
        <w:pStyle w:val="a"/>
      </w:pPr>
      <w:bookmarkStart w:id="1" w:name="_Toc482956488"/>
      <w:r w:rsidRPr="00366104">
        <w:rPr>
          <w:rFonts w:hint="eastAsia"/>
        </w:rPr>
        <w:lastRenderedPageBreak/>
        <w:t>アプリインストールと環境ごとの使い方</w:t>
      </w:r>
      <w:bookmarkEnd w:id="1"/>
    </w:p>
    <w:p w:rsidR="006B4A40" w:rsidRDefault="00366104" w:rsidP="00B1501D">
      <w:pPr>
        <w:pStyle w:val="2"/>
        <w:spacing w:before="180" w:after="180"/>
        <w:ind w:left="667" w:right="100"/>
      </w:pPr>
      <w:bookmarkStart w:id="2" w:name="_Toc482956489"/>
      <w:r w:rsidRPr="00366104">
        <w:rPr>
          <w:rFonts w:hint="eastAsia"/>
        </w:rPr>
        <w:t>アプリインストールと環境ごとの使い方</w:t>
      </w:r>
      <w:bookmarkEnd w:id="2"/>
    </w:p>
    <w:p w:rsidR="0050076A" w:rsidRDefault="00366104" w:rsidP="00B1501D">
      <w:pPr>
        <w:pStyle w:val="3"/>
        <w:spacing w:before="180" w:after="180"/>
        <w:ind w:left="667" w:right="100"/>
      </w:pPr>
      <w:bookmarkStart w:id="3" w:name="_Toc482956490"/>
      <w:r w:rsidRPr="00366104">
        <w:rPr>
          <w:rFonts w:hint="eastAsia"/>
        </w:rPr>
        <w:t>アプリインストールと環境ごとの使い方</w:t>
      </w:r>
      <w:bookmarkEnd w:id="3"/>
    </w:p>
    <w:p w:rsidR="00366104" w:rsidRPr="00366104" w:rsidRDefault="00366104" w:rsidP="00366104">
      <w:pPr>
        <w:ind w:left="100" w:right="100"/>
        <w:rPr>
          <w:ins w:id="4" w:author="Comparison" w:date="2017-05-01T17:07:00Z"/>
        </w:rPr>
      </w:pPr>
    </w:p>
    <w:tbl>
      <w:tblPr>
        <w:tblStyle w:val="ad"/>
        <w:tblW w:w="0" w:type="auto"/>
        <w:tblInd w:w="17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/>
      </w:tblPr>
      <w:tblGrid>
        <w:gridCol w:w="709"/>
        <w:gridCol w:w="1559"/>
        <w:gridCol w:w="7513"/>
      </w:tblGrid>
      <w:tr w:rsidR="00366104" w:rsidTr="00366104">
        <w:trPr>
          <w:trHeight w:val="180"/>
        </w:trPr>
        <w:tc>
          <w:tcPr>
            <w:tcW w:w="709" w:type="dxa"/>
            <w:vMerge w:val="restart"/>
            <w:shd w:val="clear" w:color="auto" w:fill="008000"/>
          </w:tcPr>
          <w:p w:rsidR="00366104" w:rsidRPr="00EA71D6" w:rsidRDefault="00366104" w:rsidP="00B60C12">
            <w:pPr>
              <w:ind w:left="100" w:right="100"/>
              <w:rPr>
                <w:color w:val="FFFFFF"/>
              </w:rPr>
            </w:pPr>
            <w:bookmarkStart w:id="5" w:name="_Toc481152689"/>
            <w:bookmarkStart w:id="6" w:name="_Toc481154288"/>
            <w:bookmarkStart w:id="7" w:name="_Toc481421345"/>
            <w:r w:rsidRPr="00EA71D6">
              <w:rPr>
                <w:rFonts w:hint="eastAsia"/>
                <w:color w:val="FFFFFF"/>
              </w:rPr>
              <w:t>No.</w:t>
            </w:r>
          </w:p>
        </w:tc>
        <w:tc>
          <w:tcPr>
            <w:tcW w:w="1559" w:type="dxa"/>
            <w:vMerge w:val="restart"/>
            <w:shd w:val="clear" w:color="auto" w:fill="008000"/>
          </w:tcPr>
          <w:p w:rsidR="00366104" w:rsidRPr="00EA71D6" w:rsidRDefault="00366104" w:rsidP="00B60C12">
            <w:pPr>
              <w:ind w:left="100" w:right="100"/>
              <w:rPr>
                <w:color w:val="FFFFFF"/>
              </w:rPr>
            </w:pPr>
            <w:r w:rsidRPr="00EA71D6">
              <w:rPr>
                <w:rFonts w:hint="eastAsia"/>
                <w:color w:val="FFFFFF"/>
              </w:rPr>
              <w:t>環境</w:t>
            </w:r>
          </w:p>
        </w:tc>
        <w:tc>
          <w:tcPr>
            <w:tcW w:w="7513" w:type="dxa"/>
            <w:shd w:val="clear" w:color="auto" w:fill="008000"/>
          </w:tcPr>
          <w:p w:rsidR="00366104" w:rsidRPr="00EA71D6" w:rsidRDefault="00366104" w:rsidP="00B60C12">
            <w:pPr>
              <w:ind w:left="100" w:right="100"/>
              <w:rPr>
                <w:color w:val="FFFFFF"/>
              </w:rPr>
            </w:pPr>
            <w:r w:rsidRPr="00EA71D6">
              <w:rPr>
                <w:rFonts w:hint="eastAsia"/>
                <w:color w:val="FFFFFF"/>
              </w:rPr>
              <w:t>アプリケーションのインストール</w:t>
            </w:r>
            <w:r w:rsidRPr="00EA71D6">
              <w:rPr>
                <w:rFonts w:hint="eastAsia"/>
                <w:color w:val="FFFFFF"/>
              </w:rPr>
              <w:t>URL</w:t>
            </w:r>
          </w:p>
        </w:tc>
      </w:tr>
      <w:tr w:rsidR="008917ED" w:rsidTr="00366104">
        <w:trPr>
          <w:trHeight w:val="180"/>
        </w:trPr>
        <w:tc>
          <w:tcPr>
            <w:tcW w:w="709" w:type="dxa"/>
            <w:vMerge/>
            <w:shd w:val="clear" w:color="auto" w:fill="008000"/>
          </w:tcPr>
          <w:p w:rsidR="008917ED" w:rsidRPr="00EA71D6" w:rsidRDefault="008917ED" w:rsidP="00B60C12">
            <w:pPr>
              <w:ind w:left="100" w:right="100"/>
              <w:rPr>
                <w:color w:val="FFFFFF"/>
              </w:rPr>
            </w:pPr>
          </w:p>
        </w:tc>
        <w:tc>
          <w:tcPr>
            <w:tcW w:w="1559" w:type="dxa"/>
            <w:vMerge/>
            <w:shd w:val="clear" w:color="auto" w:fill="008000"/>
          </w:tcPr>
          <w:p w:rsidR="008917ED" w:rsidRPr="00EA71D6" w:rsidRDefault="008917ED" w:rsidP="00B60C12">
            <w:pPr>
              <w:ind w:left="100" w:right="100"/>
              <w:rPr>
                <w:color w:val="FFFFFF"/>
              </w:rPr>
            </w:pPr>
          </w:p>
        </w:tc>
        <w:tc>
          <w:tcPr>
            <w:tcW w:w="7513" w:type="dxa"/>
            <w:shd w:val="clear" w:color="auto" w:fill="008000"/>
          </w:tcPr>
          <w:p w:rsidR="008917ED" w:rsidRPr="00EA71D6" w:rsidRDefault="008917ED" w:rsidP="00B60C12">
            <w:pPr>
              <w:ind w:left="100" w:right="100"/>
              <w:rPr>
                <w:color w:val="FFFFFF"/>
              </w:rPr>
            </w:pPr>
            <w:proofErr w:type="spellStart"/>
            <w:r>
              <w:rPr>
                <w:rFonts w:hint="eastAsia"/>
                <w:color w:val="FFFFFF"/>
              </w:rPr>
              <w:t>WebAPI</w:t>
            </w:r>
            <w:proofErr w:type="spellEnd"/>
            <w:r>
              <w:rPr>
                <w:rFonts w:hint="eastAsia"/>
                <w:color w:val="FFFFFF"/>
              </w:rPr>
              <w:t>の</w:t>
            </w:r>
            <w:r>
              <w:rPr>
                <w:rFonts w:hint="eastAsia"/>
                <w:color w:val="FFFFFF"/>
              </w:rPr>
              <w:t>URL</w:t>
            </w:r>
          </w:p>
        </w:tc>
      </w:tr>
      <w:tr w:rsidR="00366104" w:rsidTr="00366104">
        <w:trPr>
          <w:trHeight w:val="180"/>
        </w:trPr>
        <w:tc>
          <w:tcPr>
            <w:tcW w:w="709" w:type="dxa"/>
            <w:vMerge/>
            <w:shd w:val="clear" w:color="auto" w:fill="008000"/>
          </w:tcPr>
          <w:p w:rsidR="00366104" w:rsidRPr="00EA71D6" w:rsidRDefault="00366104" w:rsidP="00B60C12">
            <w:pPr>
              <w:ind w:left="100" w:right="100"/>
              <w:rPr>
                <w:color w:val="FFFFFF"/>
              </w:rPr>
            </w:pPr>
          </w:p>
        </w:tc>
        <w:tc>
          <w:tcPr>
            <w:tcW w:w="1559" w:type="dxa"/>
            <w:vMerge/>
            <w:shd w:val="clear" w:color="auto" w:fill="008000"/>
          </w:tcPr>
          <w:p w:rsidR="00366104" w:rsidRPr="00EA71D6" w:rsidRDefault="00366104" w:rsidP="00B60C12">
            <w:pPr>
              <w:ind w:left="100" w:right="100"/>
              <w:rPr>
                <w:color w:val="FFFFFF"/>
              </w:rPr>
            </w:pPr>
          </w:p>
        </w:tc>
        <w:tc>
          <w:tcPr>
            <w:tcW w:w="7513" w:type="dxa"/>
            <w:shd w:val="clear" w:color="auto" w:fill="008000"/>
          </w:tcPr>
          <w:p w:rsidR="00366104" w:rsidRPr="00EA71D6" w:rsidRDefault="00366104" w:rsidP="00B60C12">
            <w:pPr>
              <w:ind w:left="100" w:right="100"/>
              <w:rPr>
                <w:color w:val="FFFFFF"/>
              </w:rPr>
            </w:pPr>
            <w:r w:rsidRPr="00EA71D6">
              <w:rPr>
                <w:rFonts w:hint="eastAsia"/>
                <w:color w:val="FFFFFF"/>
              </w:rPr>
              <w:t>環境の説明</w:t>
            </w:r>
          </w:p>
        </w:tc>
      </w:tr>
      <w:tr w:rsidR="00366104" w:rsidTr="00366104">
        <w:trPr>
          <w:trHeight w:val="219"/>
        </w:trPr>
        <w:tc>
          <w:tcPr>
            <w:tcW w:w="709" w:type="dxa"/>
            <w:vMerge w:val="restart"/>
          </w:tcPr>
          <w:p w:rsidR="00366104" w:rsidRDefault="00366104" w:rsidP="00366104">
            <w:pPr>
              <w:pStyle w:val="a4"/>
              <w:numPr>
                <w:ilvl w:val="0"/>
                <w:numId w:val="8"/>
              </w:numPr>
              <w:snapToGrid/>
              <w:ind w:leftChars="0" w:rightChars="0" w:right="100"/>
              <w:jc w:val="both"/>
            </w:pPr>
            <w:r>
              <w:rPr>
                <w:rFonts w:hint="eastAsia"/>
              </w:rPr>
              <w:t>1.</w:t>
            </w:r>
          </w:p>
        </w:tc>
        <w:tc>
          <w:tcPr>
            <w:tcW w:w="1559" w:type="dxa"/>
            <w:vMerge w:val="restart"/>
          </w:tcPr>
          <w:p w:rsidR="00366104" w:rsidRPr="009B05B2" w:rsidRDefault="00366104" w:rsidP="00B60C12">
            <w:pPr>
              <w:ind w:left="100" w:right="100"/>
              <w:rPr>
                <w:b/>
              </w:rPr>
            </w:pPr>
            <w:r w:rsidRPr="009B05B2">
              <w:rPr>
                <w:rFonts w:hint="eastAsia"/>
                <w:b/>
              </w:rPr>
              <w:t>本番環境用</w:t>
            </w:r>
          </w:p>
        </w:tc>
        <w:tc>
          <w:tcPr>
            <w:tcW w:w="7513" w:type="dxa"/>
          </w:tcPr>
          <w:p w:rsidR="00366104" w:rsidRPr="00EC5F38" w:rsidRDefault="00366104" w:rsidP="00B60C12">
            <w:pPr>
              <w:ind w:left="100" w:right="100"/>
            </w:pPr>
            <w:r w:rsidRPr="00EC5F38">
              <w:t>http://gj1tds.gkh.auto3.subaru.net/devplan/publish.htm</w:t>
            </w:r>
          </w:p>
        </w:tc>
      </w:tr>
      <w:tr w:rsidR="008917ED" w:rsidTr="00366104">
        <w:trPr>
          <w:trHeight w:val="219"/>
        </w:trPr>
        <w:tc>
          <w:tcPr>
            <w:tcW w:w="709" w:type="dxa"/>
            <w:vMerge/>
          </w:tcPr>
          <w:p w:rsidR="008917ED" w:rsidRDefault="008917ED" w:rsidP="00366104">
            <w:pPr>
              <w:pStyle w:val="a4"/>
              <w:numPr>
                <w:ilvl w:val="0"/>
                <w:numId w:val="8"/>
              </w:numPr>
              <w:snapToGrid/>
              <w:ind w:leftChars="0" w:rightChars="0" w:right="100"/>
              <w:jc w:val="both"/>
            </w:pPr>
          </w:p>
        </w:tc>
        <w:tc>
          <w:tcPr>
            <w:tcW w:w="1559" w:type="dxa"/>
            <w:vMerge/>
          </w:tcPr>
          <w:p w:rsidR="008917ED" w:rsidRPr="009B05B2" w:rsidRDefault="008917ED" w:rsidP="00B60C12">
            <w:pPr>
              <w:ind w:left="100" w:right="100"/>
              <w:rPr>
                <w:b/>
              </w:rPr>
            </w:pPr>
          </w:p>
        </w:tc>
        <w:tc>
          <w:tcPr>
            <w:tcW w:w="7513" w:type="dxa"/>
          </w:tcPr>
          <w:p w:rsidR="008917ED" w:rsidRPr="00EC5F38" w:rsidRDefault="008917ED" w:rsidP="008917ED">
            <w:pPr>
              <w:ind w:left="100" w:right="100"/>
            </w:pPr>
            <w:r>
              <w:rPr>
                <w:rFonts w:hint="eastAsia"/>
              </w:rPr>
              <w:t>https://devplanapi.gkh.auto3.subaru.net/v1/</w:t>
            </w:r>
          </w:p>
        </w:tc>
      </w:tr>
      <w:tr w:rsidR="00366104" w:rsidTr="00366104">
        <w:trPr>
          <w:trHeight w:val="180"/>
        </w:trPr>
        <w:tc>
          <w:tcPr>
            <w:tcW w:w="709" w:type="dxa"/>
            <w:vMerge/>
          </w:tcPr>
          <w:p w:rsidR="00366104" w:rsidRDefault="00366104" w:rsidP="00366104">
            <w:pPr>
              <w:pStyle w:val="a4"/>
              <w:numPr>
                <w:ilvl w:val="0"/>
                <w:numId w:val="8"/>
              </w:numPr>
              <w:snapToGrid/>
              <w:ind w:leftChars="0" w:rightChars="0" w:right="100"/>
              <w:jc w:val="both"/>
            </w:pPr>
          </w:p>
        </w:tc>
        <w:tc>
          <w:tcPr>
            <w:tcW w:w="1559" w:type="dxa"/>
            <w:vMerge/>
          </w:tcPr>
          <w:p w:rsidR="00366104" w:rsidRPr="009B05B2" w:rsidRDefault="00366104" w:rsidP="00B60C12">
            <w:pPr>
              <w:ind w:left="100" w:right="100"/>
              <w:rPr>
                <w:b/>
              </w:rPr>
            </w:pPr>
          </w:p>
        </w:tc>
        <w:tc>
          <w:tcPr>
            <w:tcW w:w="7513" w:type="dxa"/>
          </w:tcPr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 w:rsidRPr="009B05B2">
              <w:rPr>
                <w:rFonts w:hint="eastAsia"/>
                <w:b/>
              </w:rPr>
              <w:t>FGNT157</w:t>
            </w:r>
            <w:r>
              <w:rPr>
                <w:rFonts w:hint="eastAsia"/>
              </w:rPr>
              <w:t>サーバに公開。</w:t>
            </w:r>
          </w:p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一般ユーザ</w:t>
            </w:r>
            <w:r w:rsidR="00016C6F">
              <w:rPr>
                <w:rFonts w:hint="eastAsia"/>
              </w:rPr>
              <w:t>が</w:t>
            </w:r>
            <w:r>
              <w:rPr>
                <w:rFonts w:hint="eastAsia"/>
              </w:rPr>
              <w:t>利用</w:t>
            </w:r>
            <w:r w:rsidR="00016C6F">
              <w:rPr>
                <w:rFonts w:hint="eastAsia"/>
              </w:rPr>
              <w:t>する本番</w:t>
            </w:r>
            <w:r>
              <w:rPr>
                <w:rFonts w:hint="eastAsia"/>
              </w:rPr>
              <w:t>環境。</w:t>
            </w:r>
          </w:p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本番用の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に接続。</w:t>
            </w:r>
          </w:p>
          <w:p w:rsidR="00366104" w:rsidRPr="00EA71D6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現在データベースは本番用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を経由し、</w:t>
            </w:r>
            <w:r w:rsidRPr="009B05B2">
              <w:rPr>
                <w:rFonts w:hint="eastAsia"/>
                <w:b/>
              </w:rPr>
              <w:t>ibmsv1</w:t>
            </w:r>
            <w:r>
              <w:rPr>
                <w:rFonts w:hint="eastAsia"/>
              </w:rPr>
              <w:t>サーバの</w:t>
            </w:r>
            <w:proofErr w:type="spellStart"/>
            <w:r w:rsidRPr="009B05B2">
              <w:rPr>
                <w:rFonts w:hint="eastAsia"/>
                <w:b/>
              </w:rPr>
              <w:t>testdb</w:t>
            </w:r>
            <w:proofErr w:type="spellEnd"/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 xml:space="preserve"> </w:t>
            </w:r>
            <w:proofErr w:type="spellStart"/>
            <w:r w:rsidRPr="009B05B2">
              <w:rPr>
                <w:b/>
              </w:rPr>
              <w:t>devplan</w:t>
            </w:r>
            <w:r w:rsidR="00B72812">
              <w:rPr>
                <w:rFonts w:hint="eastAsia"/>
                <w:b/>
              </w:rPr>
              <w:t>test</w:t>
            </w:r>
            <w:proofErr w:type="spellEnd"/>
            <w:r>
              <w:rPr>
                <w:rFonts w:hint="eastAsia"/>
              </w:rPr>
              <w:t>スキーマを利用。</w:t>
            </w:r>
          </w:p>
        </w:tc>
      </w:tr>
      <w:tr w:rsidR="00366104" w:rsidTr="00366104">
        <w:trPr>
          <w:trHeight w:val="180"/>
        </w:trPr>
        <w:tc>
          <w:tcPr>
            <w:tcW w:w="709" w:type="dxa"/>
            <w:vMerge w:val="restart"/>
          </w:tcPr>
          <w:p w:rsidR="00366104" w:rsidRDefault="00366104" w:rsidP="00366104">
            <w:pPr>
              <w:pStyle w:val="a4"/>
              <w:numPr>
                <w:ilvl w:val="0"/>
                <w:numId w:val="8"/>
              </w:numPr>
              <w:snapToGrid/>
              <w:ind w:leftChars="0" w:rightChars="0" w:right="100"/>
              <w:jc w:val="both"/>
            </w:pPr>
            <w:r>
              <w:rPr>
                <w:rFonts w:hint="eastAsia"/>
              </w:rPr>
              <w:t>2.</w:t>
            </w:r>
          </w:p>
        </w:tc>
        <w:tc>
          <w:tcPr>
            <w:tcW w:w="1559" w:type="dxa"/>
            <w:vMerge w:val="restart"/>
          </w:tcPr>
          <w:p w:rsidR="00366104" w:rsidRPr="009B05B2" w:rsidRDefault="00366104" w:rsidP="00B60C12">
            <w:pPr>
              <w:ind w:left="100" w:right="100"/>
              <w:rPr>
                <w:b/>
              </w:rPr>
            </w:pPr>
            <w:r w:rsidRPr="009B05B2">
              <w:rPr>
                <w:rFonts w:hint="eastAsia"/>
                <w:b/>
              </w:rPr>
              <w:t>検証環境用</w:t>
            </w:r>
          </w:p>
        </w:tc>
        <w:tc>
          <w:tcPr>
            <w:tcW w:w="7513" w:type="dxa"/>
          </w:tcPr>
          <w:p w:rsidR="00366104" w:rsidRPr="00EC5F38" w:rsidRDefault="00366104" w:rsidP="00B60C12">
            <w:pPr>
              <w:ind w:left="100" w:right="100"/>
            </w:pPr>
            <w:r w:rsidRPr="00EC5F38">
              <w:t>http://gj1tdstest.gkh.auto3.subaru.net/devplan/publish.htm</w:t>
            </w:r>
          </w:p>
        </w:tc>
      </w:tr>
      <w:tr w:rsidR="008917ED" w:rsidTr="00366104">
        <w:trPr>
          <w:trHeight w:val="180"/>
        </w:trPr>
        <w:tc>
          <w:tcPr>
            <w:tcW w:w="709" w:type="dxa"/>
            <w:vMerge/>
          </w:tcPr>
          <w:p w:rsidR="008917ED" w:rsidRDefault="008917ED" w:rsidP="00366104">
            <w:pPr>
              <w:pStyle w:val="a4"/>
              <w:numPr>
                <w:ilvl w:val="0"/>
                <w:numId w:val="8"/>
              </w:numPr>
              <w:snapToGrid/>
              <w:ind w:leftChars="0" w:rightChars="0" w:right="100"/>
              <w:jc w:val="both"/>
            </w:pPr>
          </w:p>
        </w:tc>
        <w:tc>
          <w:tcPr>
            <w:tcW w:w="1559" w:type="dxa"/>
            <w:vMerge/>
          </w:tcPr>
          <w:p w:rsidR="008917ED" w:rsidRPr="009B05B2" w:rsidRDefault="008917ED" w:rsidP="00B60C12">
            <w:pPr>
              <w:ind w:left="100" w:right="100"/>
              <w:rPr>
                <w:b/>
              </w:rPr>
            </w:pPr>
          </w:p>
        </w:tc>
        <w:tc>
          <w:tcPr>
            <w:tcW w:w="7513" w:type="dxa"/>
          </w:tcPr>
          <w:p w:rsidR="008917ED" w:rsidRPr="00EC5F38" w:rsidRDefault="008917ED" w:rsidP="00B60C12">
            <w:pPr>
              <w:ind w:left="100" w:right="100"/>
            </w:pPr>
            <w:r>
              <w:rPr>
                <w:rFonts w:hint="eastAsia"/>
              </w:rPr>
              <w:t>https://devplantestapi.gkh.auto3.subaru.net/v1/</w:t>
            </w:r>
          </w:p>
        </w:tc>
      </w:tr>
      <w:tr w:rsidR="00366104" w:rsidTr="00366104">
        <w:trPr>
          <w:trHeight w:val="180"/>
        </w:trPr>
        <w:tc>
          <w:tcPr>
            <w:tcW w:w="709" w:type="dxa"/>
            <w:vMerge/>
          </w:tcPr>
          <w:p w:rsidR="00366104" w:rsidRDefault="00366104" w:rsidP="00366104">
            <w:pPr>
              <w:pStyle w:val="a4"/>
              <w:numPr>
                <w:ilvl w:val="0"/>
                <w:numId w:val="8"/>
              </w:numPr>
              <w:snapToGrid/>
              <w:ind w:leftChars="0" w:rightChars="0" w:right="100"/>
              <w:jc w:val="both"/>
            </w:pPr>
          </w:p>
        </w:tc>
        <w:tc>
          <w:tcPr>
            <w:tcW w:w="1559" w:type="dxa"/>
            <w:vMerge/>
          </w:tcPr>
          <w:p w:rsidR="00366104" w:rsidRPr="009B05B2" w:rsidRDefault="00366104" w:rsidP="00B60C12">
            <w:pPr>
              <w:ind w:left="100" w:right="100"/>
              <w:rPr>
                <w:b/>
              </w:rPr>
            </w:pPr>
          </w:p>
        </w:tc>
        <w:tc>
          <w:tcPr>
            <w:tcW w:w="7513" w:type="dxa"/>
          </w:tcPr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 w:rsidRPr="009B05B2">
              <w:rPr>
                <w:rFonts w:hint="eastAsia"/>
                <w:b/>
              </w:rPr>
              <w:t>FGNT165</w:t>
            </w:r>
            <w:r>
              <w:rPr>
                <w:rFonts w:hint="eastAsia"/>
              </w:rPr>
              <w:t>サーバに公開。</w:t>
            </w:r>
          </w:p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本番環境公開前に動作検証するため環境。</w:t>
            </w:r>
          </w:p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検証用の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に接続。</w:t>
            </w:r>
          </w:p>
          <w:p w:rsidR="00366104" w:rsidRPr="00EC5F38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現在データベースは検証用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を経由し、</w:t>
            </w:r>
            <w:r w:rsidRPr="009B05B2">
              <w:rPr>
                <w:rFonts w:hint="eastAsia"/>
                <w:b/>
              </w:rPr>
              <w:t>ibmsv1</w:t>
            </w:r>
            <w:r>
              <w:rPr>
                <w:rFonts w:hint="eastAsia"/>
              </w:rPr>
              <w:t>サーバの</w:t>
            </w:r>
            <w:proofErr w:type="spellStart"/>
            <w:r w:rsidRPr="009B05B2">
              <w:rPr>
                <w:rFonts w:hint="eastAsia"/>
                <w:b/>
              </w:rPr>
              <w:t>testdb</w:t>
            </w:r>
            <w:proofErr w:type="spellEnd"/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 xml:space="preserve"> </w:t>
            </w:r>
            <w:proofErr w:type="spellStart"/>
            <w:r w:rsidRPr="009B05B2">
              <w:rPr>
                <w:b/>
              </w:rPr>
              <w:t>devplan</w:t>
            </w:r>
            <w:proofErr w:type="spellEnd"/>
            <w:r>
              <w:rPr>
                <w:rFonts w:hint="eastAsia"/>
              </w:rPr>
              <w:t>スキーマを利用。</w:t>
            </w:r>
          </w:p>
        </w:tc>
      </w:tr>
      <w:tr w:rsidR="00366104" w:rsidTr="00366104">
        <w:trPr>
          <w:trHeight w:val="180"/>
        </w:trPr>
        <w:tc>
          <w:tcPr>
            <w:tcW w:w="709" w:type="dxa"/>
            <w:vMerge w:val="restart"/>
          </w:tcPr>
          <w:p w:rsidR="00366104" w:rsidRDefault="00366104" w:rsidP="00366104">
            <w:pPr>
              <w:pStyle w:val="a4"/>
              <w:numPr>
                <w:ilvl w:val="0"/>
                <w:numId w:val="8"/>
              </w:numPr>
              <w:snapToGrid/>
              <w:ind w:leftChars="0" w:rightChars="0" w:right="100"/>
              <w:jc w:val="both"/>
            </w:pPr>
            <w:r>
              <w:rPr>
                <w:rFonts w:hint="eastAsia"/>
              </w:rPr>
              <w:t>3.</w:t>
            </w:r>
          </w:p>
        </w:tc>
        <w:tc>
          <w:tcPr>
            <w:tcW w:w="1559" w:type="dxa"/>
            <w:vMerge w:val="restart"/>
          </w:tcPr>
          <w:p w:rsidR="00366104" w:rsidRPr="009B05B2" w:rsidRDefault="00366104" w:rsidP="00B60C12">
            <w:pPr>
              <w:ind w:left="100" w:right="100"/>
              <w:rPr>
                <w:b/>
              </w:rPr>
            </w:pPr>
            <w:r w:rsidRPr="009B05B2">
              <w:rPr>
                <w:rFonts w:hint="eastAsia"/>
                <w:b/>
              </w:rPr>
              <w:t>開発中環境用</w:t>
            </w:r>
          </w:p>
        </w:tc>
        <w:tc>
          <w:tcPr>
            <w:tcW w:w="7513" w:type="dxa"/>
          </w:tcPr>
          <w:p w:rsidR="00366104" w:rsidRDefault="00366104" w:rsidP="00B60C12">
            <w:pPr>
              <w:ind w:left="100" w:right="100"/>
            </w:pPr>
            <w:r w:rsidRPr="00EC5F38">
              <w:t>http://gj1tdstest.gkh.auto3.subaru.net/devplandev/publish.htm</w:t>
            </w:r>
          </w:p>
        </w:tc>
      </w:tr>
      <w:tr w:rsidR="008917ED" w:rsidTr="00366104">
        <w:trPr>
          <w:trHeight w:val="180"/>
        </w:trPr>
        <w:tc>
          <w:tcPr>
            <w:tcW w:w="709" w:type="dxa"/>
            <w:vMerge/>
          </w:tcPr>
          <w:p w:rsidR="008917ED" w:rsidRDefault="008917ED" w:rsidP="00366104">
            <w:pPr>
              <w:pStyle w:val="a4"/>
              <w:numPr>
                <w:ilvl w:val="0"/>
                <w:numId w:val="8"/>
              </w:numPr>
              <w:snapToGrid/>
              <w:ind w:leftChars="0" w:rightChars="0" w:right="100"/>
              <w:jc w:val="both"/>
            </w:pPr>
          </w:p>
        </w:tc>
        <w:tc>
          <w:tcPr>
            <w:tcW w:w="1559" w:type="dxa"/>
            <w:vMerge/>
          </w:tcPr>
          <w:p w:rsidR="008917ED" w:rsidRPr="009B05B2" w:rsidRDefault="008917ED" w:rsidP="00B60C12">
            <w:pPr>
              <w:ind w:left="100" w:right="100"/>
              <w:rPr>
                <w:b/>
              </w:rPr>
            </w:pPr>
          </w:p>
        </w:tc>
        <w:tc>
          <w:tcPr>
            <w:tcW w:w="7513" w:type="dxa"/>
          </w:tcPr>
          <w:p w:rsidR="008917ED" w:rsidRPr="00EC5F38" w:rsidRDefault="008917ED" w:rsidP="00B60C12">
            <w:pPr>
              <w:ind w:left="100" w:right="100"/>
            </w:pPr>
            <w:r>
              <w:rPr>
                <w:rFonts w:hint="eastAsia"/>
              </w:rPr>
              <w:t>https://devplandevapi.gkh.auto3.subaru.net/v1/</w:t>
            </w:r>
          </w:p>
        </w:tc>
      </w:tr>
      <w:tr w:rsidR="00366104" w:rsidRPr="00B316D5" w:rsidTr="00366104">
        <w:trPr>
          <w:trHeight w:val="180"/>
        </w:trPr>
        <w:tc>
          <w:tcPr>
            <w:tcW w:w="709" w:type="dxa"/>
            <w:vMerge/>
          </w:tcPr>
          <w:p w:rsidR="00366104" w:rsidRDefault="00366104" w:rsidP="00366104">
            <w:pPr>
              <w:numPr>
                <w:ilvl w:val="0"/>
                <w:numId w:val="2"/>
              </w:numPr>
              <w:snapToGrid/>
              <w:ind w:leftChars="0" w:left="525" w:rightChars="0" w:right="100"/>
              <w:jc w:val="both"/>
            </w:pPr>
          </w:p>
        </w:tc>
        <w:tc>
          <w:tcPr>
            <w:tcW w:w="1559" w:type="dxa"/>
            <w:vMerge/>
          </w:tcPr>
          <w:p w:rsidR="00366104" w:rsidRDefault="00366104" w:rsidP="00B60C12">
            <w:pPr>
              <w:ind w:left="100" w:right="100"/>
            </w:pPr>
          </w:p>
        </w:tc>
        <w:tc>
          <w:tcPr>
            <w:tcW w:w="7513" w:type="dxa"/>
          </w:tcPr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 w:rsidRPr="009B05B2">
              <w:rPr>
                <w:rFonts w:hint="eastAsia"/>
                <w:b/>
              </w:rPr>
              <w:t>FGNT165</w:t>
            </w:r>
            <w:r>
              <w:rPr>
                <w:rFonts w:hint="eastAsia"/>
              </w:rPr>
              <w:t>サーバに公開。</w:t>
            </w:r>
          </w:p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開発中の機能を検証前に動作確認するための環境。</w:t>
            </w:r>
          </w:p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開発用の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に接続。</w:t>
            </w:r>
          </w:p>
          <w:p w:rsidR="00366104" w:rsidRDefault="00366104" w:rsidP="00366104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</w:pPr>
            <w:r>
              <w:rPr>
                <w:rFonts w:hint="eastAsia"/>
              </w:rPr>
              <w:t>現在データベースは開発用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  <w:r>
              <w:rPr>
                <w:rFonts w:hint="eastAsia"/>
              </w:rPr>
              <w:t>を経由し、</w:t>
            </w:r>
            <w:r w:rsidRPr="009B05B2">
              <w:rPr>
                <w:rFonts w:hint="eastAsia"/>
                <w:b/>
              </w:rPr>
              <w:t>ibmsv1</w:t>
            </w:r>
            <w:r>
              <w:rPr>
                <w:rFonts w:hint="eastAsia"/>
              </w:rPr>
              <w:t>サーバの</w:t>
            </w:r>
            <w:proofErr w:type="spellStart"/>
            <w:r w:rsidRPr="009B05B2">
              <w:rPr>
                <w:rFonts w:hint="eastAsia"/>
                <w:b/>
              </w:rPr>
              <w:t>testdb</w:t>
            </w:r>
            <w:proofErr w:type="spellEnd"/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 xml:space="preserve"> </w:t>
            </w:r>
            <w:proofErr w:type="spellStart"/>
            <w:r w:rsidRPr="009B05B2">
              <w:rPr>
                <w:b/>
              </w:rPr>
              <w:t>devplan</w:t>
            </w:r>
            <w:proofErr w:type="spellEnd"/>
            <w:r>
              <w:rPr>
                <w:rFonts w:hint="eastAsia"/>
              </w:rPr>
              <w:t>スキーマを利用。</w:t>
            </w:r>
          </w:p>
          <w:p w:rsidR="00016C6F" w:rsidRPr="00016C6F" w:rsidRDefault="00016C6F" w:rsidP="0071744F">
            <w:pPr>
              <w:numPr>
                <w:ilvl w:val="0"/>
                <w:numId w:val="3"/>
              </w:numPr>
              <w:snapToGrid/>
              <w:ind w:leftChars="0" w:left="100" w:rightChars="0" w:right="100"/>
              <w:jc w:val="both"/>
              <w:rPr>
                <w:color w:val="FF0000"/>
              </w:rPr>
            </w:pPr>
            <w:r w:rsidRPr="00016C6F">
              <w:rPr>
                <w:rFonts w:hint="eastAsia"/>
                <w:color w:val="FF0000"/>
              </w:rPr>
              <w:t>※</w:t>
            </w:r>
            <w:r w:rsidRPr="00016C6F">
              <w:rPr>
                <w:rFonts w:hint="eastAsia"/>
                <w:color w:val="FF0000"/>
              </w:rPr>
              <w:t>2017/8/22</w:t>
            </w:r>
            <w:r w:rsidRPr="00016C6F">
              <w:rPr>
                <w:rFonts w:hint="eastAsia"/>
                <w:color w:val="FF0000"/>
              </w:rPr>
              <w:t>現在</w:t>
            </w:r>
            <w:r w:rsidRPr="00016C6F">
              <w:rPr>
                <w:rFonts w:hint="eastAsia"/>
                <w:color w:val="FF0000"/>
              </w:rPr>
              <w:t xml:space="preserve"> </w:t>
            </w:r>
            <w:r w:rsidRPr="00016C6F">
              <w:rPr>
                <w:rFonts w:hint="eastAsia"/>
                <w:color w:val="FF0000"/>
              </w:rPr>
              <w:t>暫定的に</w:t>
            </w:r>
            <w:proofErr w:type="spellStart"/>
            <w:r w:rsidRPr="00016C6F">
              <w:rPr>
                <w:rFonts w:hint="eastAsia"/>
                <w:color w:val="FF0000"/>
              </w:rPr>
              <w:t>WebAPI</w:t>
            </w:r>
            <w:proofErr w:type="spellEnd"/>
            <w:r w:rsidRPr="00016C6F">
              <w:rPr>
                <w:rFonts w:hint="eastAsia"/>
                <w:color w:val="FF0000"/>
              </w:rPr>
              <w:t>の</w:t>
            </w:r>
            <w:r>
              <w:rPr>
                <w:rFonts w:hint="eastAsia"/>
                <w:color w:val="FF0000"/>
              </w:rPr>
              <w:t>モジュール</w:t>
            </w:r>
            <w:r w:rsidRPr="00016C6F">
              <w:rPr>
                <w:rFonts w:hint="eastAsia"/>
                <w:color w:val="FF0000"/>
              </w:rPr>
              <w:t>は試験車管理システム用に</w:t>
            </w:r>
            <w:r w:rsidR="0071744F">
              <w:rPr>
                <w:rFonts w:hint="eastAsia"/>
                <w:color w:val="FF0000"/>
              </w:rPr>
              <w:t>ibmsv1</w:t>
            </w:r>
            <w:r w:rsidR="0071744F">
              <w:rPr>
                <w:rFonts w:hint="eastAsia"/>
                <w:color w:val="FF0000"/>
              </w:rPr>
              <w:t>サーバの</w:t>
            </w:r>
            <w:proofErr w:type="spellStart"/>
            <w:r w:rsidR="0071744F">
              <w:rPr>
                <w:rFonts w:hint="eastAsia"/>
                <w:color w:val="FF0000"/>
              </w:rPr>
              <w:t>predb</w:t>
            </w:r>
            <w:proofErr w:type="spellEnd"/>
            <w:r w:rsidR="0071744F">
              <w:rPr>
                <w:rFonts w:hint="eastAsia"/>
                <w:color w:val="FF0000"/>
              </w:rPr>
              <w:t>の</w:t>
            </w:r>
            <w:r w:rsidR="0071744F">
              <w:rPr>
                <w:rFonts w:hint="eastAsia"/>
                <w:color w:val="FF0000"/>
              </w:rPr>
              <w:t>g948495</w:t>
            </w:r>
            <w:r w:rsidR="0071744F">
              <w:rPr>
                <w:rFonts w:hint="eastAsia"/>
                <w:color w:val="FF0000"/>
              </w:rPr>
              <w:t>スキーマを参照し</w:t>
            </w:r>
            <w:r w:rsidRPr="00016C6F">
              <w:rPr>
                <w:rFonts w:hint="eastAsia"/>
                <w:color w:val="FF0000"/>
              </w:rPr>
              <w:t>てい</w:t>
            </w:r>
            <w:r>
              <w:rPr>
                <w:rFonts w:hint="eastAsia"/>
                <w:color w:val="FF0000"/>
              </w:rPr>
              <w:t>て、</w:t>
            </w:r>
            <w:r w:rsidR="0071744F">
              <w:rPr>
                <w:rFonts w:hint="eastAsia"/>
                <w:color w:val="FF0000"/>
              </w:rPr>
              <w:t>個別</w:t>
            </w:r>
            <w:r>
              <w:rPr>
                <w:rFonts w:hint="eastAsia"/>
                <w:color w:val="FF0000"/>
              </w:rPr>
              <w:t>のクライアントアプリから接続している</w:t>
            </w:r>
            <w:r w:rsidRPr="00016C6F">
              <w:rPr>
                <w:rFonts w:hint="eastAsia"/>
                <w:color w:val="FF0000"/>
              </w:rPr>
              <w:t>。</w:t>
            </w:r>
          </w:p>
        </w:tc>
      </w:tr>
    </w:tbl>
    <w:p w:rsidR="00366104" w:rsidRDefault="00366104" w:rsidP="00057610">
      <w:pPr>
        <w:ind w:leftChars="0" w:left="0" w:right="100"/>
      </w:pPr>
    </w:p>
    <w:p w:rsidR="00366104" w:rsidRDefault="00366104" w:rsidP="00366104">
      <w:pPr>
        <w:numPr>
          <w:ilvl w:val="0"/>
          <w:numId w:val="4"/>
        </w:numPr>
        <w:snapToGrid/>
        <w:ind w:leftChars="0" w:left="460" w:rightChars="0" w:right="100"/>
        <w:jc w:val="both"/>
      </w:pPr>
      <w:r>
        <w:rPr>
          <w:rFonts w:hint="eastAsia"/>
        </w:rPr>
        <w:t>1</w:t>
      </w:r>
      <w:r>
        <w:rPr>
          <w:rFonts w:hint="eastAsia"/>
        </w:rPr>
        <w:t>つの</w:t>
      </w:r>
      <w:r>
        <w:rPr>
          <w:rFonts w:hint="eastAsia"/>
        </w:rPr>
        <w:t>PC</w:t>
      </w:r>
      <w:r>
        <w:rPr>
          <w:rFonts w:hint="eastAsia"/>
        </w:rPr>
        <w:t>でそれぞれのアプリは共存可能</w:t>
      </w:r>
    </w:p>
    <w:p w:rsidR="00366104" w:rsidRPr="00EC5F38" w:rsidRDefault="00366104" w:rsidP="00366104">
      <w:pPr>
        <w:numPr>
          <w:ilvl w:val="0"/>
          <w:numId w:val="4"/>
        </w:numPr>
        <w:snapToGrid/>
        <w:ind w:leftChars="0" w:left="460" w:rightChars="0" w:right="100"/>
        <w:jc w:val="both"/>
      </w:pPr>
      <w:r>
        <w:rPr>
          <w:rFonts w:hint="eastAsia"/>
        </w:rPr>
        <w:t>スタートメニューやデスクトップショートカットも区別している</w:t>
      </w:r>
    </w:p>
    <w:p w:rsidR="00366104" w:rsidRPr="00366104" w:rsidRDefault="00366104" w:rsidP="00057610">
      <w:pPr>
        <w:ind w:leftChars="0" w:left="0" w:right="100"/>
      </w:pPr>
    </w:p>
    <w:p w:rsidR="00366104" w:rsidRDefault="00366104" w:rsidP="00057610">
      <w:pPr>
        <w:ind w:leftChars="0" w:left="0" w:right="100"/>
      </w:pPr>
    </w:p>
    <w:p w:rsidR="008810E8" w:rsidRPr="007A1AF0" w:rsidRDefault="008810E8" w:rsidP="00057610">
      <w:pPr>
        <w:ind w:leftChars="0" w:left="0" w:right="100"/>
      </w:pPr>
    </w:p>
    <w:bookmarkEnd w:id="5"/>
    <w:bookmarkEnd w:id="6"/>
    <w:bookmarkEnd w:id="7"/>
    <w:p w:rsidR="008F399A" w:rsidRDefault="008F399A" w:rsidP="00366104">
      <w:pPr>
        <w:widowControl/>
        <w:snapToGrid/>
        <w:ind w:leftChars="0" w:left="0" w:rightChars="0" w:right="0"/>
      </w:pPr>
    </w:p>
    <w:sectPr w:rsidR="008F399A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AB5" w:rsidRDefault="00337AB5" w:rsidP="0029456B">
      <w:pPr>
        <w:ind w:left="100" w:right="100"/>
      </w:pPr>
      <w:r>
        <w:separator/>
      </w:r>
    </w:p>
  </w:endnote>
  <w:endnote w:type="continuationSeparator" w:id="0">
    <w:p w:rsidR="00337AB5" w:rsidRDefault="00337AB5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F0" w:rsidRDefault="007A1AF0">
    <w:pPr>
      <w:pStyle w:val="a7"/>
      <w:ind w:left="100" w:right="1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/>
    </w:tblPr>
    <w:tblGrid>
      <w:gridCol w:w="2379"/>
      <w:gridCol w:w="5529"/>
      <w:gridCol w:w="2289"/>
    </w:tblGrid>
    <w:tr w:rsidR="007A1AF0" w:rsidTr="009B63C4">
      <w:trPr>
        <w:trHeight w:hRule="exact" w:val="454"/>
      </w:trPr>
      <w:tc>
        <w:tcPr>
          <w:tcW w:w="2379" w:type="dxa"/>
          <w:tcBorders>
            <w:top w:val="thickThinSmallGap" w:sz="24" w:space="0" w:color="1F3864" w:themeColor="accent5" w:themeShade="80"/>
            <w:bottom w:val="nil"/>
            <w:right w:val="nil"/>
          </w:tcBorders>
          <w:shd w:val="clear" w:color="auto" w:fill="auto"/>
          <w:vAlign w:val="center"/>
        </w:tcPr>
        <w:p w:rsidR="007A1AF0" w:rsidRPr="004F3B05" w:rsidRDefault="007A1AF0" w:rsidP="00B064EE">
          <w:pPr>
            <w:pStyle w:val="a7"/>
            <w:ind w:left="100" w:right="100"/>
            <w:jc w:val="center"/>
            <w:rPr>
              <w:sz w:val="18"/>
              <w:szCs w:val="18"/>
            </w:rPr>
          </w:pPr>
        </w:p>
      </w:tc>
      <w:tc>
        <w:tcPr>
          <w:tcW w:w="5529" w:type="dxa"/>
          <w:tcBorders>
            <w:top w:val="thickThinSmallGap" w:sz="24" w:space="0" w:color="1F3864" w:themeColor="accent5" w:themeShade="80"/>
            <w:left w:val="nil"/>
            <w:bottom w:val="nil"/>
            <w:right w:val="nil"/>
          </w:tcBorders>
          <w:vAlign w:val="center"/>
        </w:tcPr>
        <w:p w:rsidR="007A1AF0" w:rsidRDefault="007A1AF0" w:rsidP="00B064EE">
          <w:pPr>
            <w:pStyle w:val="a7"/>
            <w:ind w:left="100" w:right="100"/>
            <w:jc w:val="both"/>
          </w:pPr>
        </w:p>
      </w:tc>
      <w:tc>
        <w:tcPr>
          <w:tcW w:w="2289" w:type="dxa"/>
          <w:tcBorders>
            <w:top w:val="thickThinSmallGap" w:sz="24" w:space="0" w:color="1F3864" w:themeColor="accent5" w:themeShade="80"/>
            <w:left w:val="nil"/>
            <w:bottom w:val="nil"/>
          </w:tcBorders>
          <w:vAlign w:val="center"/>
        </w:tcPr>
        <w:p w:rsidR="007A1AF0" w:rsidRDefault="00BD24AC" w:rsidP="009B63C4">
          <w:pPr>
            <w:pStyle w:val="a7"/>
            <w:ind w:left="100" w:right="100"/>
            <w:jc w:val="right"/>
          </w:pPr>
          <w:r w:rsidRPr="004F3B05">
            <w:rPr>
              <w:b/>
              <w:bCs/>
              <w:sz w:val="18"/>
              <w:szCs w:val="18"/>
            </w:rPr>
            <w:fldChar w:fldCharType="begin"/>
          </w:r>
          <w:r w:rsidR="007A1AF0"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B316D5" w:rsidRPr="00B316D5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="007A1AF0" w:rsidRPr="004F3B05">
            <w:rPr>
              <w:sz w:val="18"/>
              <w:szCs w:val="18"/>
              <w:lang w:val="ja-JP"/>
            </w:rPr>
            <w:t xml:space="preserve"> / </w:t>
          </w:r>
          <w:fldSimple w:instr="NUMPAGES  \* Arabic  \* MERGEFORMAT">
            <w:r w:rsidR="00B316D5" w:rsidRPr="00B316D5">
              <w:rPr>
                <w:b/>
                <w:bCs/>
                <w:noProof/>
                <w:sz w:val="18"/>
                <w:szCs w:val="18"/>
                <w:lang w:val="ja-JP"/>
              </w:rPr>
              <w:t>3</w:t>
            </w:r>
          </w:fldSimple>
        </w:p>
      </w:tc>
    </w:tr>
  </w:tbl>
  <w:p w:rsidR="007A1AF0" w:rsidRDefault="007A1AF0" w:rsidP="00B064EE">
    <w:pPr>
      <w:pStyle w:val="a7"/>
      <w:ind w:left="100" w:right="1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F0" w:rsidRDefault="007A1AF0">
    <w:pPr>
      <w:pStyle w:val="a7"/>
      <w:ind w:left="100" w:right="1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AB5" w:rsidRDefault="00337AB5" w:rsidP="0029456B">
      <w:pPr>
        <w:ind w:left="100" w:right="100"/>
      </w:pPr>
      <w:r>
        <w:separator/>
      </w:r>
    </w:p>
  </w:footnote>
  <w:footnote w:type="continuationSeparator" w:id="0">
    <w:p w:rsidR="00337AB5" w:rsidRDefault="00337AB5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F0" w:rsidRDefault="007A1AF0">
    <w:pPr>
      <w:pStyle w:val="a5"/>
      <w:ind w:left="100" w:right="1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/>
    </w:tblPr>
    <w:tblGrid>
      <w:gridCol w:w="5119"/>
      <w:gridCol w:w="5120"/>
    </w:tblGrid>
    <w:tr w:rsidR="007A1AF0" w:rsidRPr="009B63C4" w:rsidTr="009B63C4">
      <w:trPr>
        <w:trHeight w:hRule="exact" w:val="680"/>
      </w:trPr>
      <w:tc>
        <w:tcPr>
          <w:tcW w:w="5119" w:type="dxa"/>
          <w:tcBorders>
            <w:bottom w:val="thinThickSmallGap" w:sz="24" w:space="0" w:color="1F3864" w:themeColor="accent5" w:themeShade="80"/>
            <w:right w:val="nil"/>
          </w:tcBorders>
          <w:vAlign w:val="bottom"/>
        </w:tcPr>
        <w:p w:rsidR="007A1AF0" w:rsidRDefault="007A1AF0" w:rsidP="00B064EE">
          <w:pPr>
            <w:pStyle w:val="a5"/>
            <w:ind w:left="100" w:right="100"/>
            <w:jc w:val="both"/>
          </w:pPr>
          <w:r>
            <w:rPr>
              <w:rFonts w:hint="eastAsia"/>
            </w:rPr>
            <w:t>開発計画表システム刷新</w:t>
          </w:r>
        </w:p>
      </w:tc>
      <w:tc>
        <w:tcPr>
          <w:tcW w:w="5120" w:type="dxa"/>
          <w:tcBorders>
            <w:left w:val="nil"/>
            <w:bottom w:val="thinThickSmallGap" w:sz="24" w:space="0" w:color="1F3864" w:themeColor="accent5" w:themeShade="80"/>
          </w:tcBorders>
          <w:vAlign w:val="bottom"/>
        </w:tcPr>
        <w:p w:rsidR="007A1AF0" w:rsidRDefault="003309F5" w:rsidP="00B316D5">
          <w:pPr>
            <w:pStyle w:val="a5"/>
            <w:ind w:left="100" w:right="100"/>
            <w:jc w:val="right"/>
          </w:pPr>
          <w:r w:rsidRPr="003309F5">
            <w:rPr>
              <w:rFonts w:hint="eastAsia"/>
            </w:rPr>
            <w:t>アプリインストールと環境ごとの使い方</w:t>
          </w:r>
          <w:r w:rsidR="007A1AF0">
            <w:rPr>
              <w:rFonts w:hint="eastAsia"/>
            </w:rPr>
            <w:t xml:space="preserve">　第</w:t>
          </w:r>
          <w:r w:rsidR="007A1AF0">
            <w:rPr>
              <w:rFonts w:hint="eastAsia"/>
            </w:rPr>
            <w:t xml:space="preserve"> 1.</w:t>
          </w:r>
          <w:r w:rsidR="00B316D5">
            <w:rPr>
              <w:rFonts w:hint="eastAsia"/>
            </w:rPr>
            <w:t>1</w:t>
          </w:r>
          <w:r w:rsidR="007A1AF0">
            <w:rPr>
              <w:rFonts w:hint="eastAsia"/>
            </w:rPr>
            <w:t>版</w:t>
          </w:r>
        </w:p>
      </w:tc>
    </w:tr>
  </w:tbl>
  <w:p w:rsidR="007A1AF0" w:rsidRPr="00F33B48" w:rsidRDefault="007A1AF0" w:rsidP="00B064EE">
    <w:pPr>
      <w:pStyle w:val="a5"/>
      <w:ind w:left="100" w:right="1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F0" w:rsidRDefault="007A1AF0">
    <w:pPr>
      <w:pStyle w:val="a5"/>
      <w:ind w:left="100" w:right="1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113A"/>
    <w:multiLevelType w:val="hybridMultilevel"/>
    <w:tmpl w:val="307A318C"/>
    <w:lvl w:ilvl="0" w:tplc="0409000F">
      <w:start w:val="1"/>
      <w:numFmt w:val="decimal"/>
      <w:lvlText w:val="%1."/>
      <w:lvlJc w:val="left"/>
      <w:pPr>
        <w:ind w:left="100" w:hanging="420"/>
      </w:pPr>
    </w:lvl>
    <w:lvl w:ilvl="1" w:tplc="04090017" w:tentative="1">
      <w:start w:val="1"/>
      <w:numFmt w:val="aiueoFullWidth"/>
      <w:lvlText w:val="(%2)"/>
      <w:lvlJc w:val="left"/>
      <w:pPr>
        <w:ind w:left="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940" w:hanging="420"/>
      </w:pPr>
    </w:lvl>
    <w:lvl w:ilvl="3" w:tplc="0409000F" w:tentative="1">
      <w:start w:val="1"/>
      <w:numFmt w:val="decimal"/>
      <w:lvlText w:val="%4."/>
      <w:lvlJc w:val="left"/>
      <w:pPr>
        <w:ind w:left="1360" w:hanging="420"/>
      </w:pPr>
    </w:lvl>
    <w:lvl w:ilvl="4" w:tplc="04090017" w:tentative="1">
      <w:start w:val="1"/>
      <w:numFmt w:val="aiueoFullWidth"/>
      <w:lvlText w:val="(%5)"/>
      <w:lvlJc w:val="left"/>
      <w:pPr>
        <w:ind w:left="1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200" w:hanging="420"/>
      </w:pPr>
    </w:lvl>
    <w:lvl w:ilvl="6" w:tplc="0409000F" w:tentative="1">
      <w:start w:val="1"/>
      <w:numFmt w:val="decimal"/>
      <w:lvlText w:val="%7."/>
      <w:lvlJc w:val="left"/>
      <w:pPr>
        <w:ind w:left="2620" w:hanging="420"/>
      </w:pPr>
    </w:lvl>
    <w:lvl w:ilvl="7" w:tplc="04090017" w:tentative="1">
      <w:start w:val="1"/>
      <w:numFmt w:val="aiueoFullWidth"/>
      <w:lvlText w:val="(%8)"/>
      <w:lvlJc w:val="left"/>
      <w:pPr>
        <w:ind w:left="3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460" w:hanging="420"/>
      </w:pPr>
    </w:lvl>
  </w:abstractNum>
  <w:abstractNum w:abstractNumId="1">
    <w:nsid w:val="2E05276A"/>
    <w:multiLevelType w:val="hybridMultilevel"/>
    <w:tmpl w:val="14963D5C"/>
    <w:lvl w:ilvl="0" w:tplc="7756BA7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AF60C3A"/>
    <w:multiLevelType w:val="hybridMultilevel"/>
    <w:tmpl w:val="7C2663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CF0637F"/>
    <w:multiLevelType w:val="hybridMultilevel"/>
    <w:tmpl w:val="BC384D00"/>
    <w:lvl w:ilvl="0" w:tplc="0409000F">
      <w:start w:val="1"/>
      <w:numFmt w:val="decimal"/>
      <w:lvlText w:val="%1."/>
      <w:lvlJc w:val="left"/>
      <w:pPr>
        <w:ind w:left="100" w:hanging="420"/>
      </w:pPr>
    </w:lvl>
    <w:lvl w:ilvl="1" w:tplc="04090017" w:tentative="1">
      <w:start w:val="1"/>
      <w:numFmt w:val="aiueoFullWidth"/>
      <w:lvlText w:val="(%2)"/>
      <w:lvlJc w:val="left"/>
      <w:pPr>
        <w:ind w:left="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940" w:hanging="420"/>
      </w:pPr>
    </w:lvl>
    <w:lvl w:ilvl="3" w:tplc="0409000F" w:tentative="1">
      <w:start w:val="1"/>
      <w:numFmt w:val="decimal"/>
      <w:lvlText w:val="%4."/>
      <w:lvlJc w:val="left"/>
      <w:pPr>
        <w:ind w:left="1360" w:hanging="420"/>
      </w:pPr>
    </w:lvl>
    <w:lvl w:ilvl="4" w:tplc="04090017" w:tentative="1">
      <w:start w:val="1"/>
      <w:numFmt w:val="aiueoFullWidth"/>
      <w:lvlText w:val="(%5)"/>
      <w:lvlJc w:val="left"/>
      <w:pPr>
        <w:ind w:left="1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200" w:hanging="420"/>
      </w:pPr>
    </w:lvl>
    <w:lvl w:ilvl="6" w:tplc="0409000F" w:tentative="1">
      <w:start w:val="1"/>
      <w:numFmt w:val="decimal"/>
      <w:lvlText w:val="%7."/>
      <w:lvlJc w:val="left"/>
      <w:pPr>
        <w:ind w:left="2620" w:hanging="420"/>
      </w:pPr>
    </w:lvl>
    <w:lvl w:ilvl="7" w:tplc="04090017" w:tentative="1">
      <w:start w:val="1"/>
      <w:numFmt w:val="aiueoFullWidth"/>
      <w:lvlText w:val="(%8)"/>
      <w:lvlJc w:val="left"/>
      <w:pPr>
        <w:ind w:left="3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460" w:hanging="420"/>
      </w:pPr>
    </w:lvl>
  </w:abstractNum>
  <w:abstractNum w:abstractNumId="4">
    <w:nsid w:val="5B115DF9"/>
    <w:multiLevelType w:val="multilevel"/>
    <w:tmpl w:val="BFB07E5A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CE86FE6"/>
    <w:multiLevelType w:val="hybridMultilevel"/>
    <w:tmpl w:val="1D8E1770"/>
    <w:lvl w:ilvl="0" w:tplc="0409000F">
      <w:start w:val="1"/>
      <w:numFmt w:val="decimal"/>
      <w:lvlText w:val="%1."/>
      <w:lvlJc w:val="left"/>
      <w:pPr>
        <w:ind w:left="100" w:hanging="420"/>
      </w:pPr>
    </w:lvl>
    <w:lvl w:ilvl="1" w:tplc="04090017" w:tentative="1">
      <w:start w:val="1"/>
      <w:numFmt w:val="aiueoFullWidth"/>
      <w:lvlText w:val="(%2)"/>
      <w:lvlJc w:val="left"/>
      <w:pPr>
        <w:ind w:left="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940" w:hanging="420"/>
      </w:pPr>
    </w:lvl>
    <w:lvl w:ilvl="3" w:tplc="0409000F" w:tentative="1">
      <w:start w:val="1"/>
      <w:numFmt w:val="decimal"/>
      <w:lvlText w:val="%4."/>
      <w:lvlJc w:val="left"/>
      <w:pPr>
        <w:ind w:left="1360" w:hanging="420"/>
      </w:pPr>
    </w:lvl>
    <w:lvl w:ilvl="4" w:tplc="04090017" w:tentative="1">
      <w:start w:val="1"/>
      <w:numFmt w:val="aiueoFullWidth"/>
      <w:lvlText w:val="(%5)"/>
      <w:lvlJc w:val="left"/>
      <w:pPr>
        <w:ind w:left="1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200" w:hanging="420"/>
      </w:pPr>
    </w:lvl>
    <w:lvl w:ilvl="6" w:tplc="0409000F" w:tentative="1">
      <w:start w:val="1"/>
      <w:numFmt w:val="decimal"/>
      <w:lvlText w:val="%7."/>
      <w:lvlJc w:val="left"/>
      <w:pPr>
        <w:ind w:left="2620" w:hanging="420"/>
      </w:pPr>
    </w:lvl>
    <w:lvl w:ilvl="7" w:tplc="04090017" w:tentative="1">
      <w:start w:val="1"/>
      <w:numFmt w:val="aiueoFullWidth"/>
      <w:lvlText w:val="(%8)"/>
      <w:lvlJc w:val="left"/>
      <w:pPr>
        <w:ind w:left="3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460" w:hanging="420"/>
      </w:pPr>
    </w:lvl>
  </w:abstractNum>
  <w:abstractNum w:abstractNumId="6">
    <w:nsid w:val="68420787"/>
    <w:multiLevelType w:val="hybridMultilevel"/>
    <w:tmpl w:val="E13A2320"/>
    <w:lvl w:ilvl="0" w:tplc="0409000F">
      <w:start w:val="1"/>
      <w:numFmt w:val="decimal"/>
      <w:lvlText w:val="%1."/>
      <w:lvlJc w:val="left"/>
      <w:pPr>
        <w:ind w:left="100" w:hanging="420"/>
      </w:pPr>
    </w:lvl>
    <w:lvl w:ilvl="1" w:tplc="04090017" w:tentative="1">
      <w:start w:val="1"/>
      <w:numFmt w:val="aiueoFullWidth"/>
      <w:lvlText w:val="(%2)"/>
      <w:lvlJc w:val="left"/>
      <w:pPr>
        <w:ind w:left="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940" w:hanging="420"/>
      </w:pPr>
    </w:lvl>
    <w:lvl w:ilvl="3" w:tplc="0409000F" w:tentative="1">
      <w:start w:val="1"/>
      <w:numFmt w:val="decimal"/>
      <w:lvlText w:val="%4."/>
      <w:lvlJc w:val="left"/>
      <w:pPr>
        <w:ind w:left="1360" w:hanging="420"/>
      </w:pPr>
    </w:lvl>
    <w:lvl w:ilvl="4" w:tplc="04090017" w:tentative="1">
      <w:start w:val="1"/>
      <w:numFmt w:val="aiueoFullWidth"/>
      <w:lvlText w:val="(%5)"/>
      <w:lvlJc w:val="left"/>
      <w:pPr>
        <w:ind w:left="1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200" w:hanging="420"/>
      </w:pPr>
    </w:lvl>
    <w:lvl w:ilvl="6" w:tplc="0409000F" w:tentative="1">
      <w:start w:val="1"/>
      <w:numFmt w:val="decimal"/>
      <w:lvlText w:val="%7."/>
      <w:lvlJc w:val="left"/>
      <w:pPr>
        <w:ind w:left="2620" w:hanging="420"/>
      </w:pPr>
    </w:lvl>
    <w:lvl w:ilvl="7" w:tplc="04090017" w:tentative="1">
      <w:start w:val="1"/>
      <w:numFmt w:val="aiueoFullWidth"/>
      <w:lvlText w:val="(%8)"/>
      <w:lvlJc w:val="left"/>
      <w:pPr>
        <w:ind w:left="3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460" w:hanging="420"/>
      </w:pPr>
    </w:lvl>
  </w:abstractNum>
  <w:abstractNum w:abstractNumId="7">
    <w:nsid w:val="72671FBF"/>
    <w:multiLevelType w:val="hybridMultilevel"/>
    <w:tmpl w:val="E73A2624"/>
    <w:lvl w:ilvl="0" w:tplc="B68C9A7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revisionView w:markup="0" w:inkAnnotations="0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5222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D2C"/>
    <w:rsid w:val="00016C6F"/>
    <w:rsid w:val="00047678"/>
    <w:rsid w:val="0005702F"/>
    <w:rsid w:val="00057610"/>
    <w:rsid w:val="000609E2"/>
    <w:rsid w:val="00065A7A"/>
    <w:rsid w:val="0008169A"/>
    <w:rsid w:val="000A3A6C"/>
    <w:rsid w:val="000A55E6"/>
    <w:rsid w:val="000A6F68"/>
    <w:rsid w:val="000B3921"/>
    <w:rsid w:val="000C7DEB"/>
    <w:rsid w:val="000D125D"/>
    <w:rsid w:val="000D3474"/>
    <w:rsid w:val="000E17F6"/>
    <w:rsid w:val="000E218E"/>
    <w:rsid w:val="00104BCC"/>
    <w:rsid w:val="001058B8"/>
    <w:rsid w:val="00133808"/>
    <w:rsid w:val="00150491"/>
    <w:rsid w:val="00162B37"/>
    <w:rsid w:val="00166F0C"/>
    <w:rsid w:val="00170BAE"/>
    <w:rsid w:val="00181670"/>
    <w:rsid w:val="001A5B7C"/>
    <w:rsid w:val="001A6286"/>
    <w:rsid w:val="001B13D0"/>
    <w:rsid w:val="001B7EA5"/>
    <w:rsid w:val="001C2F03"/>
    <w:rsid w:val="001C3AC4"/>
    <w:rsid w:val="001D0633"/>
    <w:rsid w:val="001E0597"/>
    <w:rsid w:val="00202E37"/>
    <w:rsid w:val="00202F8F"/>
    <w:rsid w:val="002119B2"/>
    <w:rsid w:val="002131CA"/>
    <w:rsid w:val="00221308"/>
    <w:rsid w:val="00226255"/>
    <w:rsid w:val="00232B37"/>
    <w:rsid w:val="00233761"/>
    <w:rsid w:val="00261519"/>
    <w:rsid w:val="0027190D"/>
    <w:rsid w:val="00272E41"/>
    <w:rsid w:val="002871AA"/>
    <w:rsid w:val="0029456B"/>
    <w:rsid w:val="002A5DD9"/>
    <w:rsid w:val="002B305E"/>
    <w:rsid w:val="002B5871"/>
    <w:rsid w:val="002B5EF8"/>
    <w:rsid w:val="002B7ED6"/>
    <w:rsid w:val="002D66F2"/>
    <w:rsid w:val="002E3A57"/>
    <w:rsid w:val="002F70DD"/>
    <w:rsid w:val="00300C8B"/>
    <w:rsid w:val="003105F1"/>
    <w:rsid w:val="0031232E"/>
    <w:rsid w:val="00320769"/>
    <w:rsid w:val="00320A80"/>
    <w:rsid w:val="003309F5"/>
    <w:rsid w:val="00333031"/>
    <w:rsid w:val="003364F9"/>
    <w:rsid w:val="00337AB5"/>
    <w:rsid w:val="003449EA"/>
    <w:rsid w:val="00346788"/>
    <w:rsid w:val="00352ACA"/>
    <w:rsid w:val="00355CA5"/>
    <w:rsid w:val="00362A5A"/>
    <w:rsid w:val="00366104"/>
    <w:rsid w:val="00366C56"/>
    <w:rsid w:val="00374180"/>
    <w:rsid w:val="00377ED3"/>
    <w:rsid w:val="003805C3"/>
    <w:rsid w:val="00380D01"/>
    <w:rsid w:val="00384ACD"/>
    <w:rsid w:val="0039686A"/>
    <w:rsid w:val="00397F2C"/>
    <w:rsid w:val="003A0528"/>
    <w:rsid w:val="003A12F0"/>
    <w:rsid w:val="003A738A"/>
    <w:rsid w:val="003B1A29"/>
    <w:rsid w:val="003B2D2E"/>
    <w:rsid w:val="003C3F7D"/>
    <w:rsid w:val="003C4115"/>
    <w:rsid w:val="003D04C2"/>
    <w:rsid w:val="003D435E"/>
    <w:rsid w:val="003D68E0"/>
    <w:rsid w:val="003D695E"/>
    <w:rsid w:val="003E28E4"/>
    <w:rsid w:val="003F2F56"/>
    <w:rsid w:val="003F750B"/>
    <w:rsid w:val="00402505"/>
    <w:rsid w:val="00402E20"/>
    <w:rsid w:val="00403C9A"/>
    <w:rsid w:val="0041624C"/>
    <w:rsid w:val="0041676D"/>
    <w:rsid w:val="0041700B"/>
    <w:rsid w:val="00427FAB"/>
    <w:rsid w:val="0044052B"/>
    <w:rsid w:val="00445A47"/>
    <w:rsid w:val="00447514"/>
    <w:rsid w:val="00457A65"/>
    <w:rsid w:val="00483B29"/>
    <w:rsid w:val="00490902"/>
    <w:rsid w:val="00496665"/>
    <w:rsid w:val="004A237F"/>
    <w:rsid w:val="004A612F"/>
    <w:rsid w:val="004B3D98"/>
    <w:rsid w:val="004D0E87"/>
    <w:rsid w:val="004E08A8"/>
    <w:rsid w:val="004E6429"/>
    <w:rsid w:val="004E7A3C"/>
    <w:rsid w:val="004F3B05"/>
    <w:rsid w:val="0050076A"/>
    <w:rsid w:val="00501D0D"/>
    <w:rsid w:val="00504DCA"/>
    <w:rsid w:val="00516074"/>
    <w:rsid w:val="00516D90"/>
    <w:rsid w:val="00523E6C"/>
    <w:rsid w:val="005254CD"/>
    <w:rsid w:val="00527ADC"/>
    <w:rsid w:val="0053637B"/>
    <w:rsid w:val="00542626"/>
    <w:rsid w:val="00543830"/>
    <w:rsid w:val="00571B2A"/>
    <w:rsid w:val="00575DD3"/>
    <w:rsid w:val="0057775F"/>
    <w:rsid w:val="00596527"/>
    <w:rsid w:val="00596A5B"/>
    <w:rsid w:val="005A098F"/>
    <w:rsid w:val="005A3ADE"/>
    <w:rsid w:val="005B2FA6"/>
    <w:rsid w:val="005B33F3"/>
    <w:rsid w:val="005B68DE"/>
    <w:rsid w:val="005B6F7E"/>
    <w:rsid w:val="005C119D"/>
    <w:rsid w:val="005C6BEF"/>
    <w:rsid w:val="005D2508"/>
    <w:rsid w:val="005D3491"/>
    <w:rsid w:val="005D7EB4"/>
    <w:rsid w:val="005E2E22"/>
    <w:rsid w:val="005E55DA"/>
    <w:rsid w:val="005F4AC3"/>
    <w:rsid w:val="00626AAF"/>
    <w:rsid w:val="00630832"/>
    <w:rsid w:val="006314E0"/>
    <w:rsid w:val="00634212"/>
    <w:rsid w:val="00646FC7"/>
    <w:rsid w:val="006556BB"/>
    <w:rsid w:val="006640D7"/>
    <w:rsid w:val="006A1ADC"/>
    <w:rsid w:val="006A3074"/>
    <w:rsid w:val="006A6DB9"/>
    <w:rsid w:val="006B4A40"/>
    <w:rsid w:val="006B6E9E"/>
    <w:rsid w:val="006C3C04"/>
    <w:rsid w:val="006C6519"/>
    <w:rsid w:val="006D1DDE"/>
    <w:rsid w:val="006D7EF9"/>
    <w:rsid w:val="006F221C"/>
    <w:rsid w:val="00712A0B"/>
    <w:rsid w:val="0071744F"/>
    <w:rsid w:val="00725476"/>
    <w:rsid w:val="0072654C"/>
    <w:rsid w:val="00726EEB"/>
    <w:rsid w:val="00727F43"/>
    <w:rsid w:val="00730819"/>
    <w:rsid w:val="00736499"/>
    <w:rsid w:val="007371F6"/>
    <w:rsid w:val="00755FDB"/>
    <w:rsid w:val="00757407"/>
    <w:rsid w:val="007602A5"/>
    <w:rsid w:val="007613D8"/>
    <w:rsid w:val="00761EAF"/>
    <w:rsid w:val="007635B2"/>
    <w:rsid w:val="00772F87"/>
    <w:rsid w:val="0077333D"/>
    <w:rsid w:val="00780D2C"/>
    <w:rsid w:val="00781E0F"/>
    <w:rsid w:val="007A1AF0"/>
    <w:rsid w:val="007A2528"/>
    <w:rsid w:val="007B5EDC"/>
    <w:rsid w:val="007D3883"/>
    <w:rsid w:val="007D4CB1"/>
    <w:rsid w:val="007D7BA3"/>
    <w:rsid w:val="007E3399"/>
    <w:rsid w:val="007F5C88"/>
    <w:rsid w:val="00801AA1"/>
    <w:rsid w:val="00805682"/>
    <w:rsid w:val="0080695B"/>
    <w:rsid w:val="00810064"/>
    <w:rsid w:val="008167A4"/>
    <w:rsid w:val="008243F1"/>
    <w:rsid w:val="008266C1"/>
    <w:rsid w:val="00830C6D"/>
    <w:rsid w:val="0083471C"/>
    <w:rsid w:val="008354A9"/>
    <w:rsid w:val="0083571C"/>
    <w:rsid w:val="0085772C"/>
    <w:rsid w:val="00857FC5"/>
    <w:rsid w:val="0087563B"/>
    <w:rsid w:val="008810E8"/>
    <w:rsid w:val="008917ED"/>
    <w:rsid w:val="00893460"/>
    <w:rsid w:val="008A6C48"/>
    <w:rsid w:val="008B28C9"/>
    <w:rsid w:val="008C26B1"/>
    <w:rsid w:val="008E238A"/>
    <w:rsid w:val="008F3594"/>
    <w:rsid w:val="008F399A"/>
    <w:rsid w:val="008F40F6"/>
    <w:rsid w:val="0091248E"/>
    <w:rsid w:val="009148BE"/>
    <w:rsid w:val="0092777D"/>
    <w:rsid w:val="00934FF7"/>
    <w:rsid w:val="00942528"/>
    <w:rsid w:val="009428D8"/>
    <w:rsid w:val="00951792"/>
    <w:rsid w:val="0096046C"/>
    <w:rsid w:val="00964D2F"/>
    <w:rsid w:val="009705D9"/>
    <w:rsid w:val="00973822"/>
    <w:rsid w:val="00975994"/>
    <w:rsid w:val="00985E38"/>
    <w:rsid w:val="00986FDD"/>
    <w:rsid w:val="00987185"/>
    <w:rsid w:val="009906EF"/>
    <w:rsid w:val="00994938"/>
    <w:rsid w:val="009A00D2"/>
    <w:rsid w:val="009A0F71"/>
    <w:rsid w:val="009A28B4"/>
    <w:rsid w:val="009A2F3D"/>
    <w:rsid w:val="009B3CF5"/>
    <w:rsid w:val="009B536F"/>
    <w:rsid w:val="009B5FCB"/>
    <w:rsid w:val="009B63C4"/>
    <w:rsid w:val="009B7110"/>
    <w:rsid w:val="009C0AC3"/>
    <w:rsid w:val="009C151F"/>
    <w:rsid w:val="009C3BB3"/>
    <w:rsid w:val="009C509F"/>
    <w:rsid w:val="009D542B"/>
    <w:rsid w:val="009D6AE5"/>
    <w:rsid w:val="009E127D"/>
    <w:rsid w:val="009E4EDF"/>
    <w:rsid w:val="00A06C6A"/>
    <w:rsid w:val="00A25885"/>
    <w:rsid w:val="00A26C73"/>
    <w:rsid w:val="00A30D13"/>
    <w:rsid w:val="00A31842"/>
    <w:rsid w:val="00A31ECC"/>
    <w:rsid w:val="00A35724"/>
    <w:rsid w:val="00A568FB"/>
    <w:rsid w:val="00A72F43"/>
    <w:rsid w:val="00A72F84"/>
    <w:rsid w:val="00A75DD9"/>
    <w:rsid w:val="00A85196"/>
    <w:rsid w:val="00A97049"/>
    <w:rsid w:val="00AA4F19"/>
    <w:rsid w:val="00AB0D41"/>
    <w:rsid w:val="00AB622A"/>
    <w:rsid w:val="00AC332A"/>
    <w:rsid w:val="00AC4E34"/>
    <w:rsid w:val="00AD13D8"/>
    <w:rsid w:val="00AD4523"/>
    <w:rsid w:val="00AE0E46"/>
    <w:rsid w:val="00AE25E9"/>
    <w:rsid w:val="00AE57FA"/>
    <w:rsid w:val="00B05BA2"/>
    <w:rsid w:val="00B064EE"/>
    <w:rsid w:val="00B1501D"/>
    <w:rsid w:val="00B15A91"/>
    <w:rsid w:val="00B2595A"/>
    <w:rsid w:val="00B316D5"/>
    <w:rsid w:val="00B3402F"/>
    <w:rsid w:val="00B466E4"/>
    <w:rsid w:val="00B515A4"/>
    <w:rsid w:val="00B72812"/>
    <w:rsid w:val="00B87354"/>
    <w:rsid w:val="00B87701"/>
    <w:rsid w:val="00B934E4"/>
    <w:rsid w:val="00BB26D0"/>
    <w:rsid w:val="00BC5968"/>
    <w:rsid w:val="00BC7B92"/>
    <w:rsid w:val="00BD237A"/>
    <w:rsid w:val="00BD24AC"/>
    <w:rsid w:val="00BE0CC6"/>
    <w:rsid w:val="00BE14CA"/>
    <w:rsid w:val="00BE1AF3"/>
    <w:rsid w:val="00BE648A"/>
    <w:rsid w:val="00BF2D01"/>
    <w:rsid w:val="00BF2F56"/>
    <w:rsid w:val="00BF4DBE"/>
    <w:rsid w:val="00C02CE3"/>
    <w:rsid w:val="00C03AE8"/>
    <w:rsid w:val="00C05441"/>
    <w:rsid w:val="00C1358F"/>
    <w:rsid w:val="00C14300"/>
    <w:rsid w:val="00C2640E"/>
    <w:rsid w:val="00C478B1"/>
    <w:rsid w:val="00C5003D"/>
    <w:rsid w:val="00C6007D"/>
    <w:rsid w:val="00C64C27"/>
    <w:rsid w:val="00C7340C"/>
    <w:rsid w:val="00C75A3F"/>
    <w:rsid w:val="00C75EF3"/>
    <w:rsid w:val="00C85DB4"/>
    <w:rsid w:val="00C93A79"/>
    <w:rsid w:val="00CB3FF3"/>
    <w:rsid w:val="00CB640D"/>
    <w:rsid w:val="00CB7722"/>
    <w:rsid w:val="00CC1B8D"/>
    <w:rsid w:val="00CD71DE"/>
    <w:rsid w:val="00CE3C89"/>
    <w:rsid w:val="00CE60E3"/>
    <w:rsid w:val="00CF1F54"/>
    <w:rsid w:val="00CF2F10"/>
    <w:rsid w:val="00D13104"/>
    <w:rsid w:val="00D13BB2"/>
    <w:rsid w:val="00D1411E"/>
    <w:rsid w:val="00D31C44"/>
    <w:rsid w:val="00D32041"/>
    <w:rsid w:val="00D36639"/>
    <w:rsid w:val="00D37AA3"/>
    <w:rsid w:val="00D42ACE"/>
    <w:rsid w:val="00D44C0E"/>
    <w:rsid w:val="00D5190B"/>
    <w:rsid w:val="00D77885"/>
    <w:rsid w:val="00DD04A8"/>
    <w:rsid w:val="00DE31C2"/>
    <w:rsid w:val="00DF251D"/>
    <w:rsid w:val="00DF76FC"/>
    <w:rsid w:val="00E05F65"/>
    <w:rsid w:val="00E17022"/>
    <w:rsid w:val="00E17230"/>
    <w:rsid w:val="00E208E0"/>
    <w:rsid w:val="00E225BE"/>
    <w:rsid w:val="00E25668"/>
    <w:rsid w:val="00E333DD"/>
    <w:rsid w:val="00E4145A"/>
    <w:rsid w:val="00E435D4"/>
    <w:rsid w:val="00E45FB6"/>
    <w:rsid w:val="00E7117A"/>
    <w:rsid w:val="00E73751"/>
    <w:rsid w:val="00E81711"/>
    <w:rsid w:val="00E84DE8"/>
    <w:rsid w:val="00E8681A"/>
    <w:rsid w:val="00E92884"/>
    <w:rsid w:val="00E955EE"/>
    <w:rsid w:val="00EA1AEF"/>
    <w:rsid w:val="00EA7FC9"/>
    <w:rsid w:val="00EB1350"/>
    <w:rsid w:val="00EB1983"/>
    <w:rsid w:val="00EB5B68"/>
    <w:rsid w:val="00EC3DFF"/>
    <w:rsid w:val="00EC7F26"/>
    <w:rsid w:val="00ED3550"/>
    <w:rsid w:val="00ED48D8"/>
    <w:rsid w:val="00ED6340"/>
    <w:rsid w:val="00EE091E"/>
    <w:rsid w:val="00EE0D7C"/>
    <w:rsid w:val="00EF0663"/>
    <w:rsid w:val="00F0277B"/>
    <w:rsid w:val="00F02B32"/>
    <w:rsid w:val="00F049E1"/>
    <w:rsid w:val="00F11334"/>
    <w:rsid w:val="00F11F35"/>
    <w:rsid w:val="00F33B48"/>
    <w:rsid w:val="00F41A65"/>
    <w:rsid w:val="00F51BE5"/>
    <w:rsid w:val="00F540A3"/>
    <w:rsid w:val="00F61933"/>
    <w:rsid w:val="00F62AB2"/>
    <w:rsid w:val="00F712B3"/>
    <w:rsid w:val="00F71395"/>
    <w:rsid w:val="00F7503E"/>
    <w:rsid w:val="00F75A5B"/>
    <w:rsid w:val="00F852E6"/>
    <w:rsid w:val="00F959E7"/>
    <w:rsid w:val="00FB59F5"/>
    <w:rsid w:val="00FC27F1"/>
    <w:rsid w:val="00FD43D2"/>
    <w:rsid w:val="00FF4611"/>
    <w:rsid w:val="00FF50D3"/>
    <w:rsid w:val="00FF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v:textbox inset="5.85pt,.7pt,5.85pt,.7pt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1AF0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CE60E3"/>
    <w:pPr>
      <w:keepNext/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="240" w:after="120" w:line="360" w:lineRule="exact"/>
      <w:ind w:left="100" w:right="100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755FDB"/>
    <w:pPr>
      <w:keepNext/>
      <w:numPr>
        <w:ilvl w:val="1"/>
        <w:numId w:val="1"/>
      </w:numPr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Lines="50" w:afterLines="50" w:line="280" w:lineRule="exact"/>
      <w:ind w:leftChars="0" w:left="0"/>
      <w:outlineLvl w:val="1"/>
    </w:pPr>
    <w:rPr>
      <w:rFonts w:asciiTheme="majorHAnsi" w:eastAsia="メイリオ" w:hAnsiTheme="majorHAnsi" w:cstheme="majorBidi"/>
      <w:b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755FDB"/>
    <w:pPr>
      <w:keepNext/>
      <w:numPr>
        <w:ilvl w:val="2"/>
        <w:numId w:val="1"/>
      </w:numPr>
      <w:pBdr>
        <w:top w:val="single" w:sz="8" w:space="1" w:color="2F5496" w:themeColor="accent5" w:themeShade="BF"/>
        <w:left w:val="single" w:sz="36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ind w:leftChars="0" w:left="0"/>
      <w:outlineLvl w:val="2"/>
    </w:pPr>
    <w:rPr>
      <w:rFonts w:asciiTheme="majorHAnsi" w:eastAsia="メイリオ" w:hAnsiTheme="majorHAnsi" w:cstheme="majorBidi"/>
      <w:b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55FDB"/>
    <w:pPr>
      <w:keepNext/>
      <w:pBdr>
        <w:top w:val="single" w:sz="8" w:space="1" w:color="2F5496" w:themeColor="accent5" w:themeShade="BF"/>
        <w:left w:val="single" w:sz="8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outlineLvl w:val="3"/>
    </w:pPr>
    <w:rPr>
      <w:rFonts w:eastAsia="メイリオ"/>
      <w:b/>
      <w:bCs/>
      <w:sz w:val="22"/>
    </w:rPr>
  </w:style>
  <w:style w:type="paragraph" w:styleId="5">
    <w:name w:val="heading 5"/>
    <w:basedOn w:val="a0"/>
    <w:next w:val="a0"/>
    <w:link w:val="50"/>
    <w:uiPriority w:val="9"/>
    <w:unhideWhenUsed/>
    <w:rsid w:val="00065A7A"/>
    <w:pPr>
      <w:keepNext/>
      <w:pBdr>
        <w:bottom w:val="dotted" w:sz="6" w:space="1" w:color="2F5496" w:themeColor="accent5" w:themeShade="BF"/>
      </w:pBdr>
      <w:ind w:leftChars="0" w:left="0" w:rightChars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951792"/>
    <w:pPr>
      <w:keepNext/>
      <w:pBdr>
        <w:bottom w:val="dotted" w:sz="4" w:space="1" w:color="1F3864" w:themeColor="accent5" w:themeShade="80"/>
      </w:pBdr>
      <w:ind w:leftChars="800" w:left="800"/>
      <w:outlineLvl w:val="5"/>
    </w:pPr>
    <w:rPr>
      <w:rFonts w:eastAsia="メイリオ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F221C"/>
    <w:pPr>
      <w:keepNext/>
      <w:ind w:leftChars="800" w:left="8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E60E3"/>
    <w:rPr>
      <w:rFonts w:asciiTheme="majorHAnsi" w:eastAsia="メイリオ" w:hAnsiTheme="majorHAnsi" w:cstheme="majorBidi"/>
      <w:b/>
      <w:sz w:val="28"/>
      <w:szCs w:val="24"/>
      <w:shd w:val="clear" w:color="auto" w:fill="BDD6EE" w:themeFill="accent1" w:themeFillTint="66"/>
    </w:rPr>
  </w:style>
  <w:style w:type="character" w:customStyle="1" w:styleId="20">
    <w:name w:val="見出し 2 (文字)"/>
    <w:basedOn w:val="a1"/>
    <w:link w:val="2"/>
    <w:uiPriority w:val="9"/>
    <w:rsid w:val="00755FDB"/>
    <w:rPr>
      <w:rFonts w:asciiTheme="majorHAnsi" w:eastAsia="メイリオ" w:hAnsiTheme="majorHAnsi" w:cstheme="majorBidi"/>
      <w:b/>
      <w:sz w:val="28"/>
      <w:shd w:val="clear" w:color="auto" w:fill="BDD6EE" w:themeFill="accent1" w:themeFillTint="66"/>
    </w:rPr>
  </w:style>
  <w:style w:type="character" w:customStyle="1" w:styleId="30">
    <w:name w:val="見出し 3 (文字)"/>
    <w:basedOn w:val="a1"/>
    <w:link w:val="3"/>
    <w:uiPriority w:val="9"/>
    <w:rsid w:val="00755FDB"/>
    <w:rPr>
      <w:rFonts w:asciiTheme="majorHAnsi" w:eastAsia="メイリオ" w:hAnsiTheme="majorHAnsi" w:cstheme="majorBidi"/>
      <w:b/>
      <w:sz w:val="24"/>
    </w:rPr>
  </w:style>
  <w:style w:type="character" w:customStyle="1" w:styleId="40">
    <w:name w:val="見出し 4 (文字)"/>
    <w:basedOn w:val="a1"/>
    <w:link w:val="4"/>
    <w:uiPriority w:val="9"/>
    <w:rsid w:val="00755FDB"/>
    <w:rPr>
      <w:rFonts w:eastAsia="メイリオ"/>
      <w:b/>
      <w:bCs/>
      <w:sz w:val="22"/>
    </w:rPr>
  </w:style>
  <w:style w:type="character" w:customStyle="1" w:styleId="50">
    <w:name w:val="見出し 5 (文字)"/>
    <w:basedOn w:val="a1"/>
    <w:link w:val="5"/>
    <w:uiPriority w:val="9"/>
    <w:rsid w:val="00065A7A"/>
    <w:rPr>
      <w:rFonts w:asciiTheme="majorHAnsi" w:eastAsiaTheme="majorEastAsia" w:hAnsiTheme="majorHAnsi" w:cstheme="majorBidi"/>
      <w:sz w:val="20"/>
    </w:rPr>
  </w:style>
  <w:style w:type="character" w:customStyle="1" w:styleId="60">
    <w:name w:val="見出し 6 (文字)"/>
    <w:basedOn w:val="a1"/>
    <w:link w:val="6"/>
    <w:uiPriority w:val="9"/>
    <w:rsid w:val="00951792"/>
    <w:rPr>
      <w:rFonts w:eastAsia="メイリオ"/>
      <w:b/>
      <w:bCs/>
      <w:sz w:val="20"/>
    </w:rPr>
  </w:style>
  <w:style w:type="character" w:customStyle="1" w:styleId="70">
    <w:name w:val="見出し 7 (文字)"/>
    <w:basedOn w:val="a1"/>
    <w:link w:val="7"/>
    <w:uiPriority w:val="9"/>
    <w:rsid w:val="006F221C"/>
    <w:rPr>
      <w:rFonts w:eastAsia="ＭＳ Ｐ明朝"/>
      <w:sz w:val="20"/>
    </w:rPr>
  </w:style>
  <w:style w:type="paragraph" w:styleId="a4">
    <w:name w:val="List Paragraph"/>
    <w:basedOn w:val="a0"/>
    <w:uiPriority w:val="34"/>
    <w:rsid w:val="00780D2C"/>
    <w:pPr>
      <w:ind w:leftChars="400" w:left="840"/>
    </w:pPr>
  </w:style>
  <w:style w:type="paragraph" w:styleId="a5">
    <w:name w:val="header"/>
    <w:basedOn w:val="a0"/>
    <w:link w:val="a6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1"/>
    <w:link w:val="a5"/>
    <w:uiPriority w:val="99"/>
    <w:rsid w:val="0029456B"/>
    <w:rPr>
      <w:rFonts w:eastAsia="ＭＳ Ｐ明朝"/>
      <w:sz w:val="20"/>
    </w:rPr>
  </w:style>
  <w:style w:type="paragraph" w:styleId="a7">
    <w:name w:val="footer"/>
    <w:basedOn w:val="a0"/>
    <w:link w:val="a8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1"/>
    <w:link w:val="a7"/>
    <w:uiPriority w:val="99"/>
    <w:rsid w:val="0029456B"/>
    <w:rPr>
      <w:rFonts w:eastAsia="ＭＳ Ｐ明朝"/>
      <w:sz w:val="20"/>
    </w:rPr>
  </w:style>
  <w:style w:type="character" w:styleId="a9">
    <w:name w:val="Placeholder Text"/>
    <w:basedOn w:val="a1"/>
    <w:uiPriority w:val="99"/>
    <w:semiHidden/>
    <w:rsid w:val="00DF76FC"/>
    <w:rPr>
      <w:color w:val="808080"/>
    </w:rPr>
  </w:style>
  <w:style w:type="paragraph" w:styleId="a">
    <w:name w:val="Title"/>
    <w:basedOn w:val="a0"/>
    <w:next w:val="a0"/>
    <w:link w:val="aa"/>
    <w:uiPriority w:val="10"/>
    <w:qFormat/>
    <w:rsid w:val="008A6C48"/>
    <w:pPr>
      <w:numPr>
        <w:numId w:val="1"/>
      </w:num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hd w:val="clear" w:color="auto" w:fill="D9E2F3" w:themeFill="accent5" w:themeFillTint="33"/>
      <w:spacing w:before="240" w:after="240" w:line="560" w:lineRule="exact"/>
      <w:ind w:leftChars="0" w:left="0" w:rightChars="0" w:right="0"/>
      <w:jc w:val="center"/>
      <w:outlineLvl w:val="0"/>
    </w:pPr>
    <w:rPr>
      <w:rFonts w:asciiTheme="majorHAnsi" w:eastAsia="メイリオ" w:hAnsiTheme="majorHAnsi" w:cstheme="majorBidi"/>
      <w:b/>
      <w:color w:val="1F3864" w:themeColor="accent5" w:themeShade="80"/>
      <w:sz w:val="40"/>
      <w:szCs w:val="32"/>
    </w:rPr>
  </w:style>
  <w:style w:type="character" w:customStyle="1" w:styleId="aa">
    <w:name w:val="表題 (文字)"/>
    <w:basedOn w:val="a1"/>
    <w:link w:val="a"/>
    <w:uiPriority w:val="10"/>
    <w:rsid w:val="008A6C48"/>
    <w:rPr>
      <w:rFonts w:asciiTheme="majorHAnsi" w:eastAsia="メイリオ" w:hAnsiTheme="majorHAnsi" w:cstheme="majorBidi"/>
      <w:b/>
      <w:color w:val="1F3864" w:themeColor="accent5" w:themeShade="80"/>
      <w:sz w:val="40"/>
      <w:szCs w:val="32"/>
      <w:shd w:val="clear" w:color="auto" w:fill="D9E2F3" w:themeFill="accent5" w:themeFillTint="33"/>
    </w:rPr>
  </w:style>
  <w:style w:type="paragraph" w:styleId="ab">
    <w:name w:val="Subtitle"/>
    <w:basedOn w:val="a0"/>
    <w:next w:val="a0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1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2"/>
    <w:rsid w:val="0052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Quote"/>
    <w:basedOn w:val="a0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1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1"/>
    <w:uiPriority w:val="20"/>
    <w:rsid w:val="00D37AA3"/>
    <w:rPr>
      <w:i/>
      <w:iCs/>
    </w:rPr>
  </w:style>
  <w:style w:type="paragraph" w:customStyle="1" w:styleId="af1">
    <w:name w:val="要点"/>
    <w:basedOn w:val="a0"/>
    <w:link w:val="af2"/>
    <w:qFormat/>
    <w:rsid w:val="002F70DD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shd w:val="clear" w:color="auto" w:fill="D9E2F3" w:themeFill="accent5" w:themeFillTint="33"/>
      <w:ind w:leftChars="300" w:left="300" w:rightChars="300" w:right="300"/>
    </w:pPr>
    <w:rPr>
      <w:rFonts w:eastAsia="ＭＳ Ｐゴシック"/>
      <w:b/>
    </w:rPr>
  </w:style>
  <w:style w:type="character" w:customStyle="1" w:styleId="af2">
    <w:name w:val="要点 (文字)"/>
    <w:basedOn w:val="af"/>
    <w:link w:val="af1"/>
    <w:rsid w:val="002F70DD"/>
    <w:rPr>
      <w:rFonts w:eastAsia="ＭＳ Ｐゴシック"/>
      <w:b/>
      <w:i w:val="0"/>
      <w:iCs w:val="0"/>
      <w:color w:val="404040" w:themeColor="text1" w:themeTint="BF"/>
      <w:sz w:val="20"/>
      <w:shd w:val="clear" w:color="auto" w:fill="D9E2F3" w:themeFill="accent5" w:themeFillTint="33"/>
    </w:rPr>
  </w:style>
  <w:style w:type="paragraph" w:customStyle="1" w:styleId="af3">
    <w:name w:val="コード"/>
    <w:basedOn w:val="a0"/>
    <w:link w:val="af4"/>
    <w:qFormat/>
    <w:rsid w:val="002F70DD"/>
    <w:pPr>
      <w:pBdr>
        <w:top w:val="dashSmallGap" w:sz="12" w:space="7" w:color="2F5496" w:themeColor="accent5" w:themeShade="BF"/>
        <w:left w:val="dashSmallGap" w:sz="12" w:space="7" w:color="2F5496" w:themeColor="accent5" w:themeShade="BF"/>
        <w:bottom w:val="dashSmallGap" w:sz="12" w:space="7" w:color="2F5496" w:themeColor="accent5" w:themeShade="BF"/>
        <w:right w:val="dashSmallGap" w:sz="12" w:space="7" w:color="2F5496" w:themeColor="accent5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4">
    <w:name w:val="コード (文字)"/>
    <w:basedOn w:val="a1"/>
    <w:link w:val="af3"/>
    <w:rsid w:val="002F70DD"/>
    <w:rPr>
      <w:rFonts w:ascii="ＭＳ ゴシック" w:eastAsia="ＭＳ ゴシック"/>
      <w:noProof/>
      <w:sz w:val="18"/>
    </w:rPr>
  </w:style>
  <w:style w:type="paragraph" w:styleId="11">
    <w:name w:val="toc 1"/>
    <w:basedOn w:val="a0"/>
    <w:next w:val="a0"/>
    <w:autoRedefine/>
    <w:uiPriority w:val="39"/>
    <w:unhideWhenUsed/>
    <w:rsid w:val="00272E41"/>
    <w:pPr>
      <w:ind w:left="0"/>
    </w:pPr>
  </w:style>
  <w:style w:type="paragraph" w:styleId="21">
    <w:name w:val="toc 2"/>
    <w:basedOn w:val="a0"/>
    <w:next w:val="a0"/>
    <w:autoRedefine/>
    <w:uiPriority w:val="39"/>
    <w:unhideWhenUsed/>
    <w:rsid w:val="00272E41"/>
    <w:pPr>
      <w:ind w:leftChars="100" w:left="200"/>
    </w:pPr>
  </w:style>
  <w:style w:type="character" w:styleId="af5">
    <w:name w:val="Hyperlink"/>
    <w:basedOn w:val="a1"/>
    <w:uiPriority w:val="99"/>
    <w:unhideWhenUsed/>
    <w:rsid w:val="00272E41"/>
    <w:rPr>
      <w:color w:val="0563C1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9B63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1"/>
    <w:link w:val="af6"/>
    <w:uiPriority w:val="99"/>
    <w:semiHidden/>
    <w:rsid w:val="009B63C4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TOC Heading"/>
    <w:basedOn w:val="1"/>
    <w:next w:val="a0"/>
    <w:uiPriority w:val="39"/>
    <w:semiHidden/>
    <w:unhideWhenUsed/>
    <w:qFormat/>
    <w:rsid w:val="002B305E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color w:val="2E74B5" w:themeColor="accent1" w:themeShade="BF"/>
      <w:kern w:val="0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B305E"/>
    <w:pPr>
      <w:ind w:leftChars="200" w:left="400"/>
    </w:pPr>
  </w:style>
  <w:style w:type="paragraph" w:styleId="41">
    <w:name w:val="toc 4"/>
    <w:basedOn w:val="a0"/>
    <w:next w:val="a0"/>
    <w:autoRedefine/>
    <w:uiPriority w:val="39"/>
    <w:unhideWhenUsed/>
    <w:rsid w:val="00523E6C"/>
    <w:pPr>
      <w:snapToGrid/>
      <w:ind w:leftChars="300" w:left="630" w:rightChars="0" w:right="0"/>
      <w:jc w:val="both"/>
    </w:pPr>
    <w:rPr>
      <w:rFonts w:eastAsiaTheme="minorEastAsia"/>
      <w:sz w:val="21"/>
    </w:rPr>
  </w:style>
  <w:style w:type="paragraph" w:styleId="51">
    <w:name w:val="toc 5"/>
    <w:basedOn w:val="a0"/>
    <w:next w:val="a0"/>
    <w:autoRedefine/>
    <w:uiPriority w:val="39"/>
    <w:unhideWhenUsed/>
    <w:rsid w:val="00523E6C"/>
    <w:pPr>
      <w:snapToGrid/>
      <w:ind w:leftChars="400" w:left="840" w:rightChars="0" w:right="0"/>
      <w:jc w:val="both"/>
    </w:pPr>
    <w:rPr>
      <w:rFonts w:eastAsiaTheme="minorEastAsia"/>
      <w:sz w:val="21"/>
    </w:rPr>
  </w:style>
  <w:style w:type="paragraph" w:styleId="61">
    <w:name w:val="toc 6"/>
    <w:basedOn w:val="a0"/>
    <w:next w:val="a0"/>
    <w:autoRedefine/>
    <w:uiPriority w:val="39"/>
    <w:unhideWhenUsed/>
    <w:rsid w:val="00523E6C"/>
    <w:pPr>
      <w:snapToGrid/>
      <w:ind w:leftChars="500" w:left="1050" w:rightChars="0" w:right="0"/>
      <w:jc w:val="both"/>
    </w:pPr>
    <w:rPr>
      <w:rFonts w:eastAsiaTheme="minorEastAsia"/>
      <w:sz w:val="21"/>
    </w:rPr>
  </w:style>
  <w:style w:type="paragraph" w:styleId="71">
    <w:name w:val="toc 7"/>
    <w:basedOn w:val="a0"/>
    <w:next w:val="a0"/>
    <w:autoRedefine/>
    <w:uiPriority w:val="39"/>
    <w:unhideWhenUsed/>
    <w:rsid w:val="00523E6C"/>
    <w:pPr>
      <w:snapToGrid/>
      <w:ind w:leftChars="600" w:left="1260" w:rightChars="0" w:right="0"/>
      <w:jc w:val="both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523E6C"/>
    <w:pPr>
      <w:snapToGrid/>
      <w:ind w:leftChars="700" w:left="1470" w:rightChars="0" w:right="0"/>
      <w:jc w:val="both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523E6C"/>
    <w:pPr>
      <w:snapToGrid/>
      <w:ind w:leftChars="800" w:left="1680" w:rightChars="0" w:right="0"/>
      <w:jc w:val="both"/>
    </w:pPr>
    <w:rPr>
      <w:rFonts w:eastAsiaTheme="minorEastAsia"/>
      <w:sz w:val="21"/>
    </w:rPr>
  </w:style>
  <w:style w:type="paragraph" w:styleId="Web">
    <w:name w:val="Normal (Web)"/>
    <w:basedOn w:val="a0"/>
    <w:uiPriority w:val="99"/>
    <w:unhideWhenUsed/>
    <w:rsid w:val="00DD04A8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C0D34C-13D2-45AA-8338-D15DA58E6903}"/>
      </w:docPartPr>
      <w:docPartBody>
        <w:p w:rsidR="009024DA" w:rsidRDefault="008D2249">
          <w:r w:rsidRPr="00CF5B1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249"/>
    <w:rsid w:val="00050CCF"/>
    <w:rsid w:val="000B2DEB"/>
    <w:rsid w:val="000E4EB1"/>
    <w:rsid w:val="00227AF1"/>
    <w:rsid w:val="002364BE"/>
    <w:rsid w:val="002458B0"/>
    <w:rsid w:val="002531A8"/>
    <w:rsid w:val="002F32F9"/>
    <w:rsid w:val="003242B7"/>
    <w:rsid w:val="0038387A"/>
    <w:rsid w:val="0040778F"/>
    <w:rsid w:val="00457004"/>
    <w:rsid w:val="00480530"/>
    <w:rsid w:val="004D0D4E"/>
    <w:rsid w:val="005C1B46"/>
    <w:rsid w:val="005D222A"/>
    <w:rsid w:val="006A4BEB"/>
    <w:rsid w:val="006D402A"/>
    <w:rsid w:val="00764796"/>
    <w:rsid w:val="008959D7"/>
    <w:rsid w:val="008D2249"/>
    <w:rsid w:val="009024DA"/>
    <w:rsid w:val="00937310"/>
    <w:rsid w:val="009620F2"/>
    <w:rsid w:val="0097648A"/>
    <w:rsid w:val="009D762B"/>
    <w:rsid w:val="009F6810"/>
    <w:rsid w:val="00AC5CBF"/>
    <w:rsid w:val="00BB3FA8"/>
    <w:rsid w:val="00C336DF"/>
    <w:rsid w:val="00C65772"/>
    <w:rsid w:val="00CC1CDF"/>
    <w:rsid w:val="00DE44A2"/>
    <w:rsid w:val="00E14EA6"/>
    <w:rsid w:val="00E93C80"/>
    <w:rsid w:val="00EC7BA1"/>
    <w:rsid w:val="00F7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24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D422-30CB-496A-AA30-94F6D049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高木義尚</cp:lastModifiedBy>
  <cp:revision>198</cp:revision>
  <cp:lastPrinted>2017-08-22T08:42:00Z</cp:lastPrinted>
  <dcterms:created xsi:type="dcterms:W3CDTF">2014-02-20T00:04:00Z</dcterms:created>
  <dcterms:modified xsi:type="dcterms:W3CDTF">2017-08-22T08:43:00Z</dcterms:modified>
</cp:coreProperties>
</file>