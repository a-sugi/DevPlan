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A0671" w14:textId="77777777" w:rsidR="00780D2C" w:rsidRDefault="00780D2C" w:rsidP="00DF76FC">
      <w:pPr>
        <w:tabs>
          <w:tab w:val="left" w:pos="1843"/>
        </w:tabs>
        <w:spacing w:line="320" w:lineRule="atLeast"/>
        <w:ind w:left="100" w:right="100"/>
      </w:pPr>
    </w:p>
    <w:p w14:paraId="1C261876" w14:textId="77777777" w:rsidR="00D36639" w:rsidRDefault="00D36639" w:rsidP="00DF76FC">
      <w:pPr>
        <w:tabs>
          <w:tab w:val="left" w:pos="1843"/>
        </w:tabs>
        <w:spacing w:line="320" w:lineRule="atLeast"/>
        <w:ind w:left="100" w:right="100"/>
      </w:pPr>
    </w:p>
    <w:p w14:paraId="7C8520A2" w14:textId="77777777" w:rsidR="00D36639" w:rsidRDefault="00D36639" w:rsidP="00DF76FC">
      <w:pPr>
        <w:tabs>
          <w:tab w:val="left" w:pos="1843"/>
        </w:tabs>
        <w:spacing w:line="320" w:lineRule="atLeast"/>
        <w:ind w:left="100" w:right="100"/>
      </w:pPr>
    </w:p>
    <w:p w14:paraId="1A41E8C8" w14:textId="77777777" w:rsidR="00D36639" w:rsidRDefault="00D36639" w:rsidP="00DF76FC">
      <w:pPr>
        <w:tabs>
          <w:tab w:val="left" w:pos="1843"/>
        </w:tabs>
        <w:spacing w:line="320" w:lineRule="atLeast"/>
        <w:ind w:left="100" w:right="100"/>
      </w:pPr>
    </w:p>
    <w:p w14:paraId="6D8BF2EE" w14:textId="77777777" w:rsidR="00D36639" w:rsidRDefault="00D36639" w:rsidP="00DF76FC">
      <w:pPr>
        <w:tabs>
          <w:tab w:val="left" w:pos="1843"/>
        </w:tabs>
        <w:spacing w:line="320" w:lineRule="atLeast"/>
        <w:ind w:left="100" w:right="100"/>
      </w:pPr>
    </w:p>
    <w:p w14:paraId="2CF39018" w14:textId="77777777" w:rsidR="00D36639" w:rsidRDefault="00D36639" w:rsidP="00DF76FC">
      <w:pPr>
        <w:tabs>
          <w:tab w:val="left" w:pos="1843"/>
        </w:tabs>
        <w:spacing w:line="320" w:lineRule="atLeast"/>
        <w:ind w:left="100" w:right="100"/>
      </w:pPr>
    </w:p>
    <w:p w14:paraId="16EBB779" w14:textId="77777777" w:rsidR="00D36639" w:rsidRDefault="00D36639" w:rsidP="00DF76FC">
      <w:pPr>
        <w:tabs>
          <w:tab w:val="left" w:pos="1843"/>
        </w:tabs>
        <w:spacing w:line="320" w:lineRule="atLeast"/>
        <w:ind w:left="100" w:right="100"/>
      </w:pPr>
    </w:p>
    <w:p w14:paraId="6BEA4CC2" w14:textId="77777777" w:rsidR="00D36639" w:rsidRDefault="00D36639" w:rsidP="00DF76FC">
      <w:pPr>
        <w:tabs>
          <w:tab w:val="left" w:pos="1843"/>
        </w:tabs>
        <w:spacing w:line="320" w:lineRule="atLeast"/>
        <w:ind w:left="100" w:right="100"/>
      </w:pPr>
    </w:p>
    <w:p w14:paraId="168FAA56" w14:textId="77777777" w:rsidR="00780D2C" w:rsidRDefault="00780D2C" w:rsidP="00780D2C">
      <w:pPr>
        <w:spacing w:line="320" w:lineRule="atLeast"/>
        <w:ind w:left="100" w:right="100"/>
      </w:pPr>
    </w:p>
    <w:p w14:paraId="20866276" w14:textId="77777777" w:rsidR="002B305E" w:rsidRDefault="006275DB" w:rsidP="00780D2C">
      <w:pPr>
        <w:spacing w:line="320" w:lineRule="atLeast"/>
        <w:ind w:left="100" w:right="100"/>
      </w:pPr>
      <w:r>
        <w:rPr>
          <w:noProof/>
        </w:rPr>
        <w:pict w14:anchorId="0FB4CE9E">
          <v:shapetype id="_x0000_t202" coordsize="21600,21600" o:spt="202" path="m,l,21600r21600,l21600,xe">
            <v:stroke joinstyle="miter"/>
            <v:path gradientshapeok="t" o:connecttype="rect"/>
          </v:shapetype>
          <v:shape id="_x0000_s1551" type="#_x0000_t202" style="position:absolute;left:0;text-align:left;margin-left:13.45pt;margin-top:3.8pt;width:460.05pt;height:172.95pt;z-index:251658240;v-text-anchor:middle" fillcolor="#d9e2f3 [664]">
            <v:textbox inset="5.85pt,.7pt,5.85pt,.7pt">
              <w:txbxContent>
                <w:p w14:paraId="48603B00" w14:textId="77777777" w:rsidR="00945770" w:rsidRPr="00D36639" w:rsidRDefault="00945770" w:rsidP="00D36639">
                  <w:pPr>
                    <w:spacing w:line="276" w:lineRule="auto"/>
                    <w:ind w:left="100" w:right="100"/>
                    <w:jc w:val="center"/>
                    <w:rPr>
                      <w:rFonts w:ascii="メイリオ" w:eastAsia="メイリオ" w:hAnsi="メイリオ" w:cs="メイリオ"/>
                      <w:b/>
                      <w:color w:val="1F3864" w:themeColor="accent5" w:themeShade="80"/>
                      <w:sz w:val="48"/>
                      <w:szCs w:val="48"/>
                    </w:rPr>
                  </w:pPr>
                  <w:r w:rsidRPr="00D36639">
                    <w:rPr>
                      <w:rFonts w:ascii="メイリオ" w:eastAsia="メイリオ" w:hAnsi="メイリオ" w:cs="メイリオ" w:hint="eastAsia"/>
                      <w:b/>
                      <w:color w:val="1F3864" w:themeColor="accent5" w:themeShade="80"/>
                      <w:sz w:val="48"/>
                      <w:szCs w:val="48"/>
                    </w:rPr>
                    <w:t>【</w:t>
                  </w:r>
                  <w:r>
                    <w:rPr>
                      <w:rFonts w:ascii="メイリオ" w:eastAsia="メイリオ" w:hAnsi="メイリオ" w:cs="メイリオ" w:hint="eastAsia"/>
                      <w:b/>
                      <w:color w:val="1F3864" w:themeColor="accent5" w:themeShade="80"/>
                      <w:sz w:val="48"/>
                      <w:szCs w:val="48"/>
                    </w:rPr>
                    <w:t>試験車管理</w:t>
                  </w:r>
                  <w:r w:rsidRPr="00D36639">
                    <w:rPr>
                      <w:rFonts w:ascii="メイリオ" w:eastAsia="メイリオ" w:hAnsi="メイリオ" w:cs="メイリオ" w:hint="eastAsia"/>
                      <w:b/>
                      <w:color w:val="1F3864" w:themeColor="accent5" w:themeShade="80"/>
                      <w:sz w:val="48"/>
                      <w:szCs w:val="48"/>
                    </w:rPr>
                    <w:t>システム】</w:t>
                  </w:r>
                </w:p>
                <w:p w14:paraId="2EC454FB" w14:textId="6A6B506A" w:rsidR="00945770" w:rsidRPr="00D36639" w:rsidRDefault="00945770" w:rsidP="00D36639">
                  <w:pPr>
                    <w:spacing w:line="276" w:lineRule="auto"/>
                    <w:ind w:left="100" w:right="100"/>
                    <w:jc w:val="center"/>
                    <w:rPr>
                      <w:rFonts w:ascii="メイリオ" w:eastAsia="メイリオ" w:hAnsi="メイリオ" w:cs="メイリオ"/>
                      <w:b/>
                      <w:color w:val="1F3864" w:themeColor="accent5" w:themeShade="80"/>
                      <w:sz w:val="56"/>
                      <w:szCs w:val="56"/>
                    </w:rPr>
                  </w:pPr>
                  <w:r>
                    <w:rPr>
                      <w:rFonts w:ascii="メイリオ" w:eastAsia="メイリオ" w:hAnsi="メイリオ" w:cs="メイリオ" w:hint="eastAsia"/>
                      <w:b/>
                      <w:color w:val="1F3864" w:themeColor="accent5" w:themeShade="80"/>
                      <w:sz w:val="56"/>
                      <w:szCs w:val="56"/>
                    </w:rPr>
                    <w:t>利用</w:t>
                  </w:r>
                  <w:r w:rsidRPr="00D36639">
                    <w:rPr>
                      <w:rFonts w:ascii="メイリオ" w:eastAsia="メイリオ" w:hAnsi="メイリオ" w:cs="メイリオ" w:hint="eastAsia"/>
                      <w:b/>
                      <w:color w:val="1F3864" w:themeColor="accent5" w:themeShade="80"/>
                      <w:sz w:val="56"/>
                      <w:szCs w:val="56"/>
                    </w:rPr>
                    <w:t>者向けマニュアル</w:t>
                  </w:r>
                </w:p>
              </w:txbxContent>
            </v:textbox>
          </v:shape>
        </w:pict>
      </w:r>
    </w:p>
    <w:p w14:paraId="5E7C0BB4" w14:textId="77777777" w:rsidR="002B305E" w:rsidRDefault="002B305E" w:rsidP="00780D2C">
      <w:pPr>
        <w:spacing w:line="320" w:lineRule="atLeast"/>
        <w:ind w:left="100" w:right="100"/>
      </w:pPr>
    </w:p>
    <w:p w14:paraId="57D9D321" w14:textId="77777777" w:rsidR="002B305E" w:rsidRDefault="002B305E" w:rsidP="00780D2C">
      <w:pPr>
        <w:spacing w:line="320" w:lineRule="atLeast"/>
        <w:ind w:left="100" w:right="100"/>
      </w:pPr>
    </w:p>
    <w:p w14:paraId="5A85718D" w14:textId="77777777" w:rsidR="002B305E" w:rsidRDefault="002B305E" w:rsidP="00780D2C">
      <w:pPr>
        <w:spacing w:line="320" w:lineRule="atLeast"/>
        <w:ind w:left="100" w:right="100"/>
      </w:pPr>
    </w:p>
    <w:p w14:paraId="4C6222E3" w14:textId="77777777" w:rsidR="002B305E" w:rsidRDefault="002B305E" w:rsidP="00780D2C">
      <w:pPr>
        <w:spacing w:line="320" w:lineRule="atLeast"/>
        <w:ind w:left="100" w:right="100"/>
      </w:pPr>
    </w:p>
    <w:p w14:paraId="6BE1312F" w14:textId="77777777" w:rsidR="002B305E" w:rsidRDefault="002B305E" w:rsidP="00780D2C">
      <w:pPr>
        <w:spacing w:line="320" w:lineRule="atLeast"/>
        <w:ind w:left="100" w:right="100"/>
      </w:pPr>
    </w:p>
    <w:p w14:paraId="3928C64B" w14:textId="77777777" w:rsidR="00D36639" w:rsidRDefault="00D36639" w:rsidP="00780D2C">
      <w:pPr>
        <w:spacing w:line="320" w:lineRule="atLeast"/>
        <w:ind w:left="100" w:right="100"/>
      </w:pPr>
    </w:p>
    <w:p w14:paraId="6C4C0C93" w14:textId="77777777" w:rsidR="00D36639" w:rsidRDefault="00D36639" w:rsidP="00780D2C">
      <w:pPr>
        <w:spacing w:line="320" w:lineRule="atLeast"/>
        <w:ind w:left="100" w:right="100"/>
      </w:pPr>
    </w:p>
    <w:p w14:paraId="3C8B61BB" w14:textId="77777777" w:rsidR="00D36639" w:rsidRDefault="00D36639" w:rsidP="00780D2C">
      <w:pPr>
        <w:spacing w:line="320" w:lineRule="atLeast"/>
        <w:ind w:left="100" w:right="100"/>
      </w:pPr>
    </w:p>
    <w:p w14:paraId="4A31265D" w14:textId="77777777" w:rsidR="00D36639" w:rsidRDefault="00D36639" w:rsidP="00780D2C">
      <w:pPr>
        <w:spacing w:line="320" w:lineRule="atLeast"/>
        <w:ind w:left="100" w:right="100"/>
      </w:pPr>
    </w:p>
    <w:p w14:paraId="5A99990C" w14:textId="77777777" w:rsidR="00D36639" w:rsidRDefault="00D36639" w:rsidP="00780D2C">
      <w:pPr>
        <w:spacing w:line="320" w:lineRule="atLeast"/>
        <w:ind w:left="100" w:right="100"/>
      </w:pPr>
    </w:p>
    <w:p w14:paraId="51914457" w14:textId="77777777" w:rsidR="00D36639" w:rsidRDefault="00D36639" w:rsidP="00780D2C">
      <w:pPr>
        <w:spacing w:line="320" w:lineRule="atLeast"/>
        <w:ind w:left="100" w:right="100"/>
      </w:pPr>
    </w:p>
    <w:p w14:paraId="4CF7956C" w14:textId="77777777" w:rsidR="00780D2C" w:rsidRDefault="00780D2C" w:rsidP="00780D2C">
      <w:pPr>
        <w:spacing w:line="320" w:lineRule="atLeast"/>
        <w:ind w:left="100" w:right="100"/>
      </w:pPr>
    </w:p>
    <w:p w14:paraId="512C2594" w14:textId="77777777" w:rsidR="00F0277B" w:rsidRDefault="00F0277B" w:rsidP="00F0277B">
      <w:pPr>
        <w:ind w:left="100" w:right="100"/>
      </w:pPr>
    </w:p>
    <w:p w14:paraId="25AA7456" w14:textId="77777777" w:rsidR="002B305E" w:rsidRDefault="002B305E" w:rsidP="00F0277B">
      <w:pPr>
        <w:ind w:left="100" w:right="100"/>
      </w:pPr>
    </w:p>
    <w:p w14:paraId="173DCB5B" w14:textId="77777777" w:rsidR="002B305E" w:rsidRDefault="002B305E" w:rsidP="00F0277B">
      <w:pPr>
        <w:ind w:left="100" w:right="100"/>
      </w:pPr>
    </w:p>
    <w:p w14:paraId="38AF19CE" w14:textId="77777777" w:rsidR="002B305E" w:rsidRDefault="002B305E" w:rsidP="00F0277B">
      <w:pPr>
        <w:ind w:left="100" w:right="100"/>
      </w:pPr>
    </w:p>
    <w:p w14:paraId="307DD312" w14:textId="77777777" w:rsidR="002B305E" w:rsidRDefault="002B305E" w:rsidP="00F0277B">
      <w:pPr>
        <w:ind w:left="100" w:right="100"/>
      </w:pPr>
    </w:p>
    <w:p w14:paraId="66172E35" w14:textId="77777777" w:rsidR="002B305E" w:rsidRDefault="002B305E" w:rsidP="00F0277B">
      <w:pPr>
        <w:ind w:left="100" w:right="100"/>
      </w:pPr>
    </w:p>
    <w:p w14:paraId="22548AD6" w14:textId="77777777" w:rsidR="002B305E" w:rsidRDefault="002B305E" w:rsidP="00F0277B">
      <w:pPr>
        <w:ind w:left="100" w:right="100"/>
      </w:pPr>
    </w:p>
    <w:p w14:paraId="205EF695" w14:textId="77777777" w:rsidR="002B305E" w:rsidRDefault="002B305E" w:rsidP="00F0277B">
      <w:pPr>
        <w:ind w:left="100" w:right="100"/>
      </w:pPr>
    </w:p>
    <w:p w14:paraId="76266680" w14:textId="77777777" w:rsidR="002B305E" w:rsidRDefault="002B305E" w:rsidP="00F0277B">
      <w:pPr>
        <w:ind w:left="100" w:right="100"/>
      </w:pPr>
    </w:p>
    <w:p w14:paraId="3A373B6E" w14:textId="77777777" w:rsidR="002B305E" w:rsidRDefault="002B305E" w:rsidP="00F0277B">
      <w:pPr>
        <w:ind w:left="100" w:right="100"/>
      </w:pPr>
    </w:p>
    <w:p w14:paraId="73EFB968" w14:textId="77777777" w:rsidR="00780D2C" w:rsidRDefault="00527ADC" w:rsidP="00E81711">
      <w:pPr>
        <w:pStyle w:val="ab"/>
        <w:ind w:left="800" w:right="800"/>
      </w:pPr>
      <w:r>
        <w:br/>
      </w:r>
      <w:r>
        <w:rPr>
          <w:rFonts w:hint="eastAsia"/>
        </w:rPr>
        <w:t>第</w:t>
      </w:r>
      <w:r w:rsidR="002B305E">
        <w:rPr>
          <w:rFonts w:hint="eastAsia"/>
        </w:rPr>
        <w:t xml:space="preserve"> </w:t>
      </w:r>
      <w:r>
        <w:rPr>
          <w:rFonts w:hint="eastAsia"/>
        </w:rPr>
        <w:t>1</w:t>
      </w:r>
      <w:r w:rsidR="002B305E">
        <w:rPr>
          <w:rFonts w:hint="eastAsia"/>
        </w:rPr>
        <w:t>.0</w:t>
      </w:r>
      <w:r>
        <w:rPr>
          <w:rFonts w:hint="eastAsia"/>
        </w:rPr>
        <w:t>版</w:t>
      </w:r>
    </w:p>
    <w:p w14:paraId="4EA8D1CD" w14:textId="77777777" w:rsidR="005F4AC3" w:rsidRDefault="005F4AC3" w:rsidP="005F4AC3">
      <w:pPr>
        <w:ind w:left="100" w:right="100"/>
      </w:pPr>
    </w:p>
    <w:p w14:paraId="3D858B9A" w14:textId="77777777" w:rsidR="00C5003D" w:rsidRDefault="00C5003D" w:rsidP="005F4AC3">
      <w:pPr>
        <w:ind w:left="100" w:right="100"/>
      </w:pPr>
    </w:p>
    <w:tbl>
      <w:tblPr>
        <w:tblW w:w="0" w:type="auto"/>
        <w:jc w:val="center"/>
        <w:tblLook w:val="0680" w:firstRow="0" w:lastRow="0" w:firstColumn="1" w:lastColumn="0" w:noHBand="1" w:noVBand="1"/>
      </w:tblPr>
      <w:tblGrid>
        <w:gridCol w:w="1555"/>
        <w:gridCol w:w="3969"/>
      </w:tblGrid>
      <w:tr w:rsidR="00527ADC" w14:paraId="2112996B" w14:textId="77777777" w:rsidTr="00F540A3">
        <w:trPr>
          <w:trHeight w:val="397"/>
          <w:jc w:val="center"/>
        </w:trPr>
        <w:tc>
          <w:tcPr>
            <w:tcW w:w="1555" w:type="dxa"/>
            <w:shd w:val="clear" w:color="auto" w:fill="D9E2F3" w:themeFill="accent5" w:themeFillTint="33"/>
            <w:vAlign w:val="center"/>
          </w:tcPr>
          <w:p w14:paraId="47495C86" w14:textId="77777777" w:rsidR="00527ADC" w:rsidRDefault="00527ADC" w:rsidP="00166F0C">
            <w:pPr>
              <w:ind w:left="100" w:right="100"/>
              <w:jc w:val="distribute"/>
            </w:pPr>
            <w:r>
              <w:rPr>
                <w:rFonts w:hint="eastAsia"/>
              </w:rPr>
              <w:t>作成者</w:t>
            </w:r>
          </w:p>
        </w:tc>
        <w:tc>
          <w:tcPr>
            <w:tcW w:w="3969" w:type="dxa"/>
            <w:vAlign w:val="center"/>
          </w:tcPr>
          <w:p w14:paraId="646F68C1" w14:textId="77777777" w:rsidR="00527ADC" w:rsidRDefault="002B305E" w:rsidP="00166F0C">
            <w:pPr>
              <w:ind w:left="100" w:right="100"/>
              <w:jc w:val="both"/>
            </w:pPr>
            <w:r>
              <w:rPr>
                <w:rFonts w:hint="eastAsia"/>
              </w:rPr>
              <w:t>株式会社システムエグゼ</w:t>
            </w:r>
          </w:p>
        </w:tc>
      </w:tr>
      <w:tr w:rsidR="00527ADC" w14:paraId="63289063" w14:textId="77777777" w:rsidTr="00F540A3">
        <w:trPr>
          <w:trHeight w:val="397"/>
          <w:jc w:val="center"/>
        </w:trPr>
        <w:tc>
          <w:tcPr>
            <w:tcW w:w="1555" w:type="dxa"/>
            <w:shd w:val="clear" w:color="auto" w:fill="D9E2F3" w:themeFill="accent5" w:themeFillTint="33"/>
            <w:vAlign w:val="center"/>
          </w:tcPr>
          <w:p w14:paraId="61946786" w14:textId="77777777" w:rsidR="00527ADC" w:rsidRDefault="00527ADC" w:rsidP="00166F0C">
            <w:pPr>
              <w:ind w:left="100" w:right="100"/>
              <w:jc w:val="distribute"/>
            </w:pPr>
            <w:r>
              <w:rPr>
                <w:rFonts w:hint="eastAsia"/>
              </w:rPr>
              <w:t>作成日</w:t>
            </w:r>
          </w:p>
        </w:tc>
        <w:sdt>
          <w:sdtPr>
            <w:alias w:val="作成日"/>
            <w:tag w:val="作成日"/>
            <w:id w:val="-2123832805"/>
            <w:placeholder>
              <w:docPart w:val="DefaultPlaceholder_1081868576"/>
            </w:placeholder>
            <w:date w:fullDate="2017-08-02T00:00:00Z">
              <w:dateFormat w:val="yyyy'年'M'月'd'日'"/>
              <w:lid w:val="ja-JP"/>
              <w:storeMappedDataAs w:val="dateTime"/>
              <w:calendar w:val="gregorian"/>
            </w:date>
          </w:sdtPr>
          <w:sdtEndPr/>
          <w:sdtContent>
            <w:tc>
              <w:tcPr>
                <w:tcW w:w="3969" w:type="dxa"/>
                <w:vAlign w:val="center"/>
              </w:tcPr>
              <w:p w14:paraId="15546EBA" w14:textId="77777777" w:rsidR="00527ADC" w:rsidRDefault="005B3FAF" w:rsidP="002B305E">
                <w:pPr>
                  <w:ind w:left="100" w:right="100"/>
                  <w:jc w:val="both"/>
                </w:pPr>
                <w:r>
                  <w:rPr>
                    <w:rFonts w:hint="eastAsia"/>
                  </w:rPr>
                  <w:t>2017</w:t>
                </w:r>
                <w:r>
                  <w:rPr>
                    <w:rFonts w:hint="eastAsia"/>
                  </w:rPr>
                  <w:t>年</w:t>
                </w:r>
                <w:r>
                  <w:rPr>
                    <w:rFonts w:hint="eastAsia"/>
                  </w:rPr>
                  <w:t>8</w:t>
                </w:r>
                <w:r>
                  <w:rPr>
                    <w:rFonts w:hint="eastAsia"/>
                  </w:rPr>
                  <w:t>月</w:t>
                </w:r>
                <w:r>
                  <w:rPr>
                    <w:rFonts w:hint="eastAsia"/>
                  </w:rPr>
                  <w:t>2</w:t>
                </w:r>
                <w:r>
                  <w:rPr>
                    <w:rFonts w:hint="eastAsia"/>
                  </w:rPr>
                  <w:t>日</w:t>
                </w:r>
              </w:p>
            </w:tc>
          </w:sdtContent>
        </w:sdt>
      </w:tr>
      <w:tr w:rsidR="00527ADC" w14:paraId="3923FCB5" w14:textId="77777777" w:rsidTr="00F540A3">
        <w:trPr>
          <w:trHeight w:val="397"/>
          <w:jc w:val="center"/>
        </w:trPr>
        <w:tc>
          <w:tcPr>
            <w:tcW w:w="1555" w:type="dxa"/>
            <w:shd w:val="clear" w:color="auto" w:fill="D9E2F3" w:themeFill="accent5" w:themeFillTint="33"/>
            <w:vAlign w:val="center"/>
          </w:tcPr>
          <w:p w14:paraId="2638165C" w14:textId="77777777" w:rsidR="00527ADC" w:rsidRDefault="00527ADC" w:rsidP="00166F0C">
            <w:pPr>
              <w:ind w:left="100" w:right="100"/>
              <w:jc w:val="distribute"/>
            </w:pPr>
            <w:r>
              <w:rPr>
                <w:rFonts w:hint="eastAsia"/>
              </w:rPr>
              <w:t>最終更新日</w:t>
            </w:r>
          </w:p>
        </w:tc>
        <w:sdt>
          <w:sdtPr>
            <w:alias w:val="更新日"/>
            <w:tag w:val="更新日"/>
            <w:id w:val="709536508"/>
            <w:placeholder>
              <w:docPart w:val="DefaultPlaceholder_1081868576"/>
            </w:placeholder>
            <w:date w:fullDate="2017-08-02T00:00:00Z">
              <w:dateFormat w:val="yyyy'年'M'月'd'日'"/>
              <w:lid w:val="ja-JP"/>
              <w:storeMappedDataAs w:val="dateTime"/>
              <w:calendar w:val="gregorian"/>
            </w:date>
          </w:sdtPr>
          <w:sdtEndPr/>
          <w:sdtContent>
            <w:tc>
              <w:tcPr>
                <w:tcW w:w="3969" w:type="dxa"/>
                <w:vAlign w:val="center"/>
              </w:tcPr>
              <w:p w14:paraId="50BE8C94" w14:textId="77777777" w:rsidR="00527ADC" w:rsidRDefault="005B3FAF" w:rsidP="00F540A3">
                <w:pPr>
                  <w:ind w:left="100" w:right="100"/>
                  <w:jc w:val="both"/>
                </w:pPr>
                <w:r>
                  <w:rPr>
                    <w:rFonts w:hint="eastAsia"/>
                  </w:rPr>
                  <w:t>2017</w:t>
                </w:r>
                <w:r>
                  <w:rPr>
                    <w:rFonts w:hint="eastAsia"/>
                  </w:rPr>
                  <w:t>年</w:t>
                </w:r>
                <w:r>
                  <w:rPr>
                    <w:rFonts w:hint="eastAsia"/>
                  </w:rPr>
                  <w:t>8</w:t>
                </w:r>
                <w:r>
                  <w:rPr>
                    <w:rFonts w:hint="eastAsia"/>
                  </w:rPr>
                  <w:t>月</w:t>
                </w:r>
                <w:r>
                  <w:rPr>
                    <w:rFonts w:hint="eastAsia"/>
                  </w:rPr>
                  <w:t>2</w:t>
                </w:r>
                <w:r>
                  <w:rPr>
                    <w:rFonts w:hint="eastAsia"/>
                  </w:rPr>
                  <w:t>日</w:t>
                </w:r>
              </w:p>
            </w:tc>
          </w:sdtContent>
        </w:sdt>
      </w:tr>
    </w:tbl>
    <w:p w14:paraId="34A277A8" w14:textId="77777777" w:rsidR="00C5003D" w:rsidRDefault="00C5003D" w:rsidP="005F4AC3">
      <w:pPr>
        <w:ind w:left="100" w:right="100"/>
      </w:pPr>
    </w:p>
    <w:p w14:paraId="57D541F2" w14:textId="77777777" w:rsidR="00C5003D" w:rsidRDefault="00C5003D" w:rsidP="005F4AC3">
      <w:pPr>
        <w:ind w:left="100" w:right="100"/>
      </w:pPr>
    </w:p>
    <w:p w14:paraId="2B4FB98E" w14:textId="77777777" w:rsidR="008B28C9" w:rsidRDefault="008B28C9">
      <w:pPr>
        <w:widowControl/>
        <w:snapToGrid/>
        <w:ind w:left="100" w:right="100"/>
      </w:pPr>
      <w:r>
        <w:br w:type="page"/>
      </w:r>
    </w:p>
    <w:sdt>
      <w:sdtPr>
        <w:rPr>
          <w:rFonts w:asciiTheme="minorHAnsi" w:eastAsia="ＭＳ Ｐ明朝" w:hAnsiTheme="minorHAnsi" w:cstheme="minorBidi"/>
          <w:b w:val="0"/>
          <w:bCs w:val="0"/>
          <w:color w:val="auto"/>
          <w:kern w:val="2"/>
          <w:sz w:val="20"/>
          <w:szCs w:val="22"/>
          <w:lang w:val="ja-JP"/>
        </w:rPr>
        <w:id w:val="7089597"/>
        <w:docPartObj>
          <w:docPartGallery w:val="Table of Contents"/>
          <w:docPartUnique/>
        </w:docPartObj>
      </w:sdtPr>
      <w:sdtEndPr>
        <w:rPr>
          <w:lang w:val="en-US"/>
        </w:rPr>
      </w:sdtEndPr>
      <w:sdtContent>
        <w:p w14:paraId="2C8E51DB" w14:textId="77777777" w:rsidR="009C151F" w:rsidRDefault="009C151F" w:rsidP="009C151F">
          <w:pPr>
            <w:pStyle w:val="af8"/>
            <w:ind w:left="100" w:right="100"/>
          </w:pPr>
          <w:r>
            <w:rPr>
              <w:lang w:val="ja-JP"/>
            </w:rPr>
            <w:t>目次</w:t>
          </w:r>
        </w:p>
        <w:p w14:paraId="1EED8A94" w14:textId="48DFE9BF" w:rsidR="007D58D1" w:rsidRDefault="00296C37">
          <w:pPr>
            <w:pStyle w:val="11"/>
            <w:tabs>
              <w:tab w:val="right" w:leader="dot" w:pos="10195"/>
            </w:tabs>
            <w:ind w:left="100" w:right="100"/>
            <w:rPr>
              <w:noProof/>
            </w:rPr>
          </w:pPr>
          <w:r>
            <w:fldChar w:fldCharType="begin"/>
          </w:r>
          <w:r>
            <w:instrText xml:space="preserve"> TOC \o "1-2" \h \z \u </w:instrText>
          </w:r>
          <w:r>
            <w:fldChar w:fldCharType="separate"/>
          </w:r>
        </w:p>
        <w:p w14:paraId="19EA09FD" w14:textId="77777777" w:rsidR="007D58D1" w:rsidRDefault="006275DB" w:rsidP="007D58D1">
          <w:pPr>
            <w:pStyle w:val="11"/>
            <w:tabs>
              <w:tab w:val="right" w:leader="dot" w:pos="10195"/>
            </w:tabs>
            <w:ind w:left="100" w:right="100"/>
            <w:rPr>
              <w:rFonts w:eastAsiaTheme="minorEastAsia"/>
              <w:noProof/>
              <w:sz w:val="21"/>
            </w:rPr>
          </w:pPr>
          <w:hyperlink w:anchor="_Toc489948206" w:history="1">
            <w:r w:rsidR="007D58D1" w:rsidRPr="00C876CA">
              <w:rPr>
                <w:rStyle w:val="af5"/>
                <w:noProof/>
              </w:rPr>
              <w:t>1.</w:t>
            </w:r>
            <w:r w:rsidR="007D58D1" w:rsidRPr="00C876CA">
              <w:rPr>
                <w:rStyle w:val="af5"/>
                <w:rFonts w:hint="eastAsia"/>
                <w:noProof/>
              </w:rPr>
              <w:t xml:space="preserve"> </w:t>
            </w:r>
            <w:r w:rsidR="007D58D1" w:rsidRPr="00C876CA">
              <w:rPr>
                <w:rStyle w:val="af5"/>
                <w:rFonts w:hint="eastAsia"/>
                <w:noProof/>
              </w:rPr>
              <w:t>ログイン</w:t>
            </w:r>
            <w:r w:rsidR="007D58D1">
              <w:rPr>
                <w:noProof/>
                <w:webHidden/>
              </w:rPr>
              <w:tab/>
            </w:r>
            <w:r w:rsidR="007D58D1">
              <w:rPr>
                <w:noProof/>
                <w:webHidden/>
              </w:rPr>
              <w:fldChar w:fldCharType="begin"/>
            </w:r>
            <w:r w:rsidR="007D58D1">
              <w:rPr>
                <w:noProof/>
                <w:webHidden/>
              </w:rPr>
              <w:instrText xml:space="preserve"> PAGEREF _Toc489948206 \h </w:instrText>
            </w:r>
            <w:r w:rsidR="007D58D1">
              <w:rPr>
                <w:noProof/>
                <w:webHidden/>
              </w:rPr>
            </w:r>
            <w:r w:rsidR="007D58D1">
              <w:rPr>
                <w:noProof/>
                <w:webHidden/>
              </w:rPr>
              <w:fldChar w:fldCharType="separate"/>
            </w:r>
            <w:r w:rsidR="007D58D1">
              <w:rPr>
                <w:noProof/>
                <w:webHidden/>
              </w:rPr>
              <w:t>3</w:t>
            </w:r>
            <w:r w:rsidR="007D58D1">
              <w:rPr>
                <w:noProof/>
                <w:webHidden/>
              </w:rPr>
              <w:fldChar w:fldCharType="end"/>
            </w:r>
          </w:hyperlink>
        </w:p>
        <w:p w14:paraId="428DE78E" w14:textId="77777777" w:rsidR="007D58D1" w:rsidRDefault="006275DB" w:rsidP="007D58D1">
          <w:pPr>
            <w:pStyle w:val="21"/>
            <w:tabs>
              <w:tab w:val="right" w:leader="dot" w:pos="10195"/>
            </w:tabs>
            <w:ind w:right="100"/>
            <w:rPr>
              <w:rFonts w:eastAsiaTheme="minorEastAsia"/>
              <w:noProof/>
              <w:sz w:val="21"/>
            </w:rPr>
          </w:pPr>
          <w:hyperlink w:anchor="_Toc489948207" w:history="1">
            <w:r w:rsidR="007D58D1" w:rsidRPr="00C876CA">
              <w:rPr>
                <w:rStyle w:val="af5"/>
                <w:noProof/>
              </w:rPr>
              <w:t>1-1.</w:t>
            </w:r>
            <w:r w:rsidR="007D58D1" w:rsidRPr="00C876CA">
              <w:rPr>
                <w:rStyle w:val="af5"/>
                <w:rFonts w:hint="eastAsia"/>
                <w:noProof/>
              </w:rPr>
              <w:t xml:space="preserve"> </w:t>
            </w:r>
            <w:r w:rsidR="007D58D1" w:rsidRPr="00C876CA">
              <w:rPr>
                <w:rStyle w:val="af5"/>
                <w:rFonts w:hint="eastAsia"/>
                <w:noProof/>
              </w:rPr>
              <w:t>画面遷移</w:t>
            </w:r>
            <w:r w:rsidR="007D58D1">
              <w:rPr>
                <w:noProof/>
                <w:webHidden/>
              </w:rPr>
              <w:tab/>
            </w:r>
            <w:r w:rsidR="007D58D1">
              <w:rPr>
                <w:noProof/>
                <w:webHidden/>
              </w:rPr>
              <w:fldChar w:fldCharType="begin"/>
            </w:r>
            <w:r w:rsidR="007D58D1">
              <w:rPr>
                <w:noProof/>
                <w:webHidden/>
              </w:rPr>
              <w:instrText xml:space="preserve"> PAGEREF _Toc489948207 \h </w:instrText>
            </w:r>
            <w:r w:rsidR="007D58D1">
              <w:rPr>
                <w:noProof/>
                <w:webHidden/>
              </w:rPr>
            </w:r>
            <w:r w:rsidR="007D58D1">
              <w:rPr>
                <w:noProof/>
                <w:webHidden/>
              </w:rPr>
              <w:fldChar w:fldCharType="separate"/>
            </w:r>
            <w:r w:rsidR="007D58D1">
              <w:rPr>
                <w:noProof/>
                <w:webHidden/>
              </w:rPr>
              <w:t>3</w:t>
            </w:r>
            <w:r w:rsidR="007D58D1">
              <w:rPr>
                <w:noProof/>
                <w:webHidden/>
              </w:rPr>
              <w:fldChar w:fldCharType="end"/>
            </w:r>
          </w:hyperlink>
        </w:p>
        <w:p w14:paraId="58F918B6" w14:textId="77777777" w:rsidR="007D58D1" w:rsidRDefault="006275DB" w:rsidP="007D58D1">
          <w:pPr>
            <w:pStyle w:val="21"/>
            <w:tabs>
              <w:tab w:val="right" w:leader="dot" w:pos="10195"/>
            </w:tabs>
            <w:ind w:right="100"/>
            <w:rPr>
              <w:rFonts w:eastAsiaTheme="minorEastAsia"/>
              <w:noProof/>
              <w:sz w:val="21"/>
            </w:rPr>
          </w:pPr>
          <w:hyperlink w:anchor="_Toc489948208" w:history="1">
            <w:r w:rsidR="007D58D1" w:rsidRPr="00C876CA">
              <w:rPr>
                <w:rStyle w:val="af5"/>
                <w:noProof/>
              </w:rPr>
              <w:t>1-2.</w:t>
            </w:r>
            <w:r w:rsidR="007D58D1" w:rsidRPr="00C876CA">
              <w:rPr>
                <w:rStyle w:val="af5"/>
                <w:rFonts w:hint="eastAsia"/>
                <w:noProof/>
              </w:rPr>
              <w:t xml:space="preserve"> </w:t>
            </w:r>
            <w:r w:rsidR="007D58D1" w:rsidRPr="00C876CA">
              <w:rPr>
                <w:rStyle w:val="af5"/>
                <w:rFonts w:hint="eastAsia"/>
                <w:noProof/>
              </w:rPr>
              <w:t>ログイン画面</w:t>
            </w:r>
            <w:r w:rsidR="007D58D1">
              <w:rPr>
                <w:noProof/>
                <w:webHidden/>
              </w:rPr>
              <w:tab/>
            </w:r>
            <w:r w:rsidR="007D58D1">
              <w:rPr>
                <w:noProof/>
                <w:webHidden/>
              </w:rPr>
              <w:fldChar w:fldCharType="begin"/>
            </w:r>
            <w:r w:rsidR="007D58D1">
              <w:rPr>
                <w:noProof/>
                <w:webHidden/>
              </w:rPr>
              <w:instrText xml:space="preserve"> PAGEREF _Toc489948208 \h </w:instrText>
            </w:r>
            <w:r w:rsidR="007D58D1">
              <w:rPr>
                <w:noProof/>
                <w:webHidden/>
              </w:rPr>
            </w:r>
            <w:r w:rsidR="007D58D1">
              <w:rPr>
                <w:noProof/>
                <w:webHidden/>
              </w:rPr>
              <w:fldChar w:fldCharType="separate"/>
            </w:r>
            <w:r w:rsidR="007D58D1">
              <w:rPr>
                <w:noProof/>
                <w:webHidden/>
              </w:rPr>
              <w:t>3</w:t>
            </w:r>
            <w:r w:rsidR="007D58D1">
              <w:rPr>
                <w:noProof/>
                <w:webHidden/>
              </w:rPr>
              <w:fldChar w:fldCharType="end"/>
            </w:r>
          </w:hyperlink>
        </w:p>
        <w:p w14:paraId="6735EE0F" w14:textId="77777777" w:rsidR="007D58D1" w:rsidRDefault="006275DB" w:rsidP="007D58D1">
          <w:pPr>
            <w:pStyle w:val="11"/>
            <w:tabs>
              <w:tab w:val="right" w:leader="dot" w:pos="10195"/>
            </w:tabs>
            <w:ind w:left="100" w:right="100"/>
            <w:rPr>
              <w:rFonts w:eastAsiaTheme="minorEastAsia"/>
              <w:noProof/>
              <w:sz w:val="21"/>
            </w:rPr>
          </w:pPr>
          <w:hyperlink w:anchor="_Toc489948209" w:history="1">
            <w:r w:rsidR="007D58D1" w:rsidRPr="00C876CA">
              <w:rPr>
                <w:rStyle w:val="af5"/>
                <w:noProof/>
              </w:rPr>
              <w:t>2.</w:t>
            </w:r>
            <w:r w:rsidR="007D58D1" w:rsidRPr="00C876CA">
              <w:rPr>
                <w:rStyle w:val="af5"/>
                <w:rFonts w:hint="eastAsia"/>
                <w:noProof/>
              </w:rPr>
              <w:t xml:space="preserve"> </w:t>
            </w:r>
            <w:r w:rsidR="007D58D1" w:rsidRPr="00C876CA">
              <w:rPr>
                <w:rStyle w:val="af5"/>
                <w:rFonts w:hint="eastAsia"/>
                <w:noProof/>
              </w:rPr>
              <w:t>メインメニュー</w:t>
            </w:r>
            <w:r w:rsidR="007D58D1">
              <w:rPr>
                <w:noProof/>
                <w:webHidden/>
              </w:rPr>
              <w:tab/>
            </w:r>
            <w:r w:rsidR="007D58D1">
              <w:rPr>
                <w:noProof/>
                <w:webHidden/>
              </w:rPr>
              <w:fldChar w:fldCharType="begin"/>
            </w:r>
            <w:r w:rsidR="007D58D1">
              <w:rPr>
                <w:noProof/>
                <w:webHidden/>
              </w:rPr>
              <w:instrText xml:space="preserve"> PAGEREF _Toc489948209 \h </w:instrText>
            </w:r>
            <w:r w:rsidR="007D58D1">
              <w:rPr>
                <w:noProof/>
                <w:webHidden/>
              </w:rPr>
            </w:r>
            <w:r w:rsidR="007D58D1">
              <w:rPr>
                <w:noProof/>
                <w:webHidden/>
              </w:rPr>
              <w:fldChar w:fldCharType="separate"/>
            </w:r>
            <w:r w:rsidR="007D58D1">
              <w:rPr>
                <w:noProof/>
                <w:webHidden/>
              </w:rPr>
              <w:t>5</w:t>
            </w:r>
            <w:r w:rsidR="007D58D1">
              <w:rPr>
                <w:noProof/>
                <w:webHidden/>
              </w:rPr>
              <w:fldChar w:fldCharType="end"/>
            </w:r>
          </w:hyperlink>
        </w:p>
        <w:p w14:paraId="1AFA9D87" w14:textId="77777777" w:rsidR="007D58D1" w:rsidRDefault="006275DB" w:rsidP="007D58D1">
          <w:pPr>
            <w:pStyle w:val="21"/>
            <w:tabs>
              <w:tab w:val="right" w:leader="dot" w:pos="10195"/>
            </w:tabs>
            <w:ind w:right="100"/>
            <w:rPr>
              <w:rFonts w:eastAsiaTheme="minorEastAsia"/>
              <w:noProof/>
              <w:sz w:val="21"/>
            </w:rPr>
          </w:pPr>
          <w:hyperlink w:anchor="_Toc489948210" w:history="1">
            <w:r w:rsidR="007D58D1" w:rsidRPr="00C876CA">
              <w:rPr>
                <w:rStyle w:val="af5"/>
                <w:noProof/>
              </w:rPr>
              <w:t>2-1.</w:t>
            </w:r>
            <w:r w:rsidR="007D58D1" w:rsidRPr="00C876CA">
              <w:rPr>
                <w:rStyle w:val="af5"/>
                <w:rFonts w:hint="eastAsia"/>
                <w:noProof/>
              </w:rPr>
              <w:t xml:space="preserve"> </w:t>
            </w:r>
            <w:r w:rsidR="007D58D1" w:rsidRPr="00C876CA">
              <w:rPr>
                <w:rStyle w:val="af5"/>
                <w:rFonts w:hint="eastAsia"/>
                <w:noProof/>
              </w:rPr>
              <w:t>画面遷移</w:t>
            </w:r>
            <w:r w:rsidR="007D58D1">
              <w:rPr>
                <w:noProof/>
                <w:webHidden/>
              </w:rPr>
              <w:tab/>
            </w:r>
            <w:r w:rsidR="007D58D1">
              <w:rPr>
                <w:noProof/>
                <w:webHidden/>
              </w:rPr>
              <w:fldChar w:fldCharType="begin"/>
            </w:r>
            <w:r w:rsidR="007D58D1">
              <w:rPr>
                <w:noProof/>
                <w:webHidden/>
              </w:rPr>
              <w:instrText xml:space="preserve"> PAGEREF _Toc489948210 \h </w:instrText>
            </w:r>
            <w:r w:rsidR="007D58D1">
              <w:rPr>
                <w:noProof/>
                <w:webHidden/>
              </w:rPr>
            </w:r>
            <w:r w:rsidR="007D58D1">
              <w:rPr>
                <w:noProof/>
                <w:webHidden/>
              </w:rPr>
              <w:fldChar w:fldCharType="separate"/>
            </w:r>
            <w:r w:rsidR="007D58D1">
              <w:rPr>
                <w:noProof/>
                <w:webHidden/>
              </w:rPr>
              <w:t>5</w:t>
            </w:r>
            <w:r w:rsidR="007D58D1">
              <w:rPr>
                <w:noProof/>
                <w:webHidden/>
              </w:rPr>
              <w:fldChar w:fldCharType="end"/>
            </w:r>
          </w:hyperlink>
        </w:p>
        <w:p w14:paraId="1B7A02FC" w14:textId="77777777" w:rsidR="007D58D1" w:rsidRDefault="006275DB" w:rsidP="007D58D1">
          <w:pPr>
            <w:pStyle w:val="21"/>
            <w:tabs>
              <w:tab w:val="right" w:leader="dot" w:pos="10195"/>
            </w:tabs>
            <w:ind w:right="100"/>
            <w:rPr>
              <w:rFonts w:eastAsiaTheme="minorEastAsia"/>
              <w:noProof/>
              <w:sz w:val="21"/>
            </w:rPr>
          </w:pPr>
          <w:hyperlink w:anchor="_Toc489948211" w:history="1">
            <w:r w:rsidR="007D58D1" w:rsidRPr="00C876CA">
              <w:rPr>
                <w:rStyle w:val="af5"/>
                <w:noProof/>
              </w:rPr>
              <w:t>2-2.</w:t>
            </w:r>
            <w:r w:rsidR="007D58D1" w:rsidRPr="00C876CA">
              <w:rPr>
                <w:rStyle w:val="af5"/>
                <w:rFonts w:hint="eastAsia"/>
                <w:noProof/>
              </w:rPr>
              <w:t xml:space="preserve"> </w:t>
            </w:r>
            <w:r w:rsidR="007D58D1" w:rsidRPr="00C876CA">
              <w:rPr>
                <w:rStyle w:val="af5"/>
                <w:rFonts w:hint="eastAsia"/>
                <w:noProof/>
              </w:rPr>
              <w:t>メインメニュー画面</w:t>
            </w:r>
            <w:r w:rsidR="007D58D1">
              <w:rPr>
                <w:noProof/>
                <w:webHidden/>
              </w:rPr>
              <w:tab/>
            </w:r>
            <w:r w:rsidR="007D58D1">
              <w:rPr>
                <w:noProof/>
                <w:webHidden/>
              </w:rPr>
              <w:fldChar w:fldCharType="begin"/>
            </w:r>
            <w:r w:rsidR="007D58D1">
              <w:rPr>
                <w:noProof/>
                <w:webHidden/>
              </w:rPr>
              <w:instrText xml:space="preserve"> PAGEREF _Toc489948211 \h </w:instrText>
            </w:r>
            <w:r w:rsidR="007D58D1">
              <w:rPr>
                <w:noProof/>
                <w:webHidden/>
              </w:rPr>
            </w:r>
            <w:r w:rsidR="007D58D1">
              <w:rPr>
                <w:noProof/>
                <w:webHidden/>
              </w:rPr>
              <w:fldChar w:fldCharType="separate"/>
            </w:r>
            <w:r w:rsidR="007D58D1">
              <w:rPr>
                <w:noProof/>
                <w:webHidden/>
              </w:rPr>
              <w:t>6</w:t>
            </w:r>
            <w:r w:rsidR="007D58D1">
              <w:rPr>
                <w:noProof/>
                <w:webHidden/>
              </w:rPr>
              <w:fldChar w:fldCharType="end"/>
            </w:r>
          </w:hyperlink>
        </w:p>
        <w:p w14:paraId="32D14734" w14:textId="77777777" w:rsidR="007D58D1" w:rsidRDefault="006275DB" w:rsidP="007D58D1">
          <w:pPr>
            <w:pStyle w:val="11"/>
            <w:tabs>
              <w:tab w:val="right" w:leader="dot" w:pos="10195"/>
            </w:tabs>
            <w:ind w:left="100" w:right="100"/>
            <w:rPr>
              <w:rFonts w:eastAsiaTheme="minorEastAsia"/>
              <w:noProof/>
              <w:sz w:val="21"/>
            </w:rPr>
          </w:pPr>
          <w:hyperlink w:anchor="_Toc489948212" w:history="1">
            <w:r w:rsidR="007D58D1" w:rsidRPr="00C876CA">
              <w:rPr>
                <w:rStyle w:val="af5"/>
                <w:noProof/>
              </w:rPr>
              <w:t>3.</w:t>
            </w:r>
            <w:r w:rsidR="007D58D1" w:rsidRPr="00C876CA">
              <w:rPr>
                <w:rStyle w:val="af5"/>
                <w:rFonts w:hint="eastAsia"/>
                <w:noProof/>
              </w:rPr>
              <w:t xml:space="preserve"> </w:t>
            </w:r>
            <w:r w:rsidR="007D58D1" w:rsidRPr="00C876CA">
              <w:rPr>
                <w:rStyle w:val="af5"/>
                <w:rFonts w:hint="eastAsia"/>
                <w:noProof/>
              </w:rPr>
              <w:t>共通</w:t>
            </w:r>
            <w:r w:rsidR="007D58D1">
              <w:rPr>
                <w:noProof/>
                <w:webHidden/>
              </w:rPr>
              <w:tab/>
            </w:r>
            <w:r w:rsidR="007D58D1">
              <w:rPr>
                <w:noProof/>
                <w:webHidden/>
              </w:rPr>
              <w:fldChar w:fldCharType="begin"/>
            </w:r>
            <w:r w:rsidR="007D58D1">
              <w:rPr>
                <w:noProof/>
                <w:webHidden/>
              </w:rPr>
              <w:instrText xml:space="preserve"> PAGEREF _Toc489948212 \h </w:instrText>
            </w:r>
            <w:r w:rsidR="007D58D1">
              <w:rPr>
                <w:noProof/>
                <w:webHidden/>
              </w:rPr>
            </w:r>
            <w:r w:rsidR="007D58D1">
              <w:rPr>
                <w:noProof/>
                <w:webHidden/>
              </w:rPr>
              <w:fldChar w:fldCharType="separate"/>
            </w:r>
            <w:r w:rsidR="007D58D1">
              <w:rPr>
                <w:noProof/>
                <w:webHidden/>
              </w:rPr>
              <w:t>9</w:t>
            </w:r>
            <w:r w:rsidR="007D58D1">
              <w:rPr>
                <w:noProof/>
                <w:webHidden/>
              </w:rPr>
              <w:fldChar w:fldCharType="end"/>
            </w:r>
          </w:hyperlink>
        </w:p>
        <w:p w14:paraId="21A55E93" w14:textId="77777777" w:rsidR="007D58D1" w:rsidRDefault="006275DB" w:rsidP="007D58D1">
          <w:pPr>
            <w:pStyle w:val="21"/>
            <w:tabs>
              <w:tab w:val="right" w:leader="dot" w:pos="10195"/>
            </w:tabs>
            <w:ind w:right="100"/>
            <w:rPr>
              <w:rFonts w:eastAsiaTheme="minorEastAsia"/>
              <w:noProof/>
              <w:sz w:val="21"/>
            </w:rPr>
          </w:pPr>
          <w:hyperlink w:anchor="_Toc489948228" w:history="1">
            <w:r w:rsidR="007D58D1" w:rsidRPr="00C876CA">
              <w:rPr>
                <w:rStyle w:val="af5"/>
                <w:noProof/>
              </w:rPr>
              <w:t>3-1.</w:t>
            </w:r>
            <w:r w:rsidR="007D58D1" w:rsidRPr="00C876CA">
              <w:rPr>
                <w:rStyle w:val="af5"/>
                <w:rFonts w:hint="eastAsia"/>
                <w:noProof/>
              </w:rPr>
              <w:t xml:space="preserve"> </w:t>
            </w:r>
            <w:r w:rsidR="007D58D1" w:rsidRPr="00C876CA">
              <w:rPr>
                <w:rStyle w:val="af5"/>
                <w:rFonts w:hint="eastAsia"/>
                <w:noProof/>
              </w:rPr>
              <w:t>担当検索画面</w:t>
            </w:r>
            <w:r w:rsidR="007D58D1">
              <w:rPr>
                <w:noProof/>
                <w:webHidden/>
              </w:rPr>
              <w:tab/>
            </w:r>
            <w:r w:rsidR="007D58D1">
              <w:rPr>
                <w:noProof/>
                <w:webHidden/>
              </w:rPr>
              <w:fldChar w:fldCharType="begin"/>
            </w:r>
            <w:r w:rsidR="007D58D1">
              <w:rPr>
                <w:noProof/>
                <w:webHidden/>
              </w:rPr>
              <w:instrText xml:space="preserve"> PAGEREF _Toc489948228 \h </w:instrText>
            </w:r>
            <w:r w:rsidR="007D58D1">
              <w:rPr>
                <w:noProof/>
                <w:webHidden/>
              </w:rPr>
            </w:r>
            <w:r w:rsidR="007D58D1">
              <w:rPr>
                <w:noProof/>
                <w:webHidden/>
              </w:rPr>
              <w:fldChar w:fldCharType="separate"/>
            </w:r>
            <w:r w:rsidR="007D58D1">
              <w:rPr>
                <w:noProof/>
                <w:webHidden/>
              </w:rPr>
              <w:t>9</w:t>
            </w:r>
            <w:r w:rsidR="007D58D1">
              <w:rPr>
                <w:noProof/>
                <w:webHidden/>
              </w:rPr>
              <w:fldChar w:fldCharType="end"/>
            </w:r>
          </w:hyperlink>
        </w:p>
        <w:p w14:paraId="6029E838" w14:textId="77777777" w:rsidR="007D58D1" w:rsidRDefault="006275DB" w:rsidP="007D58D1">
          <w:pPr>
            <w:pStyle w:val="21"/>
            <w:tabs>
              <w:tab w:val="right" w:leader="dot" w:pos="10195"/>
            </w:tabs>
            <w:ind w:right="100"/>
            <w:rPr>
              <w:rFonts w:eastAsiaTheme="minorEastAsia"/>
              <w:noProof/>
              <w:sz w:val="21"/>
            </w:rPr>
          </w:pPr>
          <w:hyperlink w:anchor="_Toc489948229" w:history="1">
            <w:r w:rsidR="007D58D1" w:rsidRPr="00C876CA">
              <w:rPr>
                <w:rStyle w:val="af5"/>
                <w:noProof/>
              </w:rPr>
              <w:t>3-2.</w:t>
            </w:r>
            <w:r w:rsidR="007D58D1" w:rsidRPr="00C876CA">
              <w:rPr>
                <w:rStyle w:val="af5"/>
                <w:rFonts w:hint="eastAsia"/>
                <w:noProof/>
              </w:rPr>
              <w:t xml:space="preserve"> </w:t>
            </w:r>
            <w:r w:rsidR="007D58D1" w:rsidRPr="00C876CA">
              <w:rPr>
                <w:rStyle w:val="af5"/>
                <w:rFonts w:hint="eastAsia"/>
                <w:noProof/>
              </w:rPr>
              <w:t>課検索画面</w:t>
            </w:r>
            <w:r w:rsidR="007D58D1">
              <w:rPr>
                <w:noProof/>
                <w:webHidden/>
              </w:rPr>
              <w:tab/>
            </w:r>
            <w:r w:rsidR="007D58D1">
              <w:rPr>
                <w:noProof/>
                <w:webHidden/>
              </w:rPr>
              <w:fldChar w:fldCharType="begin"/>
            </w:r>
            <w:r w:rsidR="007D58D1">
              <w:rPr>
                <w:noProof/>
                <w:webHidden/>
              </w:rPr>
              <w:instrText xml:space="preserve"> PAGEREF _Toc489948229 \h </w:instrText>
            </w:r>
            <w:r w:rsidR="007D58D1">
              <w:rPr>
                <w:noProof/>
                <w:webHidden/>
              </w:rPr>
            </w:r>
            <w:r w:rsidR="007D58D1">
              <w:rPr>
                <w:noProof/>
                <w:webHidden/>
              </w:rPr>
              <w:fldChar w:fldCharType="separate"/>
            </w:r>
            <w:r w:rsidR="007D58D1">
              <w:rPr>
                <w:noProof/>
                <w:webHidden/>
              </w:rPr>
              <w:t>10</w:t>
            </w:r>
            <w:r w:rsidR="007D58D1">
              <w:rPr>
                <w:noProof/>
                <w:webHidden/>
              </w:rPr>
              <w:fldChar w:fldCharType="end"/>
            </w:r>
          </w:hyperlink>
        </w:p>
        <w:p w14:paraId="42BE9CBD" w14:textId="77777777" w:rsidR="007D58D1" w:rsidRDefault="006275DB" w:rsidP="007D58D1">
          <w:pPr>
            <w:pStyle w:val="21"/>
            <w:tabs>
              <w:tab w:val="right" w:leader="dot" w:pos="10195"/>
            </w:tabs>
            <w:ind w:right="100"/>
            <w:rPr>
              <w:rFonts w:eastAsiaTheme="minorEastAsia"/>
              <w:noProof/>
              <w:sz w:val="21"/>
            </w:rPr>
          </w:pPr>
          <w:hyperlink w:anchor="_Toc489948230" w:history="1">
            <w:r w:rsidR="007D58D1" w:rsidRPr="00C876CA">
              <w:rPr>
                <w:rStyle w:val="af5"/>
                <w:noProof/>
              </w:rPr>
              <w:t>3-3.</w:t>
            </w:r>
            <w:r w:rsidR="007D58D1" w:rsidRPr="00C876CA">
              <w:rPr>
                <w:rStyle w:val="af5"/>
                <w:rFonts w:hint="eastAsia"/>
                <w:noProof/>
              </w:rPr>
              <w:t xml:space="preserve"> </w:t>
            </w:r>
            <w:r w:rsidR="007D58D1" w:rsidRPr="00C876CA">
              <w:rPr>
                <w:rStyle w:val="af5"/>
                <w:rFonts w:hint="eastAsia"/>
                <w:noProof/>
              </w:rPr>
              <w:t>ユーザー一覧画面</w:t>
            </w:r>
            <w:r w:rsidR="007D58D1">
              <w:rPr>
                <w:noProof/>
                <w:webHidden/>
              </w:rPr>
              <w:tab/>
            </w:r>
            <w:r w:rsidR="007D58D1">
              <w:rPr>
                <w:noProof/>
                <w:webHidden/>
              </w:rPr>
              <w:fldChar w:fldCharType="begin"/>
            </w:r>
            <w:r w:rsidR="007D58D1">
              <w:rPr>
                <w:noProof/>
                <w:webHidden/>
              </w:rPr>
              <w:instrText xml:space="preserve"> PAGEREF _Toc489948230 \h </w:instrText>
            </w:r>
            <w:r w:rsidR="007D58D1">
              <w:rPr>
                <w:noProof/>
                <w:webHidden/>
              </w:rPr>
            </w:r>
            <w:r w:rsidR="007D58D1">
              <w:rPr>
                <w:noProof/>
                <w:webHidden/>
              </w:rPr>
              <w:fldChar w:fldCharType="separate"/>
            </w:r>
            <w:r w:rsidR="007D58D1">
              <w:rPr>
                <w:noProof/>
                <w:webHidden/>
              </w:rPr>
              <w:t>11</w:t>
            </w:r>
            <w:r w:rsidR="007D58D1">
              <w:rPr>
                <w:noProof/>
                <w:webHidden/>
              </w:rPr>
              <w:fldChar w:fldCharType="end"/>
            </w:r>
          </w:hyperlink>
        </w:p>
        <w:p w14:paraId="258FC3D2" w14:textId="77777777" w:rsidR="007D58D1" w:rsidRDefault="006275DB" w:rsidP="007D58D1">
          <w:pPr>
            <w:pStyle w:val="21"/>
            <w:tabs>
              <w:tab w:val="right" w:leader="dot" w:pos="10195"/>
            </w:tabs>
            <w:ind w:right="100"/>
            <w:rPr>
              <w:rFonts w:eastAsiaTheme="minorEastAsia"/>
              <w:noProof/>
              <w:sz w:val="21"/>
            </w:rPr>
          </w:pPr>
          <w:hyperlink w:anchor="_Toc489948231" w:history="1">
            <w:r w:rsidR="007D58D1" w:rsidRPr="00C876CA">
              <w:rPr>
                <w:rStyle w:val="af5"/>
                <w:noProof/>
              </w:rPr>
              <w:t>3-4.</w:t>
            </w:r>
            <w:r w:rsidR="007D58D1" w:rsidRPr="00C876CA">
              <w:rPr>
                <w:rStyle w:val="af5"/>
                <w:rFonts w:hint="eastAsia"/>
                <w:noProof/>
              </w:rPr>
              <w:t xml:space="preserve"> </w:t>
            </w:r>
            <w:r w:rsidR="007D58D1" w:rsidRPr="00C876CA">
              <w:rPr>
                <w:rStyle w:val="af5"/>
                <w:rFonts w:hint="eastAsia"/>
                <w:noProof/>
              </w:rPr>
              <w:t>駐車場検索画面</w:t>
            </w:r>
            <w:r w:rsidR="007D58D1">
              <w:rPr>
                <w:noProof/>
                <w:webHidden/>
              </w:rPr>
              <w:tab/>
            </w:r>
            <w:r w:rsidR="007D58D1">
              <w:rPr>
                <w:noProof/>
                <w:webHidden/>
              </w:rPr>
              <w:fldChar w:fldCharType="begin"/>
            </w:r>
            <w:r w:rsidR="007D58D1">
              <w:rPr>
                <w:noProof/>
                <w:webHidden/>
              </w:rPr>
              <w:instrText xml:space="preserve"> PAGEREF _Toc489948231 \h </w:instrText>
            </w:r>
            <w:r w:rsidR="007D58D1">
              <w:rPr>
                <w:noProof/>
                <w:webHidden/>
              </w:rPr>
            </w:r>
            <w:r w:rsidR="007D58D1">
              <w:rPr>
                <w:noProof/>
                <w:webHidden/>
              </w:rPr>
              <w:fldChar w:fldCharType="separate"/>
            </w:r>
            <w:r w:rsidR="007D58D1">
              <w:rPr>
                <w:noProof/>
                <w:webHidden/>
              </w:rPr>
              <w:t>12</w:t>
            </w:r>
            <w:r w:rsidR="007D58D1">
              <w:rPr>
                <w:noProof/>
                <w:webHidden/>
              </w:rPr>
              <w:fldChar w:fldCharType="end"/>
            </w:r>
          </w:hyperlink>
        </w:p>
        <w:p w14:paraId="17581BDE" w14:textId="77777777" w:rsidR="007D58D1" w:rsidRDefault="006275DB" w:rsidP="007D58D1">
          <w:pPr>
            <w:pStyle w:val="21"/>
            <w:tabs>
              <w:tab w:val="right" w:leader="dot" w:pos="10195"/>
            </w:tabs>
            <w:ind w:right="100"/>
            <w:rPr>
              <w:rFonts w:eastAsiaTheme="minorEastAsia"/>
              <w:noProof/>
              <w:sz w:val="21"/>
            </w:rPr>
          </w:pPr>
          <w:hyperlink w:anchor="_Toc489948232" w:history="1">
            <w:r w:rsidR="007D58D1" w:rsidRPr="00C876CA">
              <w:rPr>
                <w:rStyle w:val="af5"/>
                <w:noProof/>
              </w:rPr>
              <w:t>3-5.</w:t>
            </w:r>
            <w:r w:rsidR="007D58D1" w:rsidRPr="00C876CA">
              <w:rPr>
                <w:rStyle w:val="af5"/>
                <w:rFonts w:hint="eastAsia"/>
                <w:noProof/>
              </w:rPr>
              <w:t xml:space="preserve"> </w:t>
            </w:r>
            <w:r w:rsidR="007D58D1" w:rsidRPr="00C876CA">
              <w:rPr>
                <w:rStyle w:val="af5"/>
                <w:rFonts w:hint="eastAsia"/>
                <w:noProof/>
              </w:rPr>
              <w:t>表示設定画面</w:t>
            </w:r>
            <w:r w:rsidR="007D58D1">
              <w:rPr>
                <w:noProof/>
                <w:webHidden/>
              </w:rPr>
              <w:tab/>
            </w:r>
            <w:r w:rsidR="007D58D1">
              <w:rPr>
                <w:noProof/>
                <w:webHidden/>
              </w:rPr>
              <w:fldChar w:fldCharType="begin"/>
            </w:r>
            <w:r w:rsidR="007D58D1">
              <w:rPr>
                <w:noProof/>
                <w:webHidden/>
              </w:rPr>
              <w:instrText xml:space="preserve"> PAGEREF _Toc489948232 \h </w:instrText>
            </w:r>
            <w:r w:rsidR="007D58D1">
              <w:rPr>
                <w:noProof/>
                <w:webHidden/>
              </w:rPr>
            </w:r>
            <w:r w:rsidR="007D58D1">
              <w:rPr>
                <w:noProof/>
                <w:webHidden/>
              </w:rPr>
              <w:fldChar w:fldCharType="separate"/>
            </w:r>
            <w:r w:rsidR="007D58D1">
              <w:rPr>
                <w:noProof/>
                <w:webHidden/>
              </w:rPr>
              <w:t>14</w:t>
            </w:r>
            <w:r w:rsidR="007D58D1">
              <w:rPr>
                <w:noProof/>
                <w:webHidden/>
              </w:rPr>
              <w:fldChar w:fldCharType="end"/>
            </w:r>
          </w:hyperlink>
        </w:p>
        <w:p w14:paraId="2A31DF8D" w14:textId="77777777" w:rsidR="007D58D1" w:rsidRDefault="006275DB" w:rsidP="007D58D1">
          <w:pPr>
            <w:pStyle w:val="21"/>
            <w:tabs>
              <w:tab w:val="right" w:leader="dot" w:pos="10195"/>
            </w:tabs>
            <w:ind w:right="100"/>
            <w:rPr>
              <w:rFonts w:eastAsiaTheme="minorEastAsia"/>
              <w:noProof/>
              <w:sz w:val="21"/>
            </w:rPr>
          </w:pPr>
          <w:hyperlink w:anchor="_Toc489948233" w:history="1">
            <w:r w:rsidR="007D58D1" w:rsidRPr="00C876CA">
              <w:rPr>
                <w:rStyle w:val="af5"/>
                <w:noProof/>
              </w:rPr>
              <w:t>3-6.</w:t>
            </w:r>
            <w:r w:rsidR="007D58D1" w:rsidRPr="00C876CA">
              <w:rPr>
                <w:rStyle w:val="af5"/>
                <w:rFonts w:hint="eastAsia"/>
                <w:noProof/>
              </w:rPr>
              <w:t xml:space="preserve"> </w:t>
            </w:r>
            <w:r w:rsidR="007D58D1" w:rsidRPr="00C876CA">
              <w:rPr>
                <w:rStyle w:val="af5"/>
                <w:rFonts w:hint="eastAsia"/>
                <w:noProof/>
              </w:rPr>
              <w:t>ソート指定画面</w:t>
            </w:r>
            <w:r w:rsidR="007D58D1">
              <w:rPr>
                <w:noProof/>
                <w:webHidden/>
              </w:rPr>
              <w:tab/>
            </w:r>
            <w:r w:rsidR="007D58D1">
              <w:rPr>
                <w:noProof/>
                <w:webHidden/>
              </w:rPr>
              <w:fldChar w:fldCharType="begin"/>
            </w:r>
            <w:r w:rsidR="007D58D1">
              <w:rPr>
                <w:noProof/>
                <w:webHidden/>
              </w:rPr>
              <w:instrText xml:space="preserve"> PAGEREF _Toc489948233 \h </w:instrText>
            </w:r>
            <w:r w:rsidR="007D58D1">
              <w:rPr>
                <w:noProof/>
                <w:webHidden/>
              </w:rPr>
            </w:r>
            <w:r w:rsidR="007D58D1">
              <w:rPr>
                <w:noProof/>
                <w:webHidden/>
              </w:rPr>
              <w:fldChar w:fldCharType="separate"/>
            </w:r>
            <w:r w:rsidR="007D58D1">
              <w:rPr>
                <w:noProof/>
                <w:webHidden/>
              </w:rPr>
              <w:t>15</w:t>
            </w:r>
            <w:r w:rsidR="007D58D1">
              <w:rPr>
                <w:noProof/>
                <w:webHidden/>
              </w:rPr>
              <w:fldChar w:fldCharType="end"/>
            </w:r>
          </w:hyperlink>
        </w:p>
        <w:p w14:paraId="5659FE23" w14:textId="77777777" w:rsidR="007D58D1" w:rsidRDefault="006275DB" w:rsidP="007D58D1">
          <w:pPr>
            <w:pStyle w:val="11"/>
            <w:tabs>
              <w:tab w:val="right" w:leader="dot" w:pos="10195"/>
            </w:tabs>
            <w:ind w:left="100" w:right="100"/>
            <w:rPr>
              <w:rFonts w:eastAsiaTheme="minorEastAsia"/>
              <w:noProof/>
              <w:sz w:val="21"/>
            </w:rPr>
          </w:pPr>
          <w:hyperlink w:anchor="_Toc489948234" w:history="1">
            <w:r w:rsidR="007D58D1" w:rsidRPr="00C876CA">
              <w:rPr>
                <w:rStyle w:val="af5"/>
                <w:noProof/>
              </w:rPr>
              <w:t>4.</w:t>
            </w:r>
            <w:r w:rsidR="007D58D1" w:rsidRPr="00C876CA">
              <w:rPr>
                <w:rStyle w:val="af5"/>
                <w:rFonts w:hint="eastAsia"/>
                <w:noProof/>
              </w:rPr>
              <w:t xml:space="preserve"> </w:t>
            </w:r>
            <w:r w:rsidR="007D58D1" w:rsidRPr="00C876CA">
              <w:rPr>
                <w:rStyle w:val="af5"/>
                <w:rFonts w:hint="eastAsia"/>
                <w:noProof/>
              </w:rPr>
              <w:t>試験車情報</w:t>
            </w:r>
            <w:r w:rsidR="007D58D1">
              <w:rPr>
                <w:noProof/>
                <w:webHidden/>
              </w:rPr>
              <w:tab/>
            </w:r>
            <w:r w:rsidR="007D58D1">
              <w:rPr>
                <w:noProof/>
                <w:webHidden/>
              </w:rPr>
              <w:fldChar w:fldCharType="begin"/>
            </w:r>
            <w:r w:rsidR="007D58D1">
              <w:rPr>
                <w:noProof/>
                <w:webHidden/>
              </w:rPr>
              <w:instrText xml:space="preserve"> PAGEREF _Toc489948234 \h </w:instrText>
            </w:r>
            <w:r w:rsidR="007D58D1">
              <w:rPr>
                <w:noProof/>
                <w:webHidden/>
              </w:rPr>
            </w:r>
            <w:r w:rsidR="007D58D1">
              <w:rPr>
                <w:noProof/>
                <w:webHidden/>
              </w:rPr>
              <w:fldChar w:fldCharType="separate"/>
            </w:r>
            <w:r w:rsidR="007D58D1">
              <w:rPr>
                <w:noProof/>
                <w:webHidden/>
              </w:rPr>
              <w:t>16</w:t>
            </w:r>
            <w:r w:rsidR="007D58D1">
              <w:rPr>
                <w:noProof/>
                <w:webHidden/>
              </w:rPr>
              <w:fldChar w:fldCharType="end"/>
            </w:r>
          </w:hyperlink>
        </w:p>
        <w:p w14:paraId="55775D5B" w14:textId="77777777" w:rsidR="007D58D1" w:rsidRDefault="006275DB" w:rsidP="007D58D1">
          <w:pPr>
            <w:pStyle w:val="21"/>
            <w:tabs>
              <w:tab w:val="right" w:leader="dot" w:pos="10195"/>
            </w:tabs>
            <w:ind w:right="100"/>
            <w:rPr>
              <w:rFonts w:eastAsiaTheme="minorEastAsia"/>
              <w:noProof/>
              <w:sz w:val="21"/>
            </w:rPr>
          </w:pPr>
          <w:hyperlink w:anchor="_Toc489948235" w:history="1">
            <w:r w:rsidR="007D58D1" w:rsidRPr="00C876CA">
              <w:rPr>
                <w:rStyle w:val="af5"/>
                <w:noProof/>
              </w:rPr>
              <w:t>4-1.</w:t>
            </w:r>
            <w:r w:rsidR="007D58D1" w:rsidRPr="00C876CA">
              <w:rPr>
                <w:rStyle w:val="af5"/>
                <w:rFonts w:hint="eastAsia"/>
                <w:noProof/>
              </w:rPr>
              <w:t xml:space="preserve"> </w:t>
            </w:r>
            <w:r w:rsidR="007D58D1" w:rsidRPr="00C876CA">
              <w:rPr>
                <w:rStyle w:val="af5"/>
                <w:rFonts w:hint="eastAsia"/>
                <w:noProof/>
              </w:rPr>
              <w:t>画面遷移</w:t>
            </w:r>
            <w:r w:rsidR="007D58D1">
              <w:rPr>
                <w:noProof/>
                <w:webHidden/>
              </w:rPr>
              <w:tab/>
            </w:r>
            <w:r w:rsidR="007D58D1">
              <w:rPr>
                <w:noProof/>
                <w:webHidden/>
              </w:rPr>
              <w:fldChar w:fldCharType="begin"/>
            </w:r>
            <w:r w:rsidR="007D58D1">
              <w:rPr>
                <w:noProof/>
                <w:webHidden/>
              </w:rPr>
              <w:instrText xml:space="preserve"> PAGEREF _Toc489948235 \h </w:instrText>
            </w:r>
            <w:r w:rsidR="007D58D1">
              <w:rPr>
                <w:noProof/>
                <w:webHidden/>
              </w:rPr>
            </w:r>
            <w:r w:rsidR="007D58D1">
              <w:rPr>
                <w:noProof/>
                <w:webHidden/>
              </w:rPr>
              <w:fldChar w:fldCharType="separate"/>
            </w:r>
            <w:r w:rsidR="007D58D1">
              <w:rPr>
                <w:noProof/>
                <w:webHidden/>
              </w:rPr>
              <w:t>16</w:t>
            </w:r>
            <w:r w:rsidR="007D58D1">
              <w:rPr>
                <w:noProof/>
                <w:webHidden/>
              </w:rPr>
              <w:fldChar w:fldCharType="end"/>
            </w:r>
          </w:hyperlink>
        </w:p>
        <w:p w14:paraId="5F454153" w14:textId="77777777" w:rsidR="007D58D1" w:rsidRDefault="006275DB" w:rsidP="007D58D1">
          <w:pPr>
            <w:pStyle w:val="21"/>
            <w:tabs>
              <w:tab w:val="right" w:leader="dot" w:pos="10195"/>
            </w:tabs>
            <w:ind w:right="100"/>
            <w:rPr>
              <w:rFonts w:eastAsiaTheme="minorEastAsia"/>
              <w:noProof/>
              <w:sz w:val="21"/>
            </w:rPr>
          </w:pPr>
          <w:hyperlink w:anchor="_Toc489948283" w:history="1">
            <w:r w:rsidR="007D58D1" w:rsidRPr="00C876CA">
              <w:rPr>
                <w:rStyle w:val="af5"/>
                <w:noProof/>
              </w:rPr>
              <w:t>4-2.</w:t>
            </w:r>
            <w:r w:rsidR="007D58D1" w:rsidRPr="00C876CA">
              <w:rPr>
                <w:rStyle w:val="af5"/>
                <w:rFonts w:hint="eastAsia"/>
                <w:noProof/>
              </w:rPr>
              <w:t xml:space="preserve"> </w:t>
            </w:r>
            <w:r w:rsidR="007D58D1" w:rsidRPr="00C876CA">
              <w:rPr>
                <w:rStyle w:val="af5"/>
                <w:rFonts w:hint="eastAsia"/>
                <w:noProof/>
              </w:rPr>
              <w:t>試験車情報画面</w:t>
            </w:r>
            <w:r w:rsidR="007D58D1" w:rsidRPr="00C876CA">
              <w:rPr>
                <w:rStyle w:val="af5"/>
                <w:noProof/>
              </w:rPr>
              <w:t>(</w:t>
            </w:r>
            <w:r w:rsidR="007D58D1" w:rsidRPr="00C876CA">
              <w:rPr>
                <w:rStyle w:val="af5"/>
                <w:rFonts w:hint="eastAsia"/>
                <w:noProof/>
              </w:rPr>
              <w:t>車両情報表示　閲覧モード</w:t>
            </w:r>
            <w:r w:rsidR="007D58D1" w:rsidRPr="00C876CA">
              <w:rPr>
                <w:rStyle w:val="af5"/>
                <w:noProof/>
              </w:rPr>
              <w:t>)</w:t>
            </w:r>
            <w:r w:rsidR="007D58D1">
              <w:rPr>
                <w:noProof/>
                <w:webHidden/>
              </w:rPr>
              <w:tab/>
            </w:r>
            <w:r w:rsidR="007D58D1">
              <w:rPr>
                <w:noProof/>
                <w:webHidden/>
              </w:rPr>
              <w:fldChar w:fldCharType="begin"/>
            </w:r>
            <w:r w:rsidR="007D58D1">
              <w:rPr>
                <w:noProof/>
                <w:webHidden/>
              </w:rPr>
              <w:instrText xml:space="preserve"> PAGEREF _Toc489948283 \h </w:instrText>
            </w:r>
            <w:r w:rsidR="007D58D1">
              <w:rPr>
                <w:noProof/>
                <w:webHidden/>
              </w:rPr>
            </w:r>
            <w:r w:rsidR="007D58D1">
              <w:rPr>
                <w:noProof/>
                <w:webHidden/>
              </w:rPr>
              <w:fldChar w:fldCharType="separate"/>
            </w:r>
            <w:r w:rsidR="007D58D1">
              <w:rPr>
                <w:noProof/>
                <w:webHidden/>
              </w:rPr>
              <w:t>16</w:t>
            </w:r>
            <w:r w:rsidR="007D58D1">
              <w:rPr>
                <w:noProof/>
                <w:webHidden/>
              </w:rPr>
              <w:fldChar w:fldCharType="end"/>
            </w:r>
          </w:hyperlink>
        </w:p>
        <w:p w14:paraId="7EE8021D" w14:textId="77777777" w:rsidR="007D58D1" w:rsidRDefault="006275DB" w:rsidP="007D58D1">
          <w:pPr>
            <w:pStyle w:val="21"/>
            <w:tabs>
              <w:tab w:val="right" w:leader="dot" w:pos="10195"/>
            </w:tabs>
            <w:ind w:right="100"/>
            <w:rPr>
              <w:rFonts w:eastAsiaTheme="minorEastAsia"/>
              <w:noProof/>
              <w:sz w:val="21"/>
            </w:rPr>
          </w:pPr>
          <w:hyperlink w:anchor="_Toc489948284" w:history="1">
            <w:r w:rsidR="007D58D1" w:rsidRPr="00C876CA">
              <w:rPr>
                <w:rStyle w:val="af5"/>
                <w:noProof/>
              </w:rPr>
              <w:t>4-3.</w:t>
            </w:r>
            <w:r w:rsidR="007D58D1" w:rsidRPr="00C876CA">
              <w:rPr>
                <w:rStyle w:val="af5"/>
                <w:rFonts w:hint="eastAsia"/>
                <w:noProof/>
              </w:rPr>
              <w:t xml:space="preserve"> </w:t>
            </w:r>
            <w:r w:rsidR="007D58D1" w:rsidRPr="00C876CA">
              <w:rPr>
                <w:rStyle w:val="af5"/>
                <w:rFonts w:hint="eastAsia"/>
                <w:noProof/>
              </w:rPr>
              <w:t>試験車情報画面</w:t>
            </w:r>
            <w:r w:rsidR="007D58D1" w:rsidRPr="00C876CA">
              <w:rPr>
                <w:rStyle w:val="af5"/>
                <w:noProof/>
              </w:rPr>
              <w:t>(</w:t>
            </w:r>
            <w:r w:rsidR="007D58D1" w:rsidRPr="00C876CA">
              <w:rPr>
                <w:rStyle w:val="af5"/>
                <w:rFonts w:hint="eastAsia"/>
                <w:noProof/>
              </w:rPr>
              <w:t>車両情報表示　編集モード</w:t>
            </w:r>
            <w:r w:rsidR="007D58D1" w:rsidRPr="00C876CA">
              <w:rPr>
                <w:rStyle w:val="af5"/>
                <w:noProof/>
              </w:rPr>
              <w:t>)</w:t>
            </w:r>
            <w:r w:rsidR="007D58D1">
              <w:rPr>
                <w:noProof/>
                <w:webHidden/>
              </w:rPr>
              <w:tab/>
            </w:r>
            <w:r w:rsidR="007D58D1">
              <w:rPr>
                <w:noProof/>
                <w:webHidden/>
              </w:rPr>
              <w:fldChar w:fldCharType="begin"/>
            </w:r>
            <w:r w:rsidR="007D58D1">
              <w:rPr>
                <w:noProof/>
                <w:webHidden/>
              </w:rPr>
              <w:instrText xml:space="preserve"> PAGEREF _Toc489948284 \h </w:instrText>
            </w:r>
            <w:r w:rsidR="007D58D1">
              <w:rPr>
                <w:noProof/>
                <w:webHidden/>
              </w:rPr>
            </w:r>
            <w:r w:rsidR="007D58D1">
              <w:rPr>
                <w:noProof/>
                <w:webHidden/>
              </w:rPr>
              <w:fldChar w:fldCharType="separate"/>
            </w:r>
            <w:r w:rsidR="007D58D1">
              <w:rPr>
                <w:noProof/>
                <w:webHidden/>
              </w:rPr>
              <w:t>17</w:t>
            </w:r>
            <w:r w:rsidR="007D58D1">
              <w:rPr>
                <w:noProof/>
                <w:webHidden/>
              </w:rPr>
              <w:fldChar w:fldCharType="end"/>
            </w:r>
          </w:hyperlink>
        </w:p>
        <w:p w14:paraId="25A60122" w14:textId="77777777" w:rsidR="007D58D1" w:rsidRDefault="006275DB" w:rsidP="007D58D1">
          <w:pPr>
            <w:pStyle w:val="21"/>
            <w:tabs>
              <w:tab w:val="right" w:leader="dot" w:pos="10195"/>
            </w:tabs>
            <w:ind w:right="100"/>
            <w:rPr>
              <w:rFonts w:eastAsiaTheme="minorEastAsia"/>
              <w:noProof/>
              <w:sz w:val="21"/>
            </w:rPr>
          </w:pPr>
          <w:hyperlink w:anchor="_Toc489948285" w:history="1">
            <w:r w:rsidR="007D58D1" w:rsidRPr="00C876CA">
              <w:rPr>
                <w:rStyle w:val="af5"/>
                <w:noProof/>
              </w:rPr>
              <w:t>4-4.</w:t>
            </w:r>
            <w:r w:rsidR="007D58D1" w:rsidRPr="00C876CA">
              <w:rPr>
                <w:rStyle w:val="af5"/>
                <w:rFonts w:hint="eastAsia"/>
                <w:noProof/>
              </w:rPr>
              <w:t xml:space="preserve"> </w:t>
            </w:r>
            <w:r w:rsidR="007D58D1" w:rsidRPr="00C876CA">
              <w:rPr>
                <w:rStyle w:val="af5"/>
                <w:rFonts w:hint="eastAsia"/>
                <w:noProof/>
              </w:rPr>
              <w:t>受領票選択画面</w:t>
            </w:r>
            <w:r w:rsidR="007D58D1">
              <w:rPr>
                <w:noProof/>
                <w:webHidden/>
              </w:rPr>
              <w:tab/>
            </w:r>
            <w:r w:rsidR="007D58D1">
              <w:rPr>
                <w:noProof/>
                <w:webHidden/>
              </w:rPr>
              <w:fldChar w:fldCharType="begin"/>
            </w:r>
            <w:r w:rsidR="007D58D1">
              <w:rPr>
                <w:noProof/>
                <w:webHidden/>
              </w:rPr>
              <w:instrText xml:space="preserve"> PAGEREF _Toc489948285 \h </w:instrText>
            </w:r>
            <w:r w:rsidR="007D58D1">
              <w:rPr>
                <w:noProof/>
                <w:webHidden/>
              </w:rPr>
            </w:r>
            <w:r w:rsidR="007D58D1">
              <w:rPr>
                <w:noProof/>
                <w:webHidden/>
              </w:rPr>
              <w:fldChar w:fldCharType="separate"/>
            </w:r>
            <w:r w:rsidR="007D58D1">
              <w:rPr>
                <w:noProof/>
                <w:webHidden/>
              </w:rPr>
              <w:t>19</w:t>
            </w:r>
            <w:r w:rsidR="007D58D1">
              <w:rPr>
                <w:noProof/>
                <w:webHidden/>
              </w:rPr>
              <w:fldChar w:fldCharType="end"/>
            </w:r>
          </w:hyperlink>
        </w:p>
        <w:p w14:paraId="6C862CB9" w14:textId="77777777" w:rsidR="007D58D1" w:rsidRDefault="006275DB" w:rsidP="007D58D1">
          <w:pPr>
            <w:pStyle w:val="11"/>
            <w:tabs>
              <w:tab w:val="right" w:leader="dot" w:pos="10195"/>
            </w:tabs>
            <w:ind w:left="100" w:right="100"/>
            <w:rPr>
              <w:rFonts w:eastAsiaTheme="minorEastAsia"/>
              <w:noProof/>
              <w:sz w:val="21"/>
            </w:rPr>
          </w:pPr>
          <w:hyperlink w:anchor="_Toc489948325" w:history="1">
            <w:r w:rsidR="007D58D1" w:rsidRPr="00C876CA">
              <w:rPr>
                <w:rStyle w:val="af5"/>
                <w:noProof/>
              </w:rPr>
              <w:t>5.</w:t>
            </w:r>
            <w:r w:rsidR="007D58D1" w:rsidRPr="00C876CA">
              <w:rPr>
                <w:rStyle w:val="af5"/>
                <w:rFonts w:hint="eastAsia"/>
                <w:noProof/>
              </w:rPr>
              <w:t xml:space="preserve"> </w:t>
            </w:r>
            <w:r w:rsidR="007D58D1" w:rsidRPr="00C876CA">
              <w:rPr>
                <w:rStyle w:val="af5"/>
                <w:rFonts w:hint="eastAsia"/>
                <w:noProof/>
              </w:rPr>
              <w:t>廃却期限リスト</w:t>
            </w:r>
            <w:r w:rsidR="007D58D1">
              <w:rPr>
                <w:noProof/>
                <w:webHidden/>
              </w:rPr>
              <w:tab/>
            </w:r>
            <w:r w:rsidR="007D58D1">
              <w:rPr>
                <w:noProof/>
                <w:webHidden/>
              </w:rPr>
              <w:fldChar w:fldCharType="begin"/>
            </w:r>
            <w:r w:rsidR="007D58D1">
              <w:rPr>
                <w:noProof/>
                <w:webHidden/>
              </w:rPr>
              <w:instrText xml:space="preserve"> PAGEREF _Toc489948325 \h </w:instrText>
            </w:r>
            <w:r w:rsidR="007D58D1">
              <w:rPr>
                <w:noProof/>
                <w:webHidden/>
              </w:rPr>
            </w:r>
            <w:r w:rsidR="007D58D1">
              <w:rPr>
                <w:noProof/>
                <w:webHidden/>
              </w:rPr>
              <w:fldChar w:fldCharType="separate"/>
            </w:r>
            <w:r w:rsidR="007D58D1">
              <w:rPr>
                <w:noProof/>
                <w:webHidden/>
              </w:rPr>
              <w:t>20</w:t>
            </w:r>
            <w:r w:rsidR="007D58D1">
              <w:rPr>
                <w:noProof/>
                <w:webHidden/>
              </w:rPr>
              <w:fldChar w:fldCharType="end"/>
            </w:r>
          </w:hyperlink>
        </w:p>
        <w:p w14:paraId="726E97F6" w14:textId="77777777" w:rsidR="007D58D1" w:rsidRDefault="006275DB" w:rsidP="007D58D1">
          <w:pPr>
            <w:pStyle w:val="21"/>
            <w:tabs>
              <w:tab w:val="right" w:leader="dot" w:pos="10195"/>
            </w:tabs>
            <w:ind w:right="100"/>
            <w:rPr>
              <w:rFonts w:eastAsiaTheme="minorEastAsia"/>
              <w:noProof/>
              <w:sz w:val="21"/>
            </w:rPr>
          </w:pPr>
          <w:hyperlink w:anchor="_Toc489948326" w:history="1">
            <w:r w:rsidR="007D58D1" w:rsidRPr="00C876CA">
              <w:rPr>
                <w:rStyle w:val="af5"/>
                <w:noProof/>
              </w:rPr>
              <w:t>5-1.</w:t>
            </w:r>
            <w:r w:rsidR="007D58D1" w:rsidRPr="00C876CA">
              <w:rPr>
                <w:rStyle w:val="af5"/>
                <w:rFonts w:hint="eastAsia"/>
                <w:noProof/>
              </w:rPr>
              <w:t xml:space="preserve"> </w:t>
            </w:r>
            <w:r w:rsidR="007D58D1" w:rsidRPr="00C876CA">
              <w:rPr>
                <w:rStyle w:val="af5"/>
                <w:rFonts w:hint="eastAsia"/>
                <w:noProof/>
              </w:rPr>
              <w:t>画面遷移</w:t>
            </w:r>
            <w:r w:rsidR="007D58D1">
              <w:rPr>
                <w:noProof/>
                <w:webHidden/>
              </w:rPr>
              <w:tab/>
            </w:r>
            <w:r w:rsidR="007D58D1">
              <w:rPr>
                <w:noProof/>
                <w:webHidden/>
              </w:rPr>
              <w:fldChar w:fldCharType="begin"/>
            </w:r>
            <w:r w:rsidR="007D58D1">
              <w:rPr>
                <w:noProof/>
                <w:webHidden/>
              </w:rPr>
              <w:instrText xml:space="preserve"> PAGEREF _Toc489948326 \h </w:instrText>
            </w:r>
            <w:r w:rsidR="007D58D1">
              <w:rPr>
                <w:noProof/>
                <w:webHidden/>
              </w:rPr>
            </w:r>
            <w:r w:rsidR="007D58D1">
              <w:rPr>
                <w:noProof/>
                <w:webHidden/>
              </w:rPr>
              <w:fldChar w:fldCharType="separate"/>
            </w:r>
            <w:r w:rsidR="007D58D1">
              <w:rPr>
                <w:noProof/>
                <w:webHidden/>
              </w:rPr>
              <w:t>20</w:t>
            </w:r>
            <w:r w:rsidR="007D58D1">
              <w:rPr>
                <w:noProof/>
                <w:webHidden/>
              </w:rPr>
              <w:fldChar w:fldCharType="end"/>
            </w:r>
          </w:hyperlink>
        </w:p>
        <w:p w14:paraId="17C8A1CB" w14:textId="77777777" w:rsidR="007D58D1" w:rsidRDefault="006275DB" w:rsidP="007D58D1">
          <w:pPr>
            <w:pStyle w:val="21"/>
            <w:tabs>
              <w:tab w:val="right" w:leader="dot" w:pos="10195"/>
            </w:tabs>
            <w:ind w:right="100"/>
            <w:rPr>
              <w:rFonts w:eastAsiaTheme="minorEastAsia"/>
              <w:noProof/>
              <w:sz w:val="21"/>
            </w:rPr>
          </w:pPr>
          <w:hyperlink w:anchor="_Toc489948327" w:history="1">
            <w:r w:rsidR="007D58D1" w:rsidRPr="00C876CA">
              <w:rPr>
                <w:rStyle w:val="af5"/>
                <w:noProof/>
              </w:rPr>
              <w:t>5-2.</w:t>
            </w:r>
            <w:r w:rsidR="007D58D1" w:rsidRPr="00C876CA">
              <w:rPr>
                <w:rStyle w:val="af5"/>
                <w:rFonts w:hint="eastAsia"/>
                <w:noProof/>
              </w:rPr>
              <w:t xml:space="preserve"> </w:t>
            </w:r>
            <w:r w:rsidR="007D58D1" w:rsidRPr="00C876CA">
              <w:rPr>
                <w:rStyle w:val="af5"/>
                <w:rFonts w:hint="eastAsia"/>
                <w:noProof/>
              </w:rPr>
              <w:t>廃却期限リスト画面</w:t>
            </w:r>
            <w:r w:rsidR="007D58D1">
              <w:rPr>
                <w:noProof/>
                <w:webHidden/>
              </w:rPr>
              <w:tab/>
            </w:r>
            <w:r w:rsidR="007D58D1">
              <w:rPr>
                <w:noProof/>
                <w:webHidden/>
              </w:rPr>
              <w:fldChar w:fldCharType="begin"/>
            </w:r>
            <w:r w:rsidR="007D58D1">
              <w:rPr>
                <w:noProof/>
                <w:webHidden/>
              </w:rPr>
              <w:instrText xml:space="preserve"> PAGEREF _Toc489948327 \h </w:instrText>
            </w:r>
            <w:r w:rsidR="007D58D1">
              <w:rPr>
                <w:noProof/>
                <w:webHidden/>
              </w:rPr>
            </w:r>
            <w:r w:rsidR="007D58D1">
              <w:rPr>
                <w:noProof/>
                <w:webHidden/>
              </w:rPr>
              <w:fldChar w:fldCharType="separate"/>
            </w:r>
            <w:r w:rsidR="007D58D1">
              <w:rPr>
                <w:noProof/>
                <w:webHidden/>
              </w:rPr>
              <w:t>20</w:t>
            </w:r>
            <w:r w:rsidR="007D58D1">
              <w:rPr>
                <w:noProof/>
                <w:webHidden/>
              </w:rPr>
              <w:fldChar w:fldCharType="end"/>
            </w:r>
          </w:hyperlink>
        </w:p>
        <w:p w14:paraId="06F3B21B" w14:textId="77777777" w:rsidR="007D58D1" w:rsidRDefault="006275DB" w:rsidP="007D58D1">
          <w:pPr>
            <w:pStyle w:val="11"/>
            <w:tabs>
              <w:tab w:val="right" w:leader="dot" w:pos="10195"/>
            </w:tabs>
            <w:ind w:left="100" w:right="100"/>
            <w:rPr>
              <w:rFonts w:eastAsiaTheme="minorEastAsia"/>
              <w:noProof/>
              <w:sz w:val="21"/>
            </w:rPr>
          </w:pPr>
          <w:hyperlink w:anchor="_Toc489948328" w:history="1">
            <w:r w:rsidR="007D58D1" w:rsidRPr="00C876CA">
              <w:rPr>
                <w:rStyle w:val="af5"/>
                <w:noProof/>
              </w:rPr>
              <w:t>6.</w:t>
            </w:r>
            <w:r w:rsidR="007D58D1" w:rsidRPr="00C876CA">
              <w:rPr>
                <w:rStyle w:val="af5"/>
                <w:rFonts w:hint="eastAsia"/>
                <w:noProof/>
              </w:rPr>
              <w:t xml:space="preserve"> </w:t>
            </w:r>
            <w:r w:rsidR="007D58D1" w:rsidRPr="00C876CA">
              <w:rPr>
                <w:rStyle w:val="af5"/>
                <w:rFonts w:hint="eastAsia"/>
                <w:noProof/>
              </w:rPr>
              <w:t>処理待ち車両リスト</w:t>
            </w:r>
            <w:r w:rsidR="007D58D1">
              <w:rPr>
                <w:noProof/>
                <w:webHidden/>
              </w:rPr>
              <w:tab/>
            </w:r>
            <w:r w:rsidR="007D58D1">
              <w:rPr>
                <w:noProof/>
                <w:webHidden/>
              </w:rPr>
              <w:fldChar w:fldCharType="begin"/>
            </w:r>
            <w:r w:rsidR="007D58D1">
              <w:rPr>
                <w:noProof/>
                <w:webHidden/>
              </w:rPr>
              <w:instrText xml:space="preserve"> PAGEREF _Toc489948328 \h </w:instrText>
            </w:r>
            <w:r w:rsidR="007D58D1">
              <w:rPr>
                <w:noProof/>
                <w:webHidden/>
              </w:rPr>
            </w:r>
            <w:r w:rsidR="007D58D1">
              <w:rPr>
                <w:noProof/>
                <w:webHidden/>
              </w:rPr>
              <w:fldChar w:fldCharType="separate"/>
            </w:r>
            <w:r w:rsidR="007D58D1">
              <w:rPr>
                <w:noProof/>
                <w:webHidden/>
              </w:rPr>
              <w:t>22</w:t>
            </w:r>
            <w:r w:rsidR="007D58D1">
              <w:rPr>
                <w:noProof/>
                <w:webHidden/>
              </w:rPr>
              <w:fldChar w:fldCharType="end"/>
            </w:r>
          </w:hyperlink>
        </w:p>
        <w:p w14:paraId="4E04629D" w14:textId="77777777" w:rsidR="007D58D1" w:rsidRDefault="006275DB" w:rsidP="007D58D1">
          <w:pPr>
            <w:pStyle w:val="21"/>
            <w:tabs>
              <w:tab w:val="right" w:leader="dot" w:pos="10195"/>
            </w:tabs>
            <w:ind w:right="100"/>
            <w:rPr>
              <w:rFonts w:eastAsiaTheme="minorEastAsia"/>
              <w:noProof/>
              <w:sz w:val="21"/>
            </w:rPr>
          </w:pPr>
          <w:hyperlink w:anchor="_Toc489948329" w:history="1">
            <w:r w:rsidR="007D58D1" w:rsidRPr="00C876CA">
              <w:rPr>
                <w:rStyle w:val="af5"/>
                <w:noProof/>
              </w:rPr>
              <w:t>6-1.</w:t>
            </w:r>
            <w:r w:rsidR="007D58D1" w:rsidRPr="00C876CA">
              <w:rPr>
                <w:rStyle w:val="af5"/>
                <w:rFonts w:hint="eastAsia"/>
                <w:noProof/>
              </w:rPr>
              <w:t xml:space="preserve"> </w:t>
            </w:r>
            <w:r w:rsidR="007D58D1" w:rsidRPr="00C876CA">
              <w:rPr>
                <w:rStyle w:val="af5"/>
                <w:rFonts w:hint="eastAsia"/>
                <w:noProof/>
              </w:rPr>
              <w:t>画面遷移</w:t>
            </w:r>
            <w:r w:rsidR="007D58D1">
              <w:rPr>
                <w:noProof/>
                <w:webHidden/>
              </w:rPr>
              <w:tab/>
            </w:r>
            <w:r w:rsidR="007D58D1">
              <w:rPr>
                <w:noProof/>
                <w:webHidden/>
              </w:rPr>
              <w:fldChar w:fldCharType="begin"/>
            </w:r>
            <w:r w:rsidR="007D58D1">
              <w:rPr>
                <w:noProof/>
                <w:webHidden/>
              </w:rPr>
              <w:instrText xml:space="preserve"> PAGEREF _Toc489948329 \h </w:instrText>
            </w:r>
            <w:r w:rsidR="007D58D1">
              <w:rPr>
                <w:noProof/>
                <w:webHidden/>
              </w:rPr>
            </w:r>
            <w:r w:rsidR="007D58D1">
              <w:rPr>
                <w:noProof/>
                <w:webHidden/>
              </w:rPr>
              <w:fldChar w:fldCharType="separate"/>
            </w:r>
            <w:r w:rsidR="007D58D1">
              <w:rPr>
                <w:noProof/>
                <w:webHidden/>
              </w:rPr>
              <w:t>22</w:t>
            </w:r>
            <w:r w:rsidR="007D58D1">
              <w:rPr>
                <w:noProof/>
                <w:webHidden/>
              </w:rPr>
              <w:fldChar w:fldCharType="end"/>
            </w:r>
          </w:hyperlink>
        </w:p>
        <w:p w14:paraId="194812B4" w14:textId="77777777" w:rsidR="007D58D1" w:rsidRDefault="006275DB" w:rsidP="007D58D1">
          <w:pPr>
            <w:pStyle w:val="21"/>
            <w:tabs>
              <w:tab w:val="right" w:leader="dot" w:pos="10195"/>
            </w:tabs>
            <w:ind w:right="100"/>
            <w:rPr>
              <w:rFonts w:eastAsiaTheme="minorEastAsia"/>
              <w:noProof/>
              <w:sz w:val="21"/>
            </w:rPr>
          </w:pPr>
          <w:hyperlink w:anchor="_Toc489948330" w:history="1">
            <w:r w:rsidR="007D58D1" w:rsidRPr="00C876CA">
              <w:rPr>
                <w:rStyle w:val="af5"/>
                <w:noProof/>
              </w:rPr>
              <w:t>6-2.</w:t>
            </w:r>
            <w:r w:rsidR="007D58D1" w:rsidRPr="00C876CA">
              <w:rPr>
                <w:rStyle w:val="af5"/>
                <w:rFonts w:hint="eastAsia"/>
                <w:noProof/>
              </w:rPr>
              <w:t xml:space="preserve"> </w:t>
            </w:r>
            <w:r w:rsidR="007D58D1" w:rsidRPr="00C876CA">
              <w:rPr>
                <w:rStyle w:val="af5"/>
                <w:rFonts w:hint="eastAsia"/>
                <w:noProof/>
              </w:rPr>
              <w:t>処理待ち車両リスト画面</w:t>
            </w:r>
            <w:r w:rsidR="007D58D1">
              <w:rPr>
                <w:noProof/>
                <w:webHidden/>
              </w:rPr>
              <w:tab/>
            </w:r>
            <w:r w:rsidR="007D58D1">
              <w:rPr>
                <w:noProof/>
                <w:webHidden/>
              </w:rPr>
              <w:fldChar w:fldCharType="begin"/>
            </w:r>
            <w:r w:rsidR="007D58D1">
              <w:rPr>
                <w:noProof/>
                <w:webHidden/>
              </w:rPr>
              <w:instrText xml:space="preserve"> PAGEREF _Toc489948330 \h </w:instrText>
            </w:r>
            <w:r w:rsidR="007D58D1">
              <w:rPr>
                <w:noProof/>
                <w:webHidden/>
              </w:rPr>
            </w:r>
            <w:r w:rsidR="007D58D1">
              <w:rPr>
                <w:noProof/>
                <w:webHidden/>
              </w:rPr>
              <w:fldChar w:fldCharType="separate"/>
            </w:r>
            <w:r w:rsidR="007D58D1">
              <w:rPr>
                <w:noProof/>
                <w:webHidden/>
              </w:rPr>
              <w:t>22</w:t>
            </w:r>
            <w:r w:rsidR="007D58D1">
              <w:rPr>
                <w:noProof/>
                <w:webHidden/>
              </w:rPr>
              <w:fldChar w:fldCharType="end"/>
            </w:r>
          </w:hyperlink>
        </w:p>
        <w:p w14:paraId="7D024BEB" w14:textId="77777777" w:rsidR="007D58D1" w:rsidRDefault="006275DB" w:rsidP="007D58D1">
          <w:pPr>
            <w:pStyle w:val="21"/>
            <w:tabs>
              <w:tab w:val="right" w:leader="dot" w:pos="10195"/>
            </w:tabs>
            <w:ind w:right="100"/>
            <w:rPr>
              <w:rFonts w:eastAsiaTheme="minorEastAsia"/>
              <w:noProof/>
              <w:sz w:val="21"/>
            </w:rPr>
          </w:pPr>
          <w:hyperlink w:anchor="_Toc489948331" w:history="1">
            <w:r w:rsidR="007D58D1" w:rsidRPr="00C876CA">
              <w:rPr>
                <w:rStyle w:val="af5"/>
                <w:noProof/>
              </w:rPr>
              <w:t>6-3.</w:t>
            </w:r>
            <w:r w:rsidR="007D58D1" w:rsidRPr="00C876CA">
              <w:rPr>
                <w:rStyle w:val="af5"/>
                <w:rFonts w:hint="eastAsia"/>
                <w:noProof/>
              </w:rPr>
              <w:t xml:space="preserve"> </w:t>
            </w:r>
            <w:r w:rsidR="007D58D1" w:rsidRPr="00C876CA">
              <w:rPr>
                <w:rStyle w:val="af5"/>
                <w:rFonts w:hint="eastAsia"/>
                <w:noProof/>
              </w:rPr>
              <w:t>廃却申請</w:t>
            </w:r>
            <w:r w:rsidR="007D58D1">
              <w:rPr>
                <w:noProof/>
                <w:webHidden/>
              </w:rPr>
              <w:tab/>
            </w:r>
            <w:r w:rsidR="007D58D1">
              <w:rPr>
                <w:noProof/>
                <w:webHidden/>
              </w:rPr>
              <w:fldChar w:fldCharType="begin"/>
            </w:r>
            <w:r w:rsidR="007D58D1">
              <w:rPr>
                <w:noProof/>
                <w:webHidden/>
              </w:rPr>
              <w:instrText xml:space="preserve"> PAGEREF _Toc489948331 \h </w:instrText>
            </w:r>
            <w:r w:rsidR="007D58D1">
              <w:rPr>
                <w:noProof/>
                <w:webHidden/>
              </w:rPr>
            </w:r>
            <w:r w:rsidR="007D58D1">
              <w:rPr>
                <w:noProof/>
                <w:webHidden/>
              </w:rPr>
              <w:fldChar w:fldCharType="separate"/>
            </w:r>
            <w:r w:rsidR="007D58D1">
              <w:rPr>
                <w:noProof/>
                <w:webHidden/>
              </w:rPr>
              <w:t>24</w:t>
            </w:r>
            <w:r w:rsidR="007D58D1">
              <w:rPr>
                <w:noProof/>
                <w:webHidden/>
              </w:rPr>
              <w:fldChar w:fldCharType="end"/>
            </w:r>
          </w:hyperlink>
        </w:p>
        <w:p w14:paraId="5C276FFA" w14:textId="77777777" w:rsidR="007D58D1" w:rsidRDefault="006275DB" w:rsidP="007D58D1">
          <w:pPr>
            <w:pStyle w:val="21"/>
            <w:tabs>
              <w:tab w:val="right" w:leader="dot" w:pos="10195"/>
            </w:tabs>
            <w:ind w:right="100"/>
            <w:rPr>
              <w:rFonts w:eastAsiaTheme="minorEastAsia"/>
              <w:noProof/>
              <w:sz w:val="21"/>
            </w:rPr>
          </w:pPr>
          <w:hyperlink w:anchor="_Toc489948332" w:history="1">
            <w:r w:rsidR="007D58D1" w:rsidRPr="00C876CA">
              <w:rPr>
                <w:rStyle w:val="af5"/>
                <w:noProof/>
              </w:rPr>
              <w:t>6-4.</w:t>
            </w:r>
            <w:r w:rsidR="007D58D1" w:rsidRPr="00C876CA">
              <w:rPr>
                <w:rStyle w:val="af5"/>
                <w:rFonts w:hint="eastAsia"/>
                <w:noProof/>
              </w:rPr>
              <w:t xml:space="preserve"> </w:t>
            </w:r>
            <w:r w:rsidR="007D58D1" w:rsidRPr="00C876CA">
              <w:rPr>
                <w:rStyle w:val="af5"/>
                <w:rFonts w:hint="eastAsia"/>
                <w:noProof/>
              </w:rPr>
              <w:t>駐車場番号指定</w:t>
            </w:r>
            <w:r w:rsidR="007D58D1">
              <w:rPr>
                <w:noProof/>
                <w:webHidden/>
              </w:rPr>
              <w:tab/>
            </w:r>
            <w:r w:rsidR="007D58D1">
              <w:rPr>
                <w:noProof/>
                <w:webHidden/>
              </w:rPr>
              <w:fldChar w:fldCharType="begin"/>
            </w:r>
            <w:r w:rsidR="007D58D1">
              <w:rPr>
                <w:noProof/>
                <w:webHidden/>
              </w:rPr>
              <w:instrText xml:space="preserve"> PAGEREF _Toc489948332 \h </w:instrText>
            </w:r>
            <w:r w:rsidR="007D58D1">
              <w:rPr>
                <w:noProof/>
                <w:webHidden/>
              </w:rPr>
            </w:r>
            <w:r w:rsidR="007D58D1">
              <w:rPr>
                <w:noProof/>
                <w:webHidden/>
              </w:rPr>
              <w:fldChar w:fldCharType="separate"/>
            </w:r>
            <w:r w:rsidR="007D58D1">
              <w:rPr>
                <w:noProof/>
                <w:webHidden/>
              </w:rPr>
              <w:t>25</w:t>
            </w:r>
            <w:r w:rsidR="007D58D1">
              <w:rPr>
                <w:noProof/>
                <w:webHidden/>
              </w:rPr>
              <w:fldChar w:fldCharType="end"/>
            </w:r>
          </w:hyperlink>
        </w:p>
        <w:p w14:paraId="6FFFC287" w14:textId="77777777" w:rsidR="007D58D1" w:rsidRDefault="006275DB" w:rsidP="007D58D1">
          <w:pPr>
            <w:pStyle w:val="21"/>
            <w:tabs>
              <w:tab w:val="right" w:leader="dot" w:pos="10195"/>
            </w:tabs>
            <w:ind w:right="100"/>
            <w:rPr>
              <w:rFonts w:eastAsiaTheme="minorEastAsia"/>
              <w:noProof/>
              <w:sz w:val="21"/>
            </w:rPr>
          </w:pPr>
          <w:hyperlink w:anchor="_Toc489948333" w:history="1">
            <w:r w:rsidR="007D58D1" w:rsidRPr="00C876CA">
              <w:rPr>
                <w:rStyle w:val="af5"/>
                <w:noProof/>
              </w:rPr>
              <w:t>6-5.</w:t>
            </w:r>
            <w:r w:rsidR="007D58D1" w:rsidRPr="00C876CA">
              <w:rPr>
                <w:rStyle w:val="af5"/>
                <w:rFonts w:hint="eastAsia"/>
                <w:noProof/>
              </w:rPr>
              <w:t xml:space="preserve"> </w:t>
            </w:r>
            <w:r w:rsidR="007D58D1" w:rsidRPr="00C876CA">
              <w:rPr>
                <w:rStyle w:val="af5"/>
                <w:rFonts w:hint="eastAsia"/>
                <w:noProof/>
              </w:rPr>
              <w:t>移管申請</w:t>
            </w:r>
            <w:r w:rsidR="007D58D1">
              <w:rPr>
                <w:noProof/>
                <w:webHidden/>
              </w:rPr>
              <w:tab/>
            </w:r>
            <w:r w:rsidR="007D58D1">
              <w:rPr>
                <w:noProof/>
                <w:webHidden/>
              </w:rPr>
              <w:fldChar w:fldCharType="begin"/>
            </w:r>
            <w:r w:rsidR="007D58D1">
              <w:rPr>
                <w:noProof/>
                <w:webHidden/>
              </w:rPr>
              <w:instrText xml:space="preserve"> PAGEREF _Toc489948333 \h </w:instrText>
            </w:r>
            <w:r w:rsidR="007D58D1">
              <w:rPr>
                <w:noProof/>
                <w:webHidden/>
              </w:rPr>
            </w:r>
            <w:r w:rsidR="007D58D1">
              <w:rPr>
                <w:noProof/>
                <w:webHidden/>
              </w:rPr>
              <w:fldChar w:fldCharType="separate"/>
            </w:r>
            <w:r w:rsidR="007D58D1">
              <w:rPr>
                <w:noProof/>
                <w:webHidden/>
              </w:rPr>
              <w:t>26</w:t>
            </w:r>
            <w:r w:rsidR="007D58D1">
              <w:rPr>
                <w:noProof/>
                <w:webHidden/>
              </w:rPr>
              <w:fldChar w:fldCharType="end"/>
            </w:r>
          </w:hyperlink>
        </w:p>
        <w:p w14:paraId="41D6A6C9" w14:textId="77777777" w:rsidR="007D58D1" w:rsidRDefault="006275DB" w:rsidP="007D58D1">
          <w:pPr>
            <w:pStyle w:val="11"/>
            <w:tabs>
              <w:tab w:val="right" w:leader="dot" w:pos="10195"/>
            </w:tabs>
            <w:ind w:left="100" w:right="100"/>
            <w:rPr>
              <w:rFonts w:eastAsiaTheme="minorEastAsia"/>
              <w:noProof/>
              <w:sz w:val="21"/>
            </w:rPr>
          </w:pPr>
          <w:hyperlink w:anchor="_Toc489948334" w:history="1">
            <w:r w:rsidR="007D58D1" w:rsidRPr="00C876CA">
              <w:rPr>
                <w:rStyle w:val="af5"/>
                <w:noProof/>
              </w:rPr>
              <w:t>7.</w:t>
            </w:r>
            <w:r w:rsidR="007D58D1" w:rsidRPr="00C876CA">
              <w:rPr>
                <w:rStyle w:val="af5"/>
                <w:rFonts w:hint="eastAsia"/>
                <w:noProof/>
              </w:rPr>
              <w:t xml:space="preserve"> </w:t>
            </w:r>
            <w:r w:rsidR="007D58D1" w:rsidRPr="00C876CA">
              <w:rPr>
                <w:rStyle w:val="af5"/>
                <w:rFonts w:hint="eastAsia"/>
                <w:noProof/>
              </w:rPr>
              <w:t>試験車使用履歴</w:t>
            </w:r>
            <w:r w:rsidR="007D58D1">
              <w:rPr>
                <w:noProof/>
                <w:webHidden/>
              </w:rPr>
              <w:tab/>
            </w:r>
            <w:r w:rsidR="007D58D1">
              <w:rPr>
                <w:noProof/>
                <w:webHidden/>
              </w:rPr>
              <w:fldChar w:fldCharType="begin"/>
            </w:r>
            <w:r w:rsidR="007D58D1">
              <w:rPr>
                <w:noProof/>
                <w:webHidden/>
              </w:rPr>
              <w:instrText xml:space="preserve"> PAGEREF _Toc489948334 \h </w:instrText>
            </w:r>
            <w:r w:rsidR="007D58D1">
              <w:rPr>
                <w:noProof/>
                <w:webHidden/>
              </w:rPr>
            </w:r>
            <w:r w:rsidR="007D58D1">
              <w:rPr>
                <w:noProof/>
                <w:webHidden/>
              </w:rPr>
              <w:fldChar w:fldCharType="separate"/>
            </w:r>
            <w:r w:rsidR="007D58D1">
              <w:rPr>
                <w:noProof/>
                <w:webHidden/>
              </w:rPr>
              <w:t>27</w:t>
            </w:r>
            <w:r w:rsidR="007D58D1">
              <w:rPr>
                <w:noProof/>
                <w:webHidden/>
              </w:rPr>
              <w:fldChar w:fldCharType="end"/>
            </w:r>
          </w:hyperlink>
        </w:p>
        <w:p w14:paraId="62C93CAB" w14:textId="77777777" w:rsidR="007D58D1" w:rsidRDefault="006275DB" w:rsidP="007D58D1">
          <w:pPr>
            <w:pStyle w:val="21"/>
            <w:tabs>
              <w:tab w:val="right" w:leader="dot" w:pos="10195"/>
            </w:tabs>
            <w:ind w:right="100"/>
            <w:rPr>
              <w:rFonts w:eastAsiaTheme="minorEastAsia"/>
              <w:noProof/>
              <w:sz w:val="21"/>
            </w:rPr>
          </w:pPr>
          <w:hyperlink w:anchor="_Toc489948335" w:history="1">
            <w:r w:rsidR="007D58D1" w:rsidRPr="00C876CA">
              <w:rPr>
                <w:rStyle w:val="af5"/>
                <w:noProof/>
              </w:rPr>
              <w:t>7-1.</w:t>
            </w:r>
            <w:r w:rsidR="007D58D1" w:rsidRPr="00C876CA">
              <w:rPr>
                <w:rStyle w:val="af5"/>
                <w:rFonts w:hint="eastAsia"/>
                <w:noProof/>
              </w:rPr>
              <w:t xml:space="preserve"> </w:t>
            </w:r>
            <w:r w:rsidR="007D58D1" w:rsidRPr="00C876CA">
              <w:rPr>
                <w:rStyle w:val="af5"/>
                <w:rFonts w:hint="eastAsia"/>
                <w:noProof/>
              </w:rPr>
              <w:t>画面遷移</w:t>
            </w:r>
            <w:r w:rsidR="007D58D1">
              <w:rPr>
                <w:noProof/>
                <w:webHidden/>
              </w:rPr>
              <w:tab/>
            </w:r>
            <w:r w:rsidR="007D58D1">
              <w:rPr>
                <w:noProof/>
                <w:webHidden/>
              </w:rPr>
              <w:fldChar w:fldCharType="begin"/>
            </w:r>
            <w:r w:rsidR="007D58D1">
              <w:rPr>
                <w:noProof/>
                <w:webHidden/>
              </w:rPr>
              <w:instrText xml:space="preserve"> PAGEREF _Toc489948335 \h </w:instrText>
            </w:r>
            <w:r w:rsidR="007D58D1">
              <w:rPr>
                <w:noProof/>
                <w:webHidden/>
              </w:rPr>
            </w:r>
            <w:r w:rsidR="007D58D1">
              <w:rPr>
                <w:noProof/>
                <w:webHidden/>
              </w:rPr>
              <w:fldChar w:fldCharType="separate"/>
            </w:r>
            <w:r w:rsidR="007D58D1">
              <w:rPr>
                <w:noProof/>
                <w:webHidden/>
              </w:rPr>
              <w:t>27</w:t>
            </w:r>
            <w:r w:rsidR="007D58D1">
              <w:rPr>
                <w:noProof/>
                <w:webHidden/>
              </w:rPr>
              <w:fldChar w:fldCharType="end"/>
            </w:r>
          </w:hyperlink>
        </w:p>
        <w:p w14:paraId="5D29492E" w14:textId="77777777" w:rsidR="007D58D1" w:rsidRDefault="006275DB" w:rsidP="007D58D1">
          <w:pPr>
            <w:pStyle w:val="21"/>
            <w:tabs>
              <w:tab w:val="right" w:leader="dot" w:pos="10195"/>
            </w:tabs>
            <w:ind w:right="100"/>
            <w:rPr>
              <w:rFonts w:eastAsiaTheme="minorEastAsia"/>
              <w:noProof/>
              <w:sz w:val="21"/>
            </w:rPr>
          </w:pPr>
          <w:hyperlink w:anchor="_Toc489948336" w:history="1">
            <w:r w:rsidR="007D58D1" w:rsidRPr="00C876CA">
              <w:rPr>
                <w:rStyle w:val="af5"/>
                <w:noProof/>
              </w:rPr>
              <w:t>7-2.</w:t>
            </w:r>
            <w:r w:rsidR="007D58D1" w:rsidRPr="00C876CA">
              <w:rPr>
                <w:rStyle w:val="af5"/>
                <w:rFonts w:hint="eastAsia"/>
                <w:noProof/>
              </w:rPr>
              <w:t xml:space="preserve"> </w:t>
            </w:r>
            <w:r w:rsidR="007D58D1" w:rsidRPr="00C876CA">
              <w:rPr>
                <w:rStyle w:val="af5"/>
                <w:rFonts w:hint="eastAsia"/>
                <w:noProof/>
              </w:rPr>
              <w:t>試験車使用履歴一覧画面</w:t>
            </w:r>
            <w:r w:rsidR="007D58D1">
              <w:rPr>
                <w:noProof/>
                <w:webHidden/>
              </w:rPr>
              <w:tab/>
            </w:r>
            <w:r w:rsidR="007D58D1">
              <w:rPr>
                <w:noProof/>
                <w:webHidden/>
              </w:rPr>
              <w:fldChar w:fldCharType="begin"/>
            </w:r>
            <w:r w:rsidR="007D58D1">
              <w:rPr>
                <w:noProof/>
                <w:webHidden/>
              </w:rPr>
              <w:instrText xml:space="preserve"> PAGEREF _Toc489948336 \h </w:instrText>
            </w:r>
            <w:r w:rsidR="007D58D1">
              <w:rPr>
                <w:noProof/>
                <w:webHidden/>
              </w:rPr>
            </w:r>
            <w:r w:rsidR="007D58D1">
              <w:rPr>
                <w:noProof/>
                <w:webHidden/>
              </w:rPr>
              <w:fldChar w:fldCharType="separate"/>
            </w:r>
            <w:r w:rsidR="007D58D1">
              <w:rPr>
                <w:noProof/>
                <w:webHidden/>
              </w:rPr>
              <w:t>27</w:t>
            </w:r>
            <w:r w:rsidR="007D58D1">
              <w:rPr>
                <w:noProof/>
                <w:webHidden/>
              </w:rPr>
              <w:fldChar w:fldCharType="end"/>
            </w:r>
          </w:hyperlink>
        </w:p>
        <w:p w14:paraId="13E95A7B" w14:textId="77777777" w:rsidR="007D58D1" w:rsidRDefault="006275DB" w:rsidP="007D58D1">
          <w:pPr>
            <w:pStyle w:val="21"/>
            <w:tabs>
              <w:tab w:val="right" w:leader="dot" w:pos="10195"/>
            </w:tabs>
            <w:ind w:right="100"/>
            <w:rPr>
              <w:rFonts w:eastAsiaTheme="minorEastAsia"/>
              <w:noProof/>
              <w:sz w:val="21"/>
            </w:rPr>
          </w:pPr>
          <w:hyperlink w:anchor="_Toc489948337" w:history="1">
            <w:r w:rsidR="007D58D1" w:rsidRPr="00C876CA">
              <w:rPr>
                <w:rStyle w:val="af5"/>
                <w:noProof/>
              </w:rPr>
              <w:t>7-3.</w:t>
            </w:r>
            <w:r w:rsidR="007D58D1" w:rsidRPr="00C876CA">
              <w:rPr>
                <w:rStyle w:val="af5"/>
                <w:rFonts w:hint="eastAsia"/>
                <w:noProof/>
              </w:rPr>
              <w:t xml:space="preserve"> </w:t>
            </w:r>
            <w:r w:rsidR="007D58D1" w:rsidRPr="00C876CA">
              <w:rPr>
                <w:rStyle w:val="af5"/>
                <w:rFonts w:hint="eastAsia"/>
                <w:noProof/>
              </w:rPr>
              <w:t>試験車使用履歴画面</w:t>
            </w:r>
            <w:r w:rsidR="007D58D1">
              <w:rPr>
                <w:noProof/>
                <w:webHidden/>
              </w:rPr>
              <w:tab/>
            </w:r>
            <w:r w:rsidR="007D58D1">
              <w:rPr>
                <w:noProof/>
                <w:webHidden/>
              </w:rPr>
              <w:fldChar w:fldCharType="begin"/>
            </w:r>
            <w:r w:rsidR="007D58D1">
              <w:rPr>
                <w:noProof/>
                <w:webHidden/>
              </w:rPr>
              <w:instrText xml:space="preserve"> PAGEREF _Toc489948337 \h </w:instrText>
            </w:r>
            <w:r w:rsidR="007D58D1">
              <w:rPr>
                <w:noProof/>
                <w:webHidden/>
              </w:rPr>
            </w:r>
            <w:r w:rsidR="007D58D1">
              <w:rPr>
                <w:noProof/>
                <w:webHidden/>
              </w:rPr>
              <w:fldChar w:fldCharType="separate"/>
            </w:r>
            <w:r w:rsidR="007D58D1">
              <w:rPr>
                <w:noProof/>
                <w:webHidden/>
              </w:rPr>
              <w:t>29</w:t>
            </w:r>
            <w:r w:rsidR="007D58D1">
              <w:rPr>
                <w:noProof/>
                <w:webHidden/>
              </w:rPr>
              <w:fldChar w:fldCharType="end"/>
            </w:r>
          </w:hyperlink>
        </w:p>
        <w:p w14:paraId="7A40E251" w14:textId="77777777" w:rsidR="007D58D1" w:rsidRDefault="006275DB" w:rsidP="007D58D1">
          <w:pPr>
            <w:pStyle w:val="21"/>
            <w:tabs>
              <w:tab w:val="right" w:leader="dot" w:pos="10195"/>
            </w:tabs>
            <w:ind w:right="100"/>
            <w:rPr>
              <w:rFonts w:eastAsiaTheme="minorEastAsia"/>
              <w:noProof/>
              <w:sz w:val="21"/>
            </w:rPr>
          </w:pPr>
          <w:hyperlink w:anchor="_Toc489948338" w:history="1">
            <w:r w:rsidR="007D58D1" w:rsidRPr="00C876CA">
              <w:rPr>
                <w:rStyle w:val="af5"/>
                <w:noProof/>
              </w:rPr>
              <w:t>7-4.</w:t>
            </w:r>
            <w:r w:rsidR="007D58D1" w:rsidRPr="00C876CA">
              <w:rPr>
                <w:rStyle w:val="af5"/>
                <w:rFonts w:hint="eastAsia"/>
                <w:noProof/>
              </w:rPr>
              <w:t xml:space="preserve"> </w:t>
            </w:r>
            <w:r w:rsidR="007D58D1" w:rsidRPr="00C876CA">
              <w:rPr>
                <w:rStyle w:val="af5"/>
                <w:rFonts w:hint="eastAsia"/>
                <w:noProof/>
              </w:rPr>
              <w:t>使用履歴承認状況画面</w:t>
            </w:r>
            <w:r w:rsidR="007D58D1">
              <w:rPr>
                <w:noProof/>
                <w:webHidden/>
              </w:rPr>
              <w:tab/>
            </w:r>
            <w:r w:rsidR="007D58D1">
              <w:rPr>
                <w:noProof/>
                <w:webHidden/>
              </w:rPr>
              <w:fldChar w:fldCharType="begin"/>
            </w:r>
            <w:r w:rsidR="007D58D1">
              <w:rPr>
                <w:noProof/>
                <w:webHidden/>
              </w:rPr>
              <w:instrText xml:space="preserve"> PAGEREF _Toc489948338 \h </w:instrText>
            </w:r>
            <w:r w:rsidR="007D58D1">
              <w:rPr>
                <w:noProof/>
                <w:webHidden/>
              </w:rPr>
            </w:r>
            <w:r w:rsidR="007D58D1">
              <w:rPr>
                <w:noProof/>
                <w:webHidden/>
              </w:rPr>
              <w:fldChar w:fldCharType="separate"/>
            </w:r>
            <w:r w:rsidR="007D58D1">
              <w:rPr>
                <w:noProof/>
                <w:webHidden/>
              </w:rPr>
              <w:t>30</w:t>
            </w:r>
            <w:r w:rsidR="007D58D1">
              <w:rPr>
                <w:noProof/>
                <w:webHidden/>
              </w:rPr>
              <w:fldChar w:fldCharType="end"/>
            </w:r>
          </w:hyperlink>
        </w:p>
        <w:p w14:paraId="26374220" w14:textId="77777777" w:rsidR="007D58D1" w:rsidRDefault="006275DB" w:rsidP="007D58D1">
          <w:pPr>
            <w:pStyle w:val="11"/>
            <w:tabs>
              <w:tab w:val="right" w:leader="dot" w:pos="10195"/>
            </w:tabs>
            <w:ind w:left="100" w:right="100"/>
            <w:rPr>
              <w:rFonts w:eastAsiaTheme="minorEastAsia"/>
              <w:noProof/>
              <w:sz w:val="21"/>
            </w:rPr>
          </w:pPr>
          <w:hyperlink w:anchor="_Toc489948339" w:history="1">
            <w:r w:rsidR="007D58D1" w:rsidRPr="00C876CA">
              <w:rPr>
                <w:rStyle w:val="af5"/>
                <w:noProof/>
              </w:rPr>
              <w:t>8.</w:t>
            </w:r>
            <w:r w:rsidR="007D58D1" w:rsidRPr="00C876CA">
              <w:rPr>
                <w:rStyle w:val="af5"/>
                <w:rFonts w:hint="eastAsia"/>
                <w:noProof/>
              </w:rPr>
              <w:t xml:space="preserve"> </w:t>
            </w:r>
            <w:r w:rsidR="007D58D1" w:rsidRPr="00C876CA">
              <w:rPr>
                <w:rStyle w:val="af5"/>
                <w:rFonts w:hint="eastAsia"/>
                <w:noProof/>
              </w:rPr>
              <w:t>管理票検索</w:t>
            </w:r>
            <w:r w:rsidR="007D58D1">
              <w:rPr>
                <w:noProof/>
                <w:webHidden/>
              </w:rPr>
              <w:tab/>
            </w:r>
            <w:r w:rsidR="007D58D1">
              <w:rPr>
                <w:noProof/>
                <w:webHidden/>
              </w:rPr>
              <w:fldChar w:fldCharType="begin"/>
            </w:r>
            <w:r w:rsidR="007D58D1">
              <w:rPr>
                <w:noProof/>
                <w:webHidden/>
              </w:rPr>
              <w:instrText xml:space="preserve"> PAGEREF _Toc489948339 \h </w:instrText>
            </w:r>
            <w:r w:rsidR="007D58D1">
              <w:rPr>
                <w:noProof/>
                <w:webHidden/>
              </w:rPr>
            </w:r>
            <w:r w:rsidR="007D58D1">
              <w:rPr>
                <w:noProof/>
                <w:webHidden/>
              </w:rPr>
              <w:fldChar w:fldCharType="separate"/>
            </w:r>
            <w:r w:rsidR="007D58D1">
              <w:rPr>
                <w:noProof/>
                <w:webHidden/>
              </w:rPr>
              <w:t>31</w:t>
            </w:r>
            <w:r w:rsidR="007D58D1">
              <w:rPr>
                <w:noProof/>
                <w:webHidden/>
              </w:rPr>
              <w:fldChar w:fldCharType="end"/>
            </w:r>
          </w:hyperlink>
        </w:p>
        <w:p w14:paraId="30F0937A" w14:textId="77777777" w:rsidR="007D58D1" w:rsidRDefault="006275DB" w:rsidP="007D58D1">
          <w:pPr>
            <w:pStyle w:val="21"/>
            <w:tabs>
              <w:tab w:val="right" w:leader="dot" w:pos="10195"/>
            </w:tabs>
            <w:ind w:right="100"/>
            <w:rPr>
              <w:rFonts w:eastAsiaTheme="minorEastAsia"/>
              <w:noProof/>
              <w:sz w:val="21"/>
            </w:rPr>
          </w:pPr>
          <w:hyperlink w:anchor="_Toc489948340" w:history="1">
            <w:r w:rsidR="007D58D1" w:rsidRPr="00C876CA">
              <w:rPr>
                <w:rStyle w:val="af5"/>
                <w:noProof/>
              </w:rPr>
              <w:t>8-1.</w:t>
            </w:r>
            <w:r w:rsidR="007D58D1" w:rsidRPr="00C876CA">
              <w:rPr>
                <w:rStyle w:val="af5"/>
                <w:rFonts w:hint="eastAsia"/>
                <w:noProof/>
              </w:rPr>
              <w:t xml:space="preserve"> </w:t>
            </w:r>
            <w:r w:rsidR="007D58D1" w:rsidRPr="00C876CA">
              <w:rPr>
                <w:rStyle w:val="af5"/>
                <w:rFonts w:hint="eastAsia"/>
                <w:noProof/>
              </w:rPr>
              <w:t>画面遷移</w:t>
            </w:r>
            <w:r w:rsidR="007D58D1">
              <w:rPr>
                <w:noProof/>
                <w:webHidden/>
              </w:rPr>
              <w:tab/>
            </w:r>
            <w:r w:rsidR="007D58D1">
              <w:rPr>
                <w:noProof/>
                <w:webHidden/>
              </w:rPr>
              <w:fldChar w:fldCharType="begin"/>
            </w:r>
            <w:r w:rsidR="007D58D1">
              <w:rPr>
                <w:noProof/>
                <w:webHidden/>
              </w:rPr>
              <w:instrText xml:space="preserve"> PAGEREF _Toc489948340 \h </w:instrText>
            </w:r>
            <w:r w:rsidR="007D58D1">
              <w:rPr>
                <w:noProof/>
                <w:webHidden/>
              </w:rPr>
            </w:r>
            <w:r w:rsidR="007D58D1">
              <w:rPr>
                <w:noProof/>
                <w:webHidden/>
              </w:rPr>
              <w:fldChar w:fldCharType="separate"/>
            </w:r>
            <w:r w:rsidR="007D58D1">
              <w:rPr>
                <w:noProof/>
                <w:webHidden/>
              </w:rPr>
              <w:t>31</w:t>
            </w:r>
            <w:r w:rsidR="007D58D1">
              <w:rPr>
                <w:noProof/>
                <w:webHidden/>
              </w:rPr>
              <w:fldChar w:fldCharType="end"/>
            </w:r>
          </w:hyperlink>
        </w:p>
        <w:p w14:paraId="18567E99" w14:textId="77777777" w:rsidR="007D58D1" w:rsidRDefault="006275DB" w:rsidP="007D58D1">
          <w:pPr>
            <w:pStyle w:val="21"/>
            <w:tabs>
              <w:tab w:val="right" w:leader="dot" w:pos="10195"/>
            </w:tabs>
            <w:ind w:right="100"/>
            <w:rPr>
              <w:rFonts w:eastAsiaTheme="minorEastAsia"/>
              <w:noProof/>
              <w:sz w:val="21"/>
            </w:rPr>
          </w:pPr>
          <w:hyperlink w:anchor="_Toc489948341" w:history="1">
            <w:r w:rsidR="007D58D1" w:rsidRPr="00C876CA">
              <w:rPr>
                <w:rStyle w:val="af5"/>
                <w:noProof/>
              </w:rPr>
              <w:t>8-2.</w:t>
            </w:r>
            <w:r w:rsidR="007D58D1" w:rsidRPr="00C876CA">
              <w:rPr>
                <w:rStyle w:val="af5"/>
                <w:rFonts w:hint="eastAsia"/>
                <w:noProof/>
              </w:rPr>
              <w:t xml:space="preserve"> </w:t>
            </w:r>
            <w:r w:rsidR="007D58D1" w:rsidRPr="00C876CA">
              <w:rPr>
                <w:rStyle w:val="af5"/>
                <w:rFonts w:hint="eastAsia"/>
                <w:noProof/>
              </w:rPr>
              <w:t>管理票検索結果画面</w:t>
            </w:r>
            <w:r w:rsidR="007D58D1">
              <w:rPr>
                <w:noProof/>
                <w:webHidden/>
              </w:rPr>
              <w:tab/>
            </w:r>
            <w:r w:rsidR="007D58D1">
              <w:rPr>
                <w:noProof/>
                <w:webHidden/>
              </w:rPr>
              <w:fldChar w:fldCharType="begin"/>
            </w:r>
            <w:r w:rsidR="007D58D1">
              <w:rPr>
                <w:noProof/>
                <w:webHidden/>
              </w:rPr>
              <w:instrText xml:space="preserve"> PAGEREF _Toc489948341 \h </w:instrText>
            </w:r>
            <w:r w:rsidR="007D58D1">
              <w:rPr>
                <w:noProof/>
                <w:webHidden/>
              </w:rPr>
            </w:r>
            <w:r w:rsidR="007D58D1">
              <w:rPr>
                <w:noProof/>
                <w:webHidden/>
              </w:rPr>
              <w:fldChar w:fldCharType="separate"/>
            </w:r>
            <w:r w:rsidR="007D58D1">
              <w:rPr>
                <w:noProof/>
                <w:webHidden/>
              </w:rPr>
              <w:t>32</w:t>
            </w:r>
            <w:r w:rsidR="007D58D1">
              <w:rPr>
                <w:noProof/>
                <w:webHidden/>
              </w:rPr>
              <w:fldChar w:fldCharType="end"/>
            </w:r>
          </w:hyperlink>
        </w:p>
        <w:p w14:paraId="49436DCD" w14:textId="77777777" w:rsidR="007D58D1" w:rsidRDefault="006275DB" w:rsidP="007D58D1">
          <w:pPr>
            <w:pStyle w:val="21"/>
            <w:tabs>
              <w:tab w:val="right" w:leader="dot" w:pos="10195"/>
            </w:tabs>
            <w:ind w:right="100"/>
            <w:rPr>
              <w:rFonts w:eastAsiaTheme="minorEastAsia"/>
              <w:noProof/>
              <w:sz w:val="21"/>
            </w:rPr>
          </w:pPr>
          <w:hyperlink w:anchor="_Toc489948342" w:history="1">
            <w:r w:rsidR="007D58D1" w:rsidRPr="00C876CA">
              <w:rPr>
                <w:rStyle w:val="af5"/>
                <w:noProof/>
              </w:rPr>
              <w:t>8-3.</w:t>
            </w:r>
            <w:r w:rsidR="007D58D1" w:rsidRPr="00C876CA">
              <w:rPr>
                <w:rStyle w:val="af5"/>
                <w:rFonts w:hint="eastAsia"/>
                <w:noProof/>
              </w:rPr>
              <w:t xml:space="preserve"> </w:t>
            </w:r>
            <w:r w:rsidR="007D58D1" w:rsidRPr="00C876CA">
              <w:rPr>
                <w:rStyle w:val="af5"/>
                <w:rFonts w:hint="eastAsia"/>
                <w:noProof/>
              </w:rPr>
              <w:t>管理票検索画面</w:t>
            </w:r>
            <w:r w:rsidR="007D58D1">
              <w:rPr>
                <w:noProof/>
                <w:webHidden/>
              </w:rPr>
              <w:tab/>
            </w:r>
            <w:r w:rsidR="007D58D1">
              <w:rPr>
                <w:noProof/>
                <w:webHidden/>
              </w:rPr>
              <w:fldChar w:fldCharType="begin"/>
            </w:r>
            <w:r w:rsidR="007D58D1">
              <w:rPr>
                <w:noProof/>
                <w:webHidden/>
              </w:rPr>
              <w:instrText xml:space="preserve"> PAGEREF _Toc489948342 \h </w:instrText>
            </w:r>
            <w:r w:rsidR="007D58D1">
              <w:rPr>
                <w:noProof/>
                <w:webHidden/>
              </w:rPr>
            </w:r>
            <w:r w:rsidR="007D58D1">
              <w:rPr>
                <w:noProof/>
                <w:webHidden/>
              </w:rPr>
              <w:fldChar w:fldCharType="separate"/>
            </w:r>
            <w:r w:rsidR="007D58D1">
              <w:rPr>
                <w:noProof/>
                <w:webHidden/>
              </w:rPr>
              <w:t>33</w:t>
            </w:r>
            <w:r w:rsidR="007D58D1">
              <w:rPr>
                <w:noProof/>
                <w:webHidden/>
              </w:rPr>
              <w:fldChar w:fldCharType="end"/>
            </w:r>
          </w:hyperlink>
        </w:p>
        <w:p w14:paraId="3AD8307B" w14:textId="77777777" w:rsidR="007D58D1" w:rsidRDefault="006275DB" w:rsidP="007D58D1">
          <w:pPr>
            <w:pStyle w:val="21"/>
            <w:tabs>
              <w:tab w:val="right" w:leader="dot" w:pos="10195"/>
            </w:tabs>
            <w:ind w:right="100"/>
            <w:rPr>
              <w:rFonts w:eastAsiaTheme="minorEastAsia"/>
              <w:noProof/>
              <w:sz w:val="21"/>
            </w:rPr>
          </w:pPr>
          <w:hyperlink w:anchor="_Toc489948343" w:history="1">
            <w:r w:rsidR="007D58D1" w:rsidRPr="00C876CA">
              <w:rPr>
                <w:rStyle w:val="af5"/>
                <w:noProof/>
              </w:rPr>
              <w:t>8-4.</w:t>
            </w:r>
            <w:r w:rsidR="007D58D1" w:rsidRPr="00C876CA">
              <w:rPr>
                <w:rStyle w:val="af5"/>
                <w:rFonts w:hint="eastAsia"/>
                <w:noProof/>
              </w:rPr>
              <w:t xml:space="preserve"> </w:t>
            </w:r>
            <w:r w:rsidR="007D58D1" w:rsidRPr="00C876CA">
              <w:rPr>
                <w:rStyle w:val="af5"/>
                <w:rFonts w:hint="eastAsia"/>
                <w:noProof/>
              </w:rPr>
              <w:t>検索条件名設定</w:t>
            </w:r>
            <w:r w:rsidR="007D58D1">
              <w:rPr>
                <w:noProof/>
                <w:webHidden/>
              </w:rPr>
              <w:tab/>
            </w:r>
            <w:r w:rsidR="007D58D1">
              <w:rPr>
                <w:noProof/>
                <w:webHidden/>
              </w:rPr>
              <w:fldChar w:fldCharType="begin"/>
            </w:r>
            <w:r w:rsidR="007D58D1">
              <w:rPr>
                <w:noProof/>
                <w:webHidden/>
              </w:rPr>
              <w:instrText xml:space="preserve"> PAGEREF _Toc489948343 \h </w:instrText>
            </w:r>
            <w:r w:rsidR="007D58D1">
              <w:rPr>
                <w:noProof/>
                <w:webHidden/>
              </w:rPr>
            </w:r>
            <w:r w:rsidR="007D58D1">
              <w:rPr>
                <w:noProof/>
                <w:webHidden/>
              </w:rPr>
              <w:fldChar w:fldCharType="separate"/>
            </w:r>
            <w:r w:rsidR="007D58D1">
              <w:rPr>
                <w:noProof/>
                <w:webHidden/>
              </w:rPr>
              <w:t>35</w:t>
            </w:r>
            <w:r w:rsidR="007D58D1">
              <w:rPr>
                <w:noProof/>
                <w:webHidden/>
              </w:rPr>
              <w:fldChar w:fldCharType="end"/>
            </w:r>
          </w:hyperlink>
        </w:p>
        <w:p w14:paraId="12C8C4D0" w14:textId="77777777" w:rsidR="007D58D1" w:rsidRDefault="006275DB" w:rsidP="007D58D1">
          <w:pPr>
            <w:pStyle w:val="11"/>
            <w:tabs>
              <w:tab w:val="right" w:leader="dot" w:pos="10195"/>
            </w:tabs>
            <w:ind w:left="100" w:right="100"/>
            <w:rPr>
              <w:rFonts w:eastAsiaTheme="minorEastAsia"/>
              <w:noProof/>
              <w:sz w:val="21"/>
            </w:rPr>
          </w:pPr>
          <w:hyperlink w:anchor="_Toc489948344" w:history="1">
            <w:r w:rsidR="007D58D1" w:rsidRPr="00C876CA">
              <w:rPr>
                <w:rStyle w:val="af5"/>
                <w:noProof/>
              </w:rPr>
              <w:t>9.</w:t>
            </w:r>
            <w:r w:rsidR="007D58D1" w:rsidRPr="00C876CA">
              <w:rPr>
                <w:rStyle w:val="af5"/>
                <w:rFonts w:hint="eastAsia"/>
                <w:noProof/>
              </w:rPr>
              <w:t xml:space="preserve"> </w:t>
            </w:r>
            <w:r w:rsidR="007D58D1" w:rsidRPr="00C876CA">
              <w:rPr>
                <w:rStyle w:val="af5"/>
                <w:rFonts w:hint="eastAsia"/>
                <w:noProof/>
              </w:rPr>
              <w:t>指定月台数リスト</w:t>
            </w:r>
            <w:r w:rsidR="007D58D1">
              <w:rPr>
                <w:noProof/>
                <w:webHidden/>
              </w:rPr>
              <w:tab/>
            </w:r>
            <w:r w:rsidR="007D58D1">
              <w:rPr>
                <w:noProof/>
                <w:webHidden/>
              </w:rPr>
              <w:fldChar w:fldCharType="begin"/>
            </w:r>
            <w:r w:rsidR="007D58D1">
              <w:rPr>
                <w:noProof/>
                <w:webHidden/>
              </w:rPr>
              <w:instrText xml:space="preserve"> PAGEREF _Toc489948344 \h </w:instrText>
            </w:r>
            <w:r w:rsidR="007D58D1">
              <w:rPr>
                <w:noProof/>
                <w:webHidden/>
              </w:rPr>
            </w:r>
            <w:r w:rsidR="007D58D1">
              <w:rPr>
                <w:noProof/>
                <w:webHidden/>
              </w:rPr>
              <w:fldChar w:fldCharType="separate"/>
            </w:r>
            <w:r w:rsidR="007D58D1">
              <w:rPr>
                <w:noProof/>
                <w:webHidden/>
              </w:rPr>
              <w:t>37</w:t>
            </w:r>
            <w:r w:rsidR="007D58D1">
              <w:rPr>
                <w:noProof/>
                <w:webHidden/>
              </w:rPr>
              <w:fldChar w:fldCharType="end"/>
            </w:r>
          </w:hyperlink>
        </w:p>
        <w:p w14:paraId="3B332925" w14:textId="77777777" w:rsidR="007D58D1" w:rsidRDefault="006275DB" w:rsidP="007D58D1">
          <w:pPr>
            <w:pStyle w:val="21"/>
            <w:tabs>
              <w:tab w:val="right" w:leader="dot" w:pos="10195"/>
            </w:tabs>
            <w:ind w:right="100"/>
            <w:rPr>
              <w:rFonts w:eastAsiaTheme="minorEastAsia"/>
              <w:noProof/>
              <w:sz w:val="21"/>
            </w:rPr>
          </w:pPr>
          <w:hyperlink w:anchor="_Toc489948345" w:history="1">
            <w:r w:rsidR="007D58D1" w:rsidRPr="00C876CA">
              <w:rPr>
                <w:rStyle w:val="af5"/>
                <w:noProof/>
              </w:rPr>
              <w:t>9-1.</w:t>
            </w:r>
            <w:r w:rsidR="007D58D1" w:rsidRPr="00C876CA">
              <w:rPr>
                <w:rStyle w:val="af5"/>
                <w:rFonts w:hint="eastAsia"/>
                <w:noProof/>
              </w:rPr>
              <w:t xml:space="preserve"> </w:t>
            </w:r>
            <w:r w:rsidR="007D58D1" w:rsidRPr="00C876CA">
              <w:rPr>
                <w:rStyle w:val="af5"/>
                <w:rFonts w:hint="eastAsia"/>
                <w:noProof/>
              </w:rPr>
              <w:t>画面遷移</w:t>
            </w:r>
            <w:r w:rsidR="007D58D1">
              <w:rPr>
                <w:noProof/>
                <w:webHidden/>
              </w:rPr>
              <w:tab/>
            </w:r>
            <w:r w:rsidR="007D58D1">
              <w:rPr>
                <w:noProof/>
                <w:webHidden/>
              </w:rPr>
              <w:fldChar w:fldCharType="begin"/>
            </w:r>
            <w:r w:rsidR="007D58D1">
              <w:rPr>
                <w:noProof/>
                <w:webHidden/>
              </w:rPr>
              <w:instrText xml:space="preserve"> PAGEREF _Toc489948345 \h </w:instrText>
            </w:r>
            <w:r w:rsidR="007D58D1">
              <w:rPr>
                <w:noProof/>
                <w:webHidden/>
              </w:rPr>
            </w:r>
            <w:r w:rsidR="007D58D1">
              <w:rPr>
                <w:noProof/>
                <w:webHidden/>
              </w:rPr>
              <w:fldChar w:fldCharType="separate"/>
            </w:r>
            <w:r w:rsidR="007D58D1">
              <w:rPr>
                <w:noProof/>
                <w:webHidden/>
              </w:rPr>
              <w:t>37</w:t>
            </w:r>
            <w:r w:rsidR="007D58D1">
              <w:rPr>
                <w:noProof/>
                <w:webHidden/>
              </w:rPr>
              <w:fldChar w:fldCharType="end"/>
            </w:r>
          </w:hyperlink>
        </w:p>
        <w:p w14:paraId="34BE3228" w14:textId="77777777" w:rsidR="007D58D1" w:rsidRDefault="006275DB" w:rsidP="007D58D1">
          <w:pPr>
            <w:pStyle w:val="21"/>
            <w:tabs>
              <w:tab w:val="right" w:leader="dot" w:pos="10195"/>
            </w:tabs>
            <w:ind w:right="100"/>
            <w:rPr>
              <w:rFonts w:eastAsiaTheme="minorEastAsia"/>
              <w:noProof/>
              <w:sz w:val="21"/>
            </w:rPr>
          </w:pPr>
          <w:hyperlink w:anchor="_Toc489948346" w:history="1">
            <w:r w:rsidR="007D58D1" w:rsidRPr="00C876CA">
              <w:rPr>
                <w:rStyle w:val="af5"/>
                <w:noProof/>
              </w:rPr>
              <w:t>9-2.</w:t>
            </w:r>
            <w:r w:rsidR="007D58D1" w:rsidRPr="00C876CA">
              <w:rPr>
                <w:rStyle w:val="af5"/>
                <w:rFonts w:hint="eastAsia"/>
                <w:noProof/>
              </w:rPr>
              <w:t xml:space="preserve"> </w:t>
            </w:r>
            <w:r w:rsidR="007D58D1" w:rsidRPr="00C876CA">
              <w:rPr>
                <w:rStyle w:val="af5"/>
                <w:rFonts w:hint="eastAsia"/>
                <w:noProof/>
              </w:rPr>
              <w:t>指定月台数リスト画面</w:t>
            </w:r>
            <w:r w:rsidR="007D58D1">
              <w:rPr>
                <w:noProof/>
                <w:webHidden/>
              </w:rPr>
              <w:tab/>
            </w:r>
            <w:r w:rsidR="007D58D1">
              <w:rPr>
                <w:noProof/>
                <w:webHidden/>
              </w:rPr>
              <w:fldChar w:fldCharType="begin"/>
            </w:r>
            <w:r w:rsidR="007D58D1">
              <w:rPr>
                <w:noProof/>
                <w:webHidden/>
              </w:rPr>
              <w:instrText xml:space="preserve"> PAGEREF _Toc489948346 \h </w:instrText>
            </w:r>
            <w:r w:rsidR="007D58D1">
              <w:rPr>
                <w:noProof/>
                <w:webHidden/>
              </w:rPr>
            </w:r>
            <w:r w:rsidR="007D58D1">
              <w:rPr>
                <w:noProof/>
                <w:webHidden/>
              </w:rPr>
              <w:fldChar w:fldCharType="separate"/>
            </w:r>
            <w:r w:rsidR="007D58D1">
              <w:rPr>
                <w:noProof/>
                <w:webHidden/>
              </w:rPr>
              <w:t>37</w:t>
            </w:r>
            <w:r w:rsidR="007D58D1">
              <w:rPr>
                <w:noProof/>
                <w:webHidden/>
              </w:rPr>
              <w:fldChar w:fldCharType="end"/>
            </w:r>
          </w:hyperlink>
        </w:p>
        <w:p w14:paraId="7F96E778" w14:textId="77777777" w:rsidR="007D58D1" w:rsidRDefault="006275DB" w:rsidP="007D58D1">
          <w:pPr>
            <w:pStyle w:val="11"/>
            <w:tabs>
              <w:tab w:val="right" w:leader="dot" w:pos="10195"/>
            </w:tabs>
            <w:ind w:left="100" w:right="100"/>
            <w:rPr>
              <w:rFonts w:eastAsiaTheme="minorEastAsia"/>
              <w:noProof/>
              <w:sz w:val="21"/>
            </w:rPr>
          </w:pPr>
          <w:hyperlink w:anchor="_Toc489948347" w:history="1">
            <w:r w:rsidR="007D58D1" w:rsidRPr="00C876CA">
              <w:rPr>
                <w:rStyle w:val="af5"/>
                <w:noProof/>
              </w:rPr>
              <w:t>10.</w:t>
            </w:r>
            <w:r w:rsidR="007D58D1" w:rsidRPr="00C876CA">
              <w:rPr>
                <w:rStyle w:val="af5"/>
                <w:rFonts w:hint="eastAsia"/>
                <w:noProof/>
              </w:rPr>
              <w:t xml:space="preserve"> </w:t>
            </w:r>
            <w:r w:rsidR="007D58D1" w:rsidRPr="00C876CA">
              <w:rPr>
                <w:rStyle w:val="af5"/>
                <w:rFonts w:hint="eastAsia"/>
                <w:noProof/>
              </w:rPr>
              <w:t>車検・点検リスト発行</w:t>
            </w:r>
            <w:r w:rsidR="007D58D1">
              <w:rPr>
                <w:noProof/>
                <w:webHidden/>
              </w:rPr>
              <w:tab/>
            </w:r>
            <w:r w:rsidR="007D58D1">
              <w:rPr>
                <w:noProof/>
                <w:webHidden/>
              </w:rPr>
              <w:fldChar w:fldCharType="begin"/>
            </w:r>
            <w:r w:rsidR="007D58D1">
              <w:rPr>
                <w:noProof/>
                <w:webHidden/>
              </w:rPr>
              <w:instrText xml:space="preserve"> PAGEREF _Toc489948347 \h </w:instrText>
            </w:r>
            <w:r w:rsidR="007D58D1">
              <w:rPr>
                <w:noProof/>
                <w:webHidden/>
              </w:rPr>
            </w:r>
            <w:r w:rsidR="007D58D1">
              <w:rPr>
                <w:noProof/>
                <w:webHidden/>
              </w:rPr>
              <w:fldChar w:fldCharType="separate"/>
            </w:r>
            <w:r w:rsidR="007D58D1">
              <w:rPr>
                <w:noProof/>
                <w:webHidden/>
              </w:rPr>
              <w:t>41</w:t>
            </w:r>
            <w:r w:rsidR="007D58D1">
              <w:rPr>
                <w:noProof/>
                <w:webHidden/>
              </w:rPr>
              <w:fldChar w:fldCharType="end"/>
            </w:r>
          </w:hyperlink>
        </w:p>
        <w:p w14:paraId="5B3AD69C" w14:textId="77777777" w:rsidR="007D58D1" w:rsidRDefault="006275DB" w:rsidP="007D58D1">
          <w:pPr>
            <w:pStyle w:val="21"/>
            <w:tabs>
              <w:tab w:val="right" w:leader="dot" w:pos="10195"/>
            </w:tabs>
            <w:ind w:right="100"/>
            <w:rPr>
              <w:rFonts w:eastAsiaTheme="minorEastAsia"/>
              <w:noProof/>
              <w:sz w:val="21"/>
            </w:rPr>
          </w:pPr>
          <w:hyperlink w:anchor="_Toc489948348" w:history="1">
            <w:r w:rsidR="007D58D1" w:rsidRPr="00C876CA">
              <w:rPr>
                <w:rStyle w:val="af5"/>
                <w:noProof/>
              </w:rPr>
              <w:t>10-1.</w:t>
            </w:r>
            <w:r w:rsidR="007D58D1" w:rsidRPr="00C876CA">
              <w:rPr>
                <w:rStyle w:val="af5"/>
                <w:rFonts w:hint="eastAsia"/>
                <w:noProof/>
              </w:rPr>
              <w:t xml:space="preserve"> </w:t>
            </w:r>
            <w:r w:rsidR="007D58D1" w:rsidRPr="00C876CA">
              <w:rPr>
                <w:rStyle w:val="af5"/>
                <w:rFonts w:hint="eastAsia"/>
                <w:noProof/>
              </w:rPr>
              <w:t>画面遷移</w:t>
            </w:r>
            <w:r w:rsidR="007D58D1">
              <w:rPr>
                <w:noProof/>
                <w:webHidden/>
              </w:rPr>
              <w:tab/>
            </w:r>
            <w:r w:rsidR="007D58D1">
              <w:rPr>
                <w:noProof/>
                <w:webHidden/>
              </w:rPr>
              <w:fldChar w:fldCharType="begin"/>
            </w:r>
            <w:r w:rsidR="007D58D1">
              <w:rPr>
                <w:noProof/>
                <w:webHidden/>
              </w:rPr>
              <w:instrText xml:space="preserve"> PAGEREF _Toc489948348 \h </w:instrText>
            </w:r>
            <w:r w:rsidR="007D58D1">
              <w:rPr>
                <w:noProof/>
                <w:webHidden/>
              </w:rPr>
            </w:r>
            <w:r w:rsidR="007D58D1">
              <w:rPr>
                <w:noProof/>
                <w:webHidden/>
              </w:rPr>
              <w:fldChar w:fldCharType="separate"/>
            </w:r>
            <w:r w:rsidR="007D58D1">
              <w:rPr>
                <w:noProof/>
                <w:webHidden/>
              </w:rPr>
              <w:t>41</w:t>
            </w:r>
            <w:r w:rsidR="007D58D1">
              <w:rPr>
                <w:noProof/>
                <w:webHidden/>
              </w:rPr>
              <w:fldChar w:fldCharType="end"/>
            </w:r>
          </w:hyperlink>
        </w:p>
        <w:p w14:paraId="7B480DCA" w14:textId="77777777" w:rsidR="007D58D1" w:rsidRDefault="006275DB" w:rsidP="007D58D1">
          <w:pPr>
            <w:pStyle w:val="21"/>
            <w:tabs>
              <w:tab w:val="right" w:leader="dot" w:pos="10195"/>
            </w:tabs>
            <w:ind w:right="100"/>
            <w:rPr>
              <w:rFonts w:eastAsiaTheme="minorEastAsia"/>
              <w:noProof/>
              <w:sz w:val="21"/>
            </w:rPr>
          </w:pPr>
          <w:hyperlink w:anchor="_Toc489948349" w:history="1">
            <w:r w:rsidR="007D58D1" w:rsidRPr="00C876CA">
              <w:rPr>
                <w:rStyle w:val="af5"/>
                <w:noProof/>
              </w:rPr>
              <w:t>10-2.</w:t>
            </w:r>
            <w:r w:rsidR="007D58D1" w:rsidRPr="00C876CA">
              <w:rPr>
                <w:rStyle w:val="af5"/>
                <w:rFonts w:hint="eastAsia"/>
                <w:noProof/>
              </w:rPr>
              <w:t xml:space="preserve"> </w:t>
            </w:r>
            <w:r w:rsidR="007D58D1" w:rsidRPr="00C876CA">
              <w:rPr>
                <w:rStyle w:val="af5"/>
                <w:rFonts w:hint="eastAsia"/>
                <w:noProof/>
              </w:rPr>
              <w:t>表示設定画面</w:t>
            </w:r>
            <w:r w:rsidR="007D58D1">
              <w:rPr>
                <w:noProof/>
                <w:webHidden/>
              </w:rPr>
              <w:tab/>
            </w:r>
            <w:r w:rsidR="007D58D1">
              <w:rPr>
                <w:noProof/>
                <w:webHidden/>
              </w:rPr>
              <w:fldChar w:fldCharType="begin"/>
            </w:r>
            <w:r w:rsidR="007D58D1">
              <w:rPr>
                <w:noProof/>
                <w:webHidden/>
              </w:rPr>
              <w:instrText xml:space="preserve"> PAGEREF _Toc489948349 \h </w:instrText>
            </w:r>
            <w:r w:rsidR="007D58D1">
              <w:rPr>
                <w:noProof/>
                <w:webHidden/>
              </w:rPr>
            </w:r>
            <w:r w:rsidR="007D58D1">
              <w:rPr>
                <w:noProof/>
                <w:webHidden/>
              </w:rPr>
              <w:fldChar w:fldCharType="separate"/>
            </w:r>
            <w:r w:rsidR="007D58D1">
              <w:rPr>
                <w:noProof/>
                <w:webHidden/>
              </w:rPr>
              <w:t>41</w:t>
            </w:r>
            <w:r w:rsidR="007D58D1">
              <w:rPr>
                <w:noProof/>
                <w:webHidden/>
              </w:rPr>
              <w:fldChar w:fldCharType="end"/>
            </w:r>
          </w:hyperlink>
        </w:p>
        <w:p w14:paraId="1645E689" w14:textId="77777777" w:rsidR="007D58D1" w:rsidRDefault="006275DB" w:rsidP="007D58D1">
          <w:pPr>
            <w:pStyle w:val="21"/>
            <w:tabs>
              <w:tab w:val="right" w:leader="dot" w:pos="10195"/>
            </w:tabs>
            <w:ind w:right="100"/>
            <w:rPr>
              <w:rFonts w:eastAsiaTheme="minorEastAsia"/>
              <w:noProof/>
              <w:sz w:val="21"/>
            </w:rPr>
          </w:pPr>
          <w:hyperlink w:anchor="_Toc489948350" w:history="1">
            <w:r w:rsidR="007D58D1" w:rsidRPr="00C876CA">
              <w:rPr>
                <w:rStyle w:val="af5"/>
                <w:noProof/>
              </w:rPr>
              <w:t>10-3.</w:t>
            </w:r>
            <w:r w:rsidR="007D58D1" w:rsidRPr="00C876CA">
              <w:rPr>
                <w:rStyle w:val="af5"/>
                <w:rFonts w:hint="eastAsia"/>
                <w:noProof/>
              </w:rPr>
              <w:t xml:space="preserve"> </w:t>
            </w:r>
            <w:r w:rsidR="007D58D1" w:rsidRPr="00C876CA">
              <w:rPr>
                <w:rStyle w:val="af5"/>
                <w:rFonts w:hint="eastAsia"/>
                <w:noProof/>
              </w:rPr>
              <w:t>車検・点検リスト画面</w:t>
            </w:r>
            <w:r w:rsidR="007D58D1">
              <w:rPr>
                <w:noProof/>
                <w:webHidden/>
              </w:rPr>
              <w:tab/>
            </w:r>
            <w:r w:rsidR="007D58D1">
              <w:rPr>
                <w:noProof/>
                <w:webHidden/>
              </w:rPr>
              <w:fldChar w:fldCharType="begin"/>
            </w:r>
            <w:r w:rsidR="007D58D1">
              <w:rPr>
                <w:noProof/>
                <w:webHidden/>
              </w:rPr>
              <w:instrText xml:space="preserve"> PAGEREF _Toc489948350 \h </w:instrText>
            </w:r>
            <w:r w:rsidR="007D58D1">
              <w:rPr>
                <w:noProof/>
                <w:webHidden/>
              </w:rPr>
            </w:r>
            <w:r w:rsidR="007D58D1">
              <w:rPr>
                <w:noProof/>
                <w:webHidden/>
              </w:rPr>
              <w:fldChar w:fldCharType="separate"/>
            </w:r>
            <w:r w:rsidR="007D58D1">
              <w:rPr>
                <w:noProof/>
                <w:webHidden/>
              </w:rPr>
              <w:t>43</w:t>
            </w:r>
            <w:r w:rsidR="007D58D1">
              <w:rPr>
                <w:noProof/>
                <w:webHidden/>
              </w:rPr>
              <w:fldChar w:fldCharType="end"/>
            </w:r>
          </w:hyperlink>
        </w:p>
        <w:p w14:paraId="02FDF4A4" w14:textId="2CF53F8B" w:rsidR="009C151F" w:rsidRDefault="00296C37" w:rsidP="009C151F">
          <w:pPr>
            <w:ind w:left="100" w:right="100"/>
          </w:pPr>
          <w:r>
            <w:fldChar w:fldCharType="end"/>
          </w:r>
        </w:p>
      </w:sdtContent>
    </w:sdt>
    <w:p w14:paraId="639ED972" w14:textId="77777777" w:rsidR="00801AA1" w:rsidRDefault="00801AA1">
      <w:pPr>
        <w:widowControl/>
        <w:snapToGrid/>
        <w:ind w:leftChars="0" w:left="0" w:rightChars="0" w:right="0"/>
        <w:rPr>
          <w:rFonts w:asciiTheme="majorHAnsi" w:eastAsia="メイリオ" w:hAnsiTheme="majorHAnsi" w:cstheme="majorBidi"/>
          <w:b/>
          <w:color w:val="1F3864" w:themeColor="accent5" w:themeShade="80"/>
          <w:sz w:val="40"/>
          <w:szCs w:val="32"/>
        </w:rPr>
      </w:pPr>
      <w:r>
        <w:br w:type="page"/>
      </w:r>
    </w:p>
    <w:p w14:paraId="6008D3A6" w14:textId="77777777" w:rsidR="009C151F" w:rsidRPr="00402E20" w:rsidRDefault="0091248E" w:rsidP="00B1501D">
      <w:pPr>
        <w:pStyle w:val="a"/>
      </w:pPr>
      <w:bookmarkStart w:id="0" w:name="_Toc489948206"/>
      <w:r>
        <w:rPr>
          <w:rFonts w:hint="eastAsia"/>
        </w:rPr>
        <w:lastRenderedPageBreak/>
        <w:t>ログイン</w:t>
      </w:r>
      <w:bookmarkEnd w:id="0"/>
    </w:p>
    <w:p w14:paraId="4DAC61BE" w14:textId="77777777" w:rsidR="006B4A40" w:rsidRDefault="006B4A40" w:rsidP="00B1501D">
      <w:pPr>
        <w:pStyle w:val="2"/>
        <w:spacing w:before="180" w:after="180"/>
        <w:ind w:left="667" w:right="100"/>
      </w:pPr>
      <w:bookmarkStart w:id="1" w:name="_Toc489948207"/>
      <w:r w:rsidRPr="00CE60E3">
        <w:rPr>
          <w:rFonts w:hint="eastAsia"/>
        </w:rPr>
        <w:t>画面遷移</w:t>
      </w:r>
      <w:bookmarkEnd w:id="1"/>
    </w:p>
    <w:p w14:paraId="692E9914" w14:textId="77777777" w:rsidR="0050076A" w:rsidRDefault="00A06C6A" w:rsidP="00B1501D">
      <w:pPr>
        <w:pStyle w:val="3"/>
        <w:spacing w:before="180" w:after="180"/>
        <w:ind w:left="667" w:right="100"/>
      </w:pPr>
      <w:r>
        <w:rPr>
          <w:rFonts w:hint="eastAsia"/>
        </w:rPr>
        <w:t>ログイン</w:t>
      </w:r>
    </w:p>
    <w:bookmarkStart w:id="2" w:name="_Toc481152689"/>
    <w:bookmarkStart w:id="3" w:name="_Toc481154288"/>
    <w:bookmarkStart w:id="4" w:name="_Toc481421345"/>
    <w:p w14:paraId="3BB3730D" w14:textId="77777777" w:rsidR="00057610" w:rsidRDefault="006275DB" w:rsidP="00057610">
      <w:pPr>
        <w:ind w:leftChars="0" w:left="0" w:right="100"/>
      </w:pPr>
      <w:r>
        <w:pict w14:anchorId="5EEAD57B">
          <v:group id="_x0000_s3827" editas="canvas" style="width:510.25pt;height:145.05pt;mso-position-horizontal-relative:char;mso-position-vertical-relative:line" coordorigin="1134,1968" coordsize="10205,290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828" type="#_x0000_t75" style="position:absolute;left:1134;top:1968;width:10205;height:2901"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3831" type="#_x0000_t32" style="position:absolute;left:2229;top:3423;width:421;height:2;rotation:90" o:connectortype="elbow" adj="-125188,-1,-125188">
              <v:stroke endarrow="block"/>
            </v:shape>
            <v:shape id="Text Box 216" o:spid="_x0000_s3841" type="#_x0000_t202" style="position:absolute;left:1487;top:2199;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9g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" filled="f" strokecolor="black [3213]">
              <v:textbox inset="2.16pt,1.44pt,2.16pt,0">
                <w:txbxContent/>
              </v:textbox>
            </v:shape>
            <v:shape id="Text Box 216" o:spid="_x0000_s3843" type="#_x0000_t202" style="position:absolute;left:1487;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9g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" filled="f" strokecolor="black [3213]">
              <v:textbox inset="2.16pt,1.44pt,2.16pt,0">
                <w:txbxContent>
                  <w:p w14:paraId="4C6A60A6" w14:textId="77777777" w:rsidR="00945770" w:rsidRDefault="00945770" w:rsidP="004B7C7D">
                    <w:pPr>
                      <w:pStyle w:val="Web"/>
                      <w:spacing w:before="0" w:beforeAutospacing="0" w:after="0" w:afterAutospacing="0" w:line="240" w:lineRule="exact"/>
                      <w:ind w:left="102" w:right="102"/>
                      <w:jc w:val="center"/>
                    </w:pPr>
                    <w:r>
                      <w:rPr>
                        <w:rFonts w:cstheme="minorBidi" w:hint="eastAsia"/>
                        <w:color w:val="000000"/>
                        <w:sz w:val="16"/>
                        <w:szCs w:val="16"/>
                      </w:rPr>
                      <w:t>KKS00010</w:t>
                    </w:r>
                  </w:p>
                  <w:p w14:paraId="280A9101" w14:textId="77777777" w:rsidR="00945770" w:rsidRDefault="00945770" w:rsidP="004B7C7D">
                    <w:pPr>
                      <w:pStyle w:val="Web"/>
                      <w:spacing w:before="0" w:beforeAutospacing="0" w:after="0" w:afterAutospacing="0" w:line="240" w:lineRule="exact"/>
                      <w:ind w:left="102" w:right="102"/>
                      <w:jc w:val="center"/>
                    </w:pPr>
                    <w:r>
                      <w:rPr>
                        <w:rFonts w:cstheme="minorBidi" w:hint="eastAsia"/>
                        <w:color w:val="000000"/>
                        <w:sz w:val="16"/>
                        <w:szCs w:val="16"/>
                      </w:rPr>
                      <w:t>メインメニュー</w:t>
                    </w:r>
                  </w:p>
                </w:txbxContent>
              </v:textbox>
            </v:shape>
            <w10:anchorlock/>
          </v:group>
        </w:pict>
      </w:r>
    </w:p>
    <w:p w14:paraId="6E518AF1" w14:textId="77777777" w:rsidR="00973822" w:rsidRDefault="00973822" w:rsidP="00B1501D">
      <w:pPr>
        <w:pStyle w:val="2"/>
        <w:spacing w:before="180" w:after="180"/>
        <w:ind w:left="667" w:right="100"/>
      </w:pPr>
      <w:bookmarkStart w:id="5" w:name="_Toc489948208"/>
      <w:bookmarkEnd w:id="2"/>
      <w:bookmarkEnd w:id="3"/>
      <w:bookmarkEnd w:id="4"/>
      <w:r>
        <w:rPr>
          <w:rFonts w:hint="eastAsia"/>
        </w:rPr>
        <w:t>ログイン</w:t>
      </w:r>
      <w:r w:rsidR="000609E2">
        <w:rPr>
          <w:rFonts w:hint="eastAsia"/>
        </w:rPr>
        <w:t>画面</w:t>
      </w:r>
      <w:bookmarkEnd w:id="5"/>
    </w:p>
    <w:p w14:paraId="494C3BDB" w14:textId="77777777" w:rsidR="00973822" w:rsidRDefault="00973822" w:rsidP="00951792">
      <w:pPr>
        <w:ind w:left="100" w:right="100"/>
      </w:pPr>
      <w:r>
        <w:rPr>
          <w:noProof/>
        </w:rPr>
        <w:drawing>
          <wp:inline distT="0" distB="0" distL="0" distR="0" wp14:anchorId="720CA805" wp14:editId="6A96CDF0">
            <wp:extent cx="3809524" cy="2666667"/>
            <wp:effectExtent l="0" t="0" r="635" b="635"/>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pic:cNvPicPr>
                  </pic:nvPicPr>
                  <pic:blipFill>
                    <a:blip r:embed="rId8" cstate="print"/>
                    <a:stretch>
                      <a:fillRect/>
                    </a:stretch>
                  </pic:blipFill>
                  <pic:spPr>
                    <a:xfrm>
                      <a:off x="0" y="0"/>
                      <a:ext cx="3809524" cy="2666667"/>
                    </a:xfrm>
                    <a:prstGeom prst="rect">
                      <a:avLst/>
                    </a:prstGeom>
                  </pic:spPr>
                </pic:pic>
              </a:graphicData>
            </a:graphic>
          </wp:inline>
        </w:drawing>
      </w:r>
    </w:p>
    <w:p w14:paraId="0CA12797" w14:textId="77777777" w:rsidR="00973822" w:rsidRDefault="00973822" w:rsidP="00B1501D">
      <w:pPr>
        <w:pStyle w:val="3"/>
        <w:spacing w:before="180" w:after="180"/>
        <w:ind w:left="667" w:right="100"/>
      </w:pPr>
      <w:r>
        <w:rPr>
          <w:rFonts w:hint="eastAsia"/>
        </w:rPr>
        <w:t>機能</w:t>
      </w:r>
    </w:p>
    <w:p w14:paraId="1D7875F8" w14:textId="77777777" w:rsidR="00973822" w:rsidRDefault="00973822" w:rsidP="00951792">
      <w:pPr>
        <w:ind w:left="100" w:right="100"/>
      </w:pPr>
      <w:r>
        <w:rPr>
          <w:rFonts w:hint="eastAsia"/>
        </w:rPr>
        <w:t>ログイン情報を入力し</w:t>
      </w:r>
      <w:r w:rsidR="003805C3">
        <w:rPr>
          <w:rFonts w:hint="eastAsia"/>
        </w:rPr>
        <w:t>ユーザー認証を行うことで</w:t>
      </w:r>
      <w:r>
        <w:rPr>
          <w:rFonts w:hint="eastAsia"/>
        </w:rPr>
        <w:t>、</w:t>
      </w:r>
      <w:r w:rsidR="003805C3">
        <w:rPr>
          <w:rFonts w:hint="eastAsia"/>
        </w:rPr>
        <w:t>システムに</w:t>
      </w:r>
      <w:r>
        <w:rPr>
          <w:rFonts w:hint="eastAsia"/>
        </w:rPr>
        <w:t>ログインすることができる。</w:t>
      </w:r>
    </w:p>
    <w:p w14:paraId="315261B8" w14:textId="77777777" w:rsidR="00973822" w:rsidRDefault="00973822" w:rsidP="00B1501D">
      <w:pPr>
        <w:pStyle w:val="3"/>
        <w:spacing w:before="180" w:after="180"/>
        <w:ind w:left="667" w:right="100"/>
      </w:pPr>
      <w:r>
        <w:rPr>
          <w:rFonts w:hint="eastAsia"/>
        </w:rPr>
        <w:t>画面表示</w:t>
      </w:r>
    </w:p>
    <w:p w14:paraId="407B9348" w14:textId="77777777" w:rsidR="00973822" w:rsidRDefault="00973822" w:rsidP="00AA4F19">
      <w:pPr>
        <w:pStyle w:val="a4"/>
        <w:numPr>
          <w:ilvl w:val="0"/>
          <w:numId w:val="12"/>
        </w:numPr>
        <w:ind w:leftChars="0" w:right="100"/>
      </w:pPr>
      <w:r>
        <w:rPr>
          <w:rFonts w:hint="eastAsia"/>
        </w:rPr>
        <w:t>初期表示</w:t>
      </w:r>
    </w:p>
    <w:p w14:paraId="5FCDF6EA" w14:textId="77777777" w:rsidR="00973822" w:rsidRDefault="00973822" w:rsidP="00B1501D">
      <w:pPr>
        <w:pStyle w:val="3"/>
        <w:spacing w:before="180" w:after="180"/>
        <w:ind w:left="667" w:right="100"/>
      </w:pPr>
      <w:r>
        <w:rPr>
          <w:rFonts w:hint="eastAsia"/>
        </w:rPr>
        <w:t>表示項目</w:t>
      </w:r>
    </w:p>
    <w:p w14:paraId="7B864CF7" w14:textId="77777777" w:rsidR="00973822" w:rsidRDefault="00973822" w:rsidP="00951792">
      <w:pPr>
        <w:ind w:left="100" w:right="100"/>
      </w:pPr>
      <w:r>
        <w:rPr>
          <w:rFonts w:hint="eastAsia"/>
        </w:rPr>
        <w:t>ユーザーの権限による制御はなし</w:t>
      </w:r>
    </w:p>
    <w:p w14:paraId="6A439764" w14:textId="77777777" w:rsidR="00973822" w:rsidRDefault="00973822" w:rsidP="00B1501D">
      <w:pPr>
        <w:pStyle w:val="3"/>
        <w:spacing w:before="180" w:after="180"/>
        <w:ind w:left="667" w:right="100"/>
      </w:pPr>
      <w:r>
        <w:rPr>
          <w:rFonts w:hint="eastAsia"/>
        </w:rPr>
        <w:t>操作</w:t>
      </w:r>
    </w:p>
    <w:p w14:paraId="3E13B451" w14:textId="77777777" w:rsidR="00973822" w:rsidRDefault="00973822" w:rsidP="00523E6C">
      <w:pPr>
        <w:pStyle w:val="4"/>
        <w:spacing w:before="180" w:after="180"/>
        <w:ind w:left="100" w:right="100"/>
      </w:pPr>
      <w:r>
        <w:rPr>
          <w:rFonts w:hint="eastAsia"/>
        </w:rPr>
        <w:t>ログイン</w:t>
      </w:r>
    </w:p>
    <w:p w14:paraId="14F94ADD" w14:textId="77777777" w:rsidR="00973822" w:rsidRDefault="00973822" w:rsidP="00523E6C">
      <w:pPr>
        <w:ind w:leftChars="0" w:left="0" w:right="100"/>
      </w:pPr>
      <w:r>
        <w:rPr>
          <w:rFonts w:hint="eastAsia"/>
        </w:rPr>
        <w:t>ユーザー</w:t>
      </w:r>
      <w:r>
        <w:rPr>
          <w:rFonts w:hint="eastAsia"/>
        </w:rPr>
        <w:t>ID</w:t>
      </w:r>
      <w:r>
        <w:rPr>
          <w:rFonts w:hint="eastAsia"/>
        </w:rPr>
        <w:t>とパスワードを入力することで</w:t>
      </w:r>
      <w:r w:rsidR="003805C3">
        <w:rPr>
          <w:rFonts w:hint="eastAsia"/>
        </w:rPr>
        <w:t>ユーザー認証を行いシステムに</w:t>
      </w:r>
      <w:r>
        <w:rPr>
          <w:rFonts w:hint="eastAsia"/>
        </w:rPr>
        <w:t>ログインする。</w:t>
      </w:r>
    </w:p>
    <w:p w14:paraId="3AB9C60B" w14:textId="77777777" w:rsidR="00973822" w:rsidRDefault="003805C3" w:rsidP="00523E6C">
      <w:pPr>
        <w:ind w:leftChars="0" w:left="0" w:right="100"/>
      </w:pPr>
      <w:r>
        <w:rPr>
          <w:rFonts w:hint="eastAsia"/>
        </w:rPr>
        <w:lastRenderedPageBreak/>
        <w:t>「</w:t>
      </w:r>
      <w:r w:rsidR="00973822">
        <w:rPr>
          <w:rFonts w:hint="eastAsia"/>
        </w:rPr>
        <w:t>次回以降は自動的にログインする</w:t>
      </w:r>
      <w:r>
        <w:rPr>
          <w:rFonts w:hint="eastAsia"/>
        </w:rPr>
        <w:t>」</w:t>
      </w:r>
      <w:r w:rsidR="00973822">
        <w:rPr>
          <w:rFonts w:hint="eastAsia"/>
        </w:rPr>
        <w:t>を選択してからログインした場合は、</w:t>
      </w:r>
    </w:p>
    <w:p w14:paraId="03EF71F6" w14:textId="77777777" w:rsidR="00973822" w:rsidRDefault="00973822" w:rsidP="00523E6C">
      <w:pPr>
        <w:ind w:leftChars="0" w:left="0" w:right="100"/>
      </w:pPr>
      <w:r>
        <w:rPr>
          <w:rFonts w:hint="eastAsia"/>
        </w:rPr>
        <w:t>次回以降は本画面を省略し前回入力したログインユーザー</w:t>
      </w:r>
      <w:r>
        <w:rPr>
          <w:rFonts w:hint="eastAsia"/>
        </w:rPr>
        <w:t>ID</w:t>
      </w:r>
      <w:r>
        <w:rPr>
          <w:rFonts w:hint="eastAsia"/>
        </w:rPr>
        <w:t>とパスワードで自動ログインする。</w:t>
      </w:r>
    </w:p>
    <w:p w14:paraId="13F3954E" w14:textId="77777777" w:rsidR="00973822" w:rsidRDefault="00973822" w:rsidP="00523E6C">
      <w:pPr>
        <w:ind w:leftChars="0" w:left="0" w:right="100"/>
      </w:pPr>
    </w:p>
    <w:p w14:paraId="02B387E3" w14:textId="77777777" w:rsidR="00973822" w:rsidRDefault="00973822" w:rsidP="00523E6C">
      <w:pPr>
        <w:pStyle w:val="4"/>
        <w:spacing w:before="180" w:after="180"/>
        <w:ind w:left="100" w:right="100"/>
      </w:pPr>
      <w:r>
        <w:rPr>
          <w:rFonts w:hint="eastAsia"/>
        </w:rPr>
        <w:t>終了</w:t>
      </w:r>
    </w:p>
    <w:p w14:paraId="3C70CBEF" w14:textId="77777777" w:rsidR="00973822" w:rsidRDefault="00973822" w:rsidP="00973822">
      <w:pPr>
        <w:ind w:leftChars="0" w:left="0" w:right="100"/>
      </w:pPr>
      <w:r>
        <w:rPr>
          <w:rFonts w:hint="eastAsia"/>
        </w:rPr>
        <w:t>本システムを終了する。</w:t>
      </w:r>
    </w:p>
    <w:p w14:paraId="4E4C59B5" w14:textId="77777777" w:rsidR="004A237F" w:rsidRDefault="004A237F">
      <w:pPr>
        <w:widowControl/>
        <w:snapToGrid/>
        <w:ind w:leftChars="0" w:left="0" w:rightChars="0" w:right="0"/>
      </w:pPr>
      <w:r>
        <w:br w:type="page"/>
      </w:r>
    </w:p>
    <w:p w14:paraId="621A42FA" w14:textId="77777777" w:rsidR="007602A5" w:rsidRPr="00402E20" w:rsidRDefault="0091248E" w:rsidP="007602A5">
      <w:pPr>
        <w:pStyle w:val="a"/>
      </w:pPr>
      <w:bookmarkStart w:id="6" w:name="_Toc489948209"/>
      <w:r>
        <w:rPr>
          <w:rFonts w:hint="eastAsia"/>
        </w:rPr>
        <w:lastRenderedPageBreak/>
        <w:t>メインメニュー</w:t>
      </w:r>
      <w:bookmarkEnd w:id="6"/>
    </w:p>
    <w:p w14:paraId="248862F0" w14:textId="77777777" w:rsidR="006B4A40" w:rsidRDefault="006B4A40" w:rsidP="00B1501D">
      <w:pPr>
        <w:pStyle w:val="2"/>
        <w:spacing w:before="180" w:after="180"/>
        <w:ind w:left="667" w:right="100"/>
      </w:pPr>
      <w:bookmarkStart w:id="7" w:name="_Toc489948210"/>
      <w:r w:rsidRPr="00CE60E3">
        <w:rPr>
          <w:rFonts w:hint="eastAsia"/>
        </w:rPr>
        <w:t>画面遷移</w:t>
      </w:r>
      <w:bookmarkEnd w:id="7"/>
    </w:p>
    <w:p w14:paraId="1F485D2B" w14:textId="77777777" w:rsidR="00A06C6A" w:rsidRDefault="00A06C6A" w:rsidP="00B1501D">
      <w:pPr>
        <w:pStyle w:val="3"/>
        <w:spacing w:before="180" w:after="180"/>
        <w:ind w:left="667" w:right="100"/>
      </w:pPr>
      <w:r>
        <w:rPr>
          <w:rFonts w:hint="eastAsia"/>
        </w:rPr>
        <w:t>全体</w:t>
      </w:r>
    </w:p>
    <w:p w14:paraId="362AF524" w14:textId="18F2E38E" w:rsidR="00A06C6A" w:rsidRDefault="006275DB" w:rsidP="00A06C6A">
      <w:pPr>
        <w:ind w:leftChars="0" w:left="0" w:right="100"/>
      </w:pPr>
      <w:r>
        <w:pict w14:anchorId="345EB6E8">
          <v:group id="_x0000_s3806" editas="canvas" style="width:510.25pt;height:329.25pt;mso-position-horizontal-relative:char;mso-position-vertical-relative:line" coordorigin="1134,1968" coordsize="10205,6585">
            <o:lock v:ext="edit" aspectratio="t"/>
            <v:shape id="_x0000_s3807" type="#_x0000_t75" style="position:absolute;left:1134;top:1968;width:10205;height:6585" o:preferrelative="f">
              <v:fill o:detectmouseclick="t"/>
              <v:path o:extrusionok="t" o:connecttype="none"/>
              <o:lock v:ext="edit" text="t"/>
            </v:shape>
            <v:shape id="Text Box 216" o:spid="_x0000_s3808" type="#_x0000_t202" style="position:absolute;left:1487;top:2193;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LW19A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" filled="f" strokecolor="black [3213]">
              <v:textbox style="mso-next-textbox:#Text Box 216" inset="2.16pt,1.44pt,2.16pt,0">
                <w:txbxContent>
                  <w:p w14:paraId="47016E43" w14:textId="77777777" w:rsidR="00945770" w:rsidRDefault="00945770" w:rsidP="004B7C7D">
                    <w:pPr>
                      <w:pStyle w:val="Web"/>
                      <w:spacing w:before="0" w:beforeAutospacing="0" w:after="0" w:afterAutospacing="0" w:line="240" w:lineRule="exact"/>
                      <w:ind w:left="102" w:right="102"/>
                      <w:jc w:val="center"/>
                    </w:pPr>
                    <w:r>
                      <w:rPr>
                        <w:rFonts w:cstheme="minorBidi" w:hint="eastAsia"/>
                        <w:color w:val="000000"/>
                        <w:sz w:val="16"/>
                        <w:szCs w:val="16"/>
                      </w:rPr>
                      <w:t>KKS00001</w:t>
                    </w:r>
                  </w:p>
                  <w:p w14:paraId="1CEFED96" w14:textId="77777777" w:rsidR="00945770" w:rsidRDefault="00945770" w:rsidP="004B7C7D">
                    <w:pPr>
                      <w:pStyle w:val="Web"/>
                      <w:spacing w:before="0" w:beforeAutospacing="0" w:after="0" w:afterAutospacing="0" w:line="240" w:lineRule="exact"/>
                      <w:ind w:left="102" w:right="102"/>
                      <w:jc w:val="center"/>
                    </w:pPr>
                    <w:r>
                      <w:rPr>
                        <w:rFonts w:cstheme="minorBidi" w:hint="eastAsia"/>
                        <w:color w:val="000000"/>
                        <w:sz w:val="16"/>
                        <w:szCs w:val="16"/>
                      </w:rPr>
                      <w:t>ログイン画面</w:t>
                    </w:r>
                  </w:p>
                  <w:p w14:paraId="3B7A66E3" w14:textId="77777777" w:rsidR="00945770" w:rsidRDefault="00945770" w:rsidP="004B7C7D">
                    <w:pPr>
                      <w:pStyle w:val="Web"/>
                      <w:spacing w:before="0" w:beforeAutospacing="0" w:after="0" w:afterAutospacing="0" w:line="240" w:lineRule="exact"/>
                      <w:ind w:left="102" w:right="102"/>
                      <w:jc w:val="center"/>
                    </w:pPr>
                    <w:r>
                      <w:rPr>
                        <w:rFonts w:cstheme="minorBidi" w:hint="eastAsia"/>
                        <w:color w:val="000000"/>
                        <w:sz w:val="16"/>
                        <w:szCs w:val="16"/>
                      </w:rPr>
                      <w:t>KKS00010</w:t>
                    </w:r>
                  </w:p>
                  <w:p w14:paraId="61C9F2AC" w14:textId="77777777" w:rsidR="00945770" w:rsidRDefault="00945770" w:rsidP="004B7C7D">
                    <w:pPr>
                      <w:pStyle w:val="Web"/>
                      <w:spacing w:before="0" w:beforeAutospacing="0" w:after="0" w:afterAutospacing="0" w:line="240" w:lineRule="exact"/>
                      <w:ind w:left="102" w:right="102"/>
                      <w:jc w:val="center"/>
                    </w:pPr>
                    <w:r>
                      <w:rPr>
                        <w:rFonts w:cstheme="minorBidi" w:hint="eastAsia"/>
                        <w:color w:val="000000"/>
                        <w:sz w:val="16"/>
                        <w:szCs w:val="16"/>
                      </w:rPr>
                      <w:t>メインメニューKKS00001</w:t>
                    </w:r>
                  </w:p>
                  <w:p w14:paraId="1B6F9305" w14:textId="77777777" w:rsidR="00945770" w:rsidRDefault="00945770" w:rsidP="004B7C7D">
                    <w:pPr>
                      <w:pStyle w:val="Web"/>
                      <w:spacing w:before="0" w:beforeAutospacing="0" w:after="0" w:afterAutospacing="0" w:line="240" w:lineRule="exact"/>
                      <w:ind w:left="102" w:right="102"/>
                      <w:jc w:val="center"/>
                    </w:pPr>
                    <w:r>
                      <w:rPr>
                        <w:rFonts w:cstheme="minorBidi" w:hint="eastAsia"/>
                        <w:color w:val="000000"/>
                        <w:sz w:val="16"/>
                        <w:szCs w:val="16"/>
                      </w:rPr>
                      <w:t>ログイン画面</w:t>
                    </w:r>
                  </w:p>
                </w:txbxContent>
              </v:textbox>
            </v:shape>
            <v:shape id="Text Box 216" o:spid="_x0000_s3809" type="#_x0000_t202" style="position:absolute;left:1487;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9g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" filled="f" strokecolor="black [3213]">
              <v:textbox inset="2.16pt,1.44pt,2.16pt,0">
                <w:txbxContent>
                  <w:p w14:paraId="045C6A5D" w14:textId="77777777" w:rsidR="00945770" w:rsidRDefault="00945770" w:rsidP="00F77E83">
                    <w:pPr>
                      <w:pStyle w:val="Web"/>
                      <w:spacing w:before="0" w:beforeAutospacing="0" w:after="0" w:afterAutospacing="0" w:line="240" w:lineRule="exact"/>
                      <w:ind w:left="102" w:right="102"/>
                      <w:jc w:val="center"/>
                    </w:pPr>
                    <w:r>
                      <w:rPr>
                        <w:rFonts w:cstheme="minorBidi" w:hint="eastAsia"/>
                        <w:color w:val="000000"/>
                        <w:sz w:val="16"/>
                        <w:szCs w:val="16"/>
                      </w:rPr>
                      <w:t>KKS00010</w:t>
                    </w:r>
                  </w:p>
                  <w:p w14:paraId="68691EBD" w14:textId="77777777" w:rsidR="00945770" w:rsidRDefault="00945770" w:rsidP="00F77E83">
                    <w:pPr>
                      <w:pStyle w:val="Web"/>
                      <w:spacing w:before="0" w:beforeAutospacing="0" w:after="0" w:afterAutospacing="0" w:line="240" w:lineRule="exact"/>
                      <w:ind w:left="102" w:right="102"/>
                      <w:jc w:val="center"/>
                    </w:pPr>
                    <w:r>
                      <w:rPr>
                        <w:rFonts w:cstheme="minorBidi" w:hint="eastAsia"/>
                        <w:color w:val="000000"/>
                        <w:sz w:val="16"/>
                        <w:szCs w:val="16"/>
                      </w:rPr>
                      <w:t>メインメニュー</w:t>
                    </w:r>
                  </w:p>
                </w:txbxContent>
              </v:textbox>
            </v:shape>
            <v:shape id="_x0000_s3810" type="#_x0000_t32" style="position:absolute;left:2229;top:3423;width:421;height:2;rotation:90" o:connectortype="elbow" adj="-125188,-1,-125188">
              <v:stroke endarrow="block"/>
            </v:shape>
            <v:shape id="Text Box 216" o:spid="_x0000_s3813" type="#_x0000_t202" style="position:absolute;left:4619;top:4808;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9g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" filled="f" strokecolor="black [3213]">
              <v:textbox inset="2.16pt,1.44pt,2.16pt,0">
                <w:txbxContent>
                  <w:p w14:paraId="079DECEA" w14:textId="77777777" w:rsidR="00945770" w:rsidRDefault="00945770" w:rsidP="00F77E83">
                    <w:pPr>
                      <w:pStyle w:val="Web"/>
                      <w:spacing w:before="0" w:beforeAutospacing="0" w:after="0" w:afterAutospacing="0" w:line="240" w:lineRule="exact"/>
                      <w:ind w:left="100" w:right="100"/>
                      <w:jc w:val="center"/>
                    </w:pPr>
                    <w:r w:rsidRPr="00C14CF7">
                      <w:rPr>
                        <w:rFonts w:cstheme="minorBidi" w:hint="eastAsia"/>
                        <w:color w:val="000000"/>
                        <w:sz w:val="16"/>
                        <w:szCs w:val="16"/>
                      </w:rPr>
                      <w:t>TSC02010</w:t>
                    </w:r>
                  </w:p>
                  <w:p w14:paraId="50968B1F" w14:textId="77777777" w:rsidR="00945770" w:rsidRDefault="00945770" w:rsidP="00F77E83">
                    <w:pPr>
                      <w:pStyle w:val="Web"/>
                      <w:spacing w:before="0" w:beforeAutospacing="0" w:after="0" w:afterAutospacing="0" w:line="240" w:lineRule="exact"/>
                      <w:ind w:left="102" w:right="102"/>
                      <w:jc w:val="center"/>
                    </w:pPr>
                    <w:r w:rsidRPr="00C14CF7">
                      <w:rPr>
                        <w:rFonts w:cstheme="minorBidi" w:hint="eastAsia"/>
                        <w:color w:val="000000"/>
                        <w:sz w:val="16"/>
                        <w:szCs w:val="16"/>
                      </w:rPr>
                      <w:t>廃却期限リスト</w:t>
                    </w:r>
                  </w:p>
                </w:txbxContent>
              </v:textbox>
            </v:shape>
            <v:shape id="Text Box 216" o:spid="_x0000_s3819" type="#_x0000_t202" style="position:absolute;left:4619;top:6011;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9g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" filled="f" strokecolor="black [3213]">
              <v:textbox inset="2.16pt,1.44pt,2.16pt,0">
                <w:txbxContent>
                  <w:p w14:paraId="780D1483" w14:textId="77777777" w:rsidR="00945770" w:rsidRDefault="00945770" w:rsidP="00F77E83">
                    <w:pPr>
                      <w:pStyle w:val="Web"/>
                      <w:spacing w:before="0" w:beforeAutospacing="0" w:after="0" w:afterAutospacing="0" w:line="240" w:lineRule="exact"/>
                      <w:ind w:left="100" w:right="100"/>
                      <w:jc w:val="center"/>
                    </w:pPr>
                    <w:r w:rsidRPr="00F95A44">
                      <w:rPr>
                        <w:rFonts w:cstheme="minorBidi" w:hint="eastAsia"/>
                        <w:color w:val="000000"/>
                        <w:sz w:val="16"/>
                        <w:szCs w:val="16"/>
                      </w:rPr>
                      <w:t>TSC07010</w:t>
                    </w:r>
                  </w:p>
                  <w:p w14:paraId="28D8EA4A" w14:textId="77777777" w:rsidR="00945770" w:rsidRDefault="00945770" w:rsidP="00F77E83">
                    <w:pPr>
                      <w:pStyle w:val="Web"/>
                      <w:spacing w:before="0" w:beforeAutospacing="0" w:after="0" w:afterAutospacing="0" w:line="240" w:lineRule="exact"/>
                      <w:ind w:left="102" w:right="102"/>
                      <w:jc w:val="center"/>
                    </w:pPr>
                    <w:r w:rsidRPr="00F95A44">
                      <w:rPr>
                        <w:rFonts w:cstheme="minorBidi" w:hint="eastAsia"/>
                        <w:color w:val="000000"/>
                        <w:sz w:val="16"/>
                        <w:szCs w:val="16"/>
                      </w:rPr>
                      <w:t>処理待ち車両リスト</w:t>
                    </w:r>
                  </w:p>
                </w:txbxContent>
              </v:textbox>
            </v:shape>
            <v:shape id="Text Box 216" o:spid="_x0000_s3820" type="#_x0000_t202" style="position:absolute;left:4619;top:7185;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9g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" filled="f" strokecolor="black [3213]">
              <v:textbox inset="2.16pt,1.44pt,2.16pt,0">
                <w:txbxContent>
                  <w:p w14:paraId="4BC08992" w14:textId="77777777" w:rsidR="00945770" w:rsidRDefault="00945770" w:rsidP="00F77E83">
                    <w:pPr>
                      <w:pStyle w:val="Web"/>
                      <w:spacing w:before="0" w:beforeAutospacing="0" w:after="0" w:afterAutospacing="0" w:line="240" w:lineRule="exact"/>
                      <w:ind w:left="100" w:right="100"/>
                      <w:jc w:val="center"/>
                    </w:pPr>
                    <w:r w:rsidRPr="007C18D8">
                      <w:rPr>
                        <w:rFonts w:cstheme="minorBidi" w:hint="eastAsia"/>
                        <w:color w:val="000000"/>
                        <w:sz w:val="16"/>
                        <w:szCs w:val="16"/>
                      </w:rPr>
                      <w:t>TSC03010</w:t>
                    </w:r>
                  </w:p>
                  <w:p w14:paraId="346A869F" w14:textId="77777777" w:rsidR="00945770" w:rsidRDefault="00945770" w:rsidP="00F77E83">
                    <w:pPr>
                      <w:pStyle w:val="Web"/>
                      <w:spacing w:before="0" w:beforeAutospacing="0" w:after="0" w:afterAutospacing="0" w:line="240" w:lineRule="exact"/>
                      <w:ind w:left="102" w:right="102"/>
                      <w:jc w:val="center"/>
                    </w:pPr>
                    <w:r w:rsidRPr="007C18D8">
                      <w:rPr>
                        <w:rFonts w:cstheme="minorBidi" w:hint="eastAsia"/>
                        <w:color w:val="000000"/>
                        <w:sz w:val="16"/>
                        <w:szCs w:val="16"/>
                      </w:rPr>
                      <w:t>試験車使用履歴一覧</w:t>
                    </w:r>
                  </w:p>
                </w:txbxContent>
              </v:textbox>
            </v:shape>
            <v:shape id="Text Box 216" o:spid="_x0000_s3821" type="#_x0000_t202" style="position:absolute;left:6863;top:4808;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9g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" filled="f" strokecolor="black [3213]">
              <v:textbox inset="2.16pt,1.44pt,2.16pt,0">
                <w:txbxContent>
                  <w:p w14:paraId="307C4BB2" w14:textId="77777777" w:rsidR="00945770" w:rsidRDefault="00945770" w:rsidP="00F77E83">
                    <w:pPr>
                      <w:pStyle w:val="Web"/>
                      <w:spacing w:before="0" w:beforeAutospacing="0" w:after="0" w:afterAutospacing="0" w:line="240" w:lineRule="exact"/>
                      <w:ind w:left="100" w:right="100"/>
                      <w:jc w:val="center"/>
                    </w:pPr>
                    <w:r w:rsidRPr="00AE0525">
                      <w:rPr>
                        <w:rFonts w:cstheme="minorBidi" w:hint="eastAsia"/>
                        <w:color w:val="000000"/>
                        <w:sz w:val="16"/>
                        <w:szCs w:val="16"/>
                      </w:rPr>
                      <w:t>TSC04010</w:t>
                    </w:r>
                  </w:p>
                  <w:p w14:paraId="2B70B552" w14:textId="77777777" w:rsidR="00945770" w:rsidRDefault="00945770" w:rsidP="00F77E83">
                    <w:pPr>
                      <w:pStyle w:val="Web"/>
                      <w:spacing w:before="0" w:beforeAutospacing="0" w:after="0" w:afterAutospacing="0" w:line="240" w:lineRule="exact"/>
                      <w:ind w:left="102" w:right="102"/>
                      <w:jc w:val="center"/>
                    </w:pPr>
                    <w:r w:rsidRPr="00AE0525">
                      <w:rPr>
                        <w:rFonts w:cstheme="minorBidi" w:hint="eastAsia"/>
                        <w:color w:val="000000"/>
                        <w:sz w:val="16"/>
                        <w:szCs w:val="16"/>
                      </w:rPr>
                      <w:t>管理票検索結果</w:t>
                    </w:r>
                  </w:p>
                </w:txbxContent>
              </v:textbox>
            </v:shape>
            <v:shape id="Text Box 216" o:spid="_x0000_s3822" type="#_x0000_t202" style="position:absolute;left:6863;top:6001;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9g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" filled="f" strokecolor="black [3213]">
              <v:textbox inset="2.16pt,1.44pt,2.16pt,0">
                <w:txbxContent>
                  <w:p w14:paraId="080583C8" w14:textId="77777777" w:rsidR="00945770" w:rsidRDefault="00945770" w:rsidP="00F77E83">
                    <w:pPr>
                      <w:pStyle w:val="Web"/>
                      <w:spacing w:before="0" w:beforeAutospacing="0" w:after="0" w:afterAutospacing="0" w:line="240" w:lineRule="exact"/>
                      <w:ind w:left="100" w:right="100"/>
                      <w:jc w:val="center"/>
                      <w:rPr>
                        <w:rFonts w:cstheme="minorBidi"/>
                        <w:color w:val="000000"/>
                        <w:sz w:val="16"/>
                        <w:szCs w:val="16"/>
                      </w:rPr>
                    </w:pPr>
                    <w:r w:rsidRPr="00D7442B">
                      <w:rPr>
                        <w:rFonts w:cstheme="minorBidi" w:hint="eastAsia"/>
                        <w:color w:val="000000"/>
                        <w:sz w:val="16"/>
                        <w:szCs w:val="16"/>
                      </w:rPr>
                      <w:t>TSC05010</w:t>
                    </w:r>
                  </w:p>
                  <w:p w14:paraId="569D3352" w14:textId="77777777" w:rsidR="00945770" w:rsidRDefault="00945770" w:rsidP="00F77E83">
                    <w:pPr>
                      <w:pStyle w:val="Web"/>
                      <w:spacing w:before="0" w:beforeAutospacing="0" w:after="0" w:afterAutospacing="0" w:line="240" w:lineRule="exact"/>
                      <w:ind w:left="102" w:right="102"/>
                      <w:jc w:val="center"/>
                    </w:pPr>
                    <w:r w:rsidRPr="00D7442B">
                      <w:rPr>
                        <w:rFonts w:cstheme="minorBidi" w:hint="eastAsia"/>
                        <w:color w:val="000000"/>
                        <w:sz w:val="16"/>
                        <w:szCs w:val="16"/>
                      </w:rPr>
                      <w:t>指定月台数リスト</w:t>
                    </w:r>
                  </w:p>
                </w:txbxContent>
              </v:textbox>
            </v:shape>
            <v:shape id="Text Box 216" o:spid="_x0000_s3823" type="#_x0000_t202" style="position:absolute;left:6861;top:7185;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9g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" filled="f" strokecolor="black [3213]">
              <v:textbox inset="2.16pt,1.44pt,2.16pt,0">
                <w:txbxContent>
                  <w:p w14:paraId="4E3315A4" w14:textId="77777777" w:rsidR="00945770" w:rsidRDefault="00945770" w:rsidP="00F77E83">
                    <w:pPr>
                      <w:pStyle w:val="Web"/>
                      <w:spacing w:before="0" w:beforeAutospacing="0" w:after="0" w:afterAutospacing="0" w:line="240" w:lineRule="exact"/>
                      <w:ind w:left="100" w:right="100"/>
                      <w:jc w:val="center"/>
                      <w:rPr>
                        <w:rFonts w:cstheme="minorBidi"/>
                        <w:color w:val="000000"/>
                        <w:sz w:val="16"/>
                        <w:szCs w:val="16"/>
                      </w:rPr>
                    </w:pPr>
                    <w:r w:rsidRPr="00D7442B">
                      <w:rPr>
                        <w:rFonts w:cstheme="minorBidi" w:hint="eastAsia"/>
                        <w:color w:val="000000"/>
                        <w:sz w:val="16"/>
                        <w:szCs w:val="16"/>
                      </w:rPr>
                      <w:t>TSC06010</w:t>
                    </w:r>
                  </w:p>
                  <w:p w14:paraId="18D2007C" w14:textId="77777777" w:rsidR="00945770" w:rsidRDefault="00945770" w:rsidP="00F77E83">
                    <w:pPr>
                      <w:pStyle w:val="Web"/>
                      <w:spacing w:before="0" w:beforeAutospacing="0" w:after="0" w:afterAutospacing="0" w:line="240" w:lineRule="exact"/>
                      <w:ind w:left="102" w:right="102"/>
                      <w:jc w:val="center"/>
                    </w:pPr>
                    <w:r w:rsidRPr="00D7442B">
                      <w:rPr>
                        <w:rFonts w:cstheme="minorBidi" w:hint="eastAsia"/>
                        <w:color w:val="000000"/>
                        <w:sz w:val="16"/>
                        <w:szCs w:val="16"/>
                      </w:rPr>
                      <w:t>車検・点検リスト</w:t>
                    </w:r>
                  </w:p>
                </w:txbxContent>
              </v:textbox>
            </v:shape>
            <v:shape id="Text Box 216" o:spid="_x0000_s3824" type="#_x0000_t202" style="position:absolute;left:4432;top:4654;width:4545;height:369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9g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" filled="f" strokecolor="black [3213]">
              <v:textbox inset="2.16pt,1.44pt,2.16pt,0">
                <w:txbxContent>
                  <w:p w14:paraId="2112EE39" w14:textId="77777777" w:rsidR="00945770" w:rsidRDefault="00945770" w:rsidP="00F77E83">
                    <w:pPr>
                      <w:pStyle w:val="Web"/>
                      <w:spacing w:before="0" w:beforeAutospacing="0" w:after="0" w:afterAutospacing="0" w:line="240" w:lineRule="exact"/>
                      <w:ind w:left="102" w:right="102"/>
                      <w:jc w:val="center"/>
                    </w:pPr>
                  </w:p>
                </w:txbxContent>
              </v:textbox>
            </v:shape>
            <v:shapetype id="_x0000_t33" coordsize="21600,21600" o:spt="33" o:oned="t" path="m,l21600,r,21600e" filled="f">
              <v:stroke joinstyle="miter"/>
              <v:path arrowok="t" fillok="f" o:connecttype="none"/>
              <o:lock v:ext="edit" shapetype="t"/>
            </v:shapetype>
            <v:shape id="_x0000_s3825" type="#_x0000_t33" style="position:absolute;left:2480;top:4595;width:1893;height:2011;rotation:90;flip:x" o:connectortype="elbow" adj="-28013,64779,-28013">
              <v:stroke endarrow="block"/>
            </v:shape>
            <w10:anchorlock/>
          </v:group>
        </w:pict>
      </w:r>
    </w:p>
    <w:p w14:paraId="290B3A99" w14:textId="77777777" w:rsidR="004A237F" w:rsidRDefault="004A237F" w:rsidP="00B1501D">
      <w:pPr>
        <w:pStyle w:val="2"/>
        <w:spacing w:before="180" w:after="180"/>
        <w:ind w:left="667" w:right="100"/>
      </w:pPr>
      <w:bookmarkStart w:id="8" w:name="_Toc489948211"/>
      <w:r>
        <w:rPr>
          <w:rFonts w:hint="eastAsia"/>
        </w:rPr>
        <w:lastRenderedPageBreak/>
        <w:t>メインメニュー</w:t>
      </w:r>
      <w:r w:rsidR="00EE0D7C">
        <w:rPr>
          <w:rFonts w:hint="eastAsia"/>
        </w:rPr>
        <w:t>画面</w:t>
      </w:r>
      <w:bookmarkEnd w:id="8"/>
    </w:p>
    <w:p w14:paraId="4D7F4F5B" w14:textId="7E49013D" w:rsidR="004A237F" w:rsidRDefault="00EC451B" w:rsidP="0077333D">
      <w:pPr>
        <w:widowControl/>
        <w:snapToGrid/>
        <w:ind w:leftChars="0" w:left="0" w:rightChars="0" w:right="0"/>
      </w:pPr>
      <w:r>
        <w:rPr>
          <w:noProof/>
        </w:rPr>
        <w:drawing>
          <wp:inline distT="0" distB="0" distL="0" distR="0" wp14:anchorId="4510A1DF" wp14:editId="7453AE64">
            <wp:extent cx="6480175" cy="378650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3786505"/>
                    </a:xfrm>
                    <a:prstGeom prst="rect">
                      <a:avLst/>
                    </a:prstGeom>
                  </pic:spPr>
                </pic:pic>
              </a:graphicData>
            </a:graphic>
          </wp:inline>
        </w:drawing>
      </w:r>
      <w:r>
        <w:rPr>
          <w:noProof/>
        </w:rPr>
        <w:drawing>
          <wp:inline distT="0" distB="0" distL="0" distR="0" wp14:anchorId="72E38681" wp14:editId="0A76EDD1">
            <wp:extent cx="6480175" cy="3786505"/>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3786505"/>
                    </a:xfrm>
                    <a:prstGeom prst="rect">
                      <a:avLst/>
                    </a:prstGeom>
                  </pic:spPr>
                </pic:pic>
              </a:graphicData>
            </a:graphic>
          </wp:inline>
        </w:drawing>
      </w:r>
    </w:p>
    <w:p w14:paraId="272114F9" w14:textId="55481718" w:rsidR="009144AB" w:rsidRDefault="009144AB" w:rsidP="0077333D">
      <w:pPr>
        <w:widowControl/>
        <w:snapToGrid/>
        <w:ind w:leftChars="0" w:left="0" w:rightChars="0" w:right="0"/>
      </w:pPr>
    </w:p>
    <w:p w14:paraId="77BCFB24" w14:textId="07224365" w:rsidR="004A237F" w:rsidRDefault="004A237F" w:rsidP="0077333D">
      <w:pPr>
        <w:widowControl/>
        <w:snapToGrid/>
        <w:ind w:leftChars="0" w:left="0" w:rightChars="0" w:right="0"/>
      </w:pPr>
    </w:p>
    <w:p w14:paraId="27FB8393" w14:textId="77777777" w:rsidR="004A237F" w:rsidRDefault="004A237F" w:rsidP="00B1501D">
      <w:pPr>
        <w:pStyle w:val="3"/>
        <w:spacing w:before="180" w:after="180"/>
        <w:ind w:left="667" w:right="100"/>
      </w:pPr>
      <w:r>
        <w:rPr>
          <w:rFonts w:hint="eastAsia"/>
        </w:rPr>
        <w:lastRenderedPageBreak/>
        <w:t>機能</w:t>
      </w:r>
    </w:p>
    <w:p w14:paraId="76F35CAA" w14:textId="77777777" w:rsidR="004A237F" w:rsidRDefault="007B5EDC" w:rsidP="0077333D">
      <w:pPr>
        <w:widowControl/>
        <w:snapToGrid/>
        <w:ind w:leftChars="0" w:left="0" w:rightChars="0" w:right="0"/>
      </w:pPr>
      <w:r>
        <w:rPr>
          <w:rFonts w:hint="eastAsia"/>
        </w:rPr>
        <w:t>各機能画面への遷移と</w:t>
      </w:r>
      <w:r w:rsidR="004A237F">
        <w:rPr>
          <w:rFonts w:hint="eastAsia"/>
        </w:rPr>
        <w:t>公開</w:t>
      </w:r>
      <w:r>
        <w:rPr>
          <w:rFonts w:hint="eastAsia"/>
        </w:rPr>
        <w:t>中</w:t>
      </w:r>
      <w:r w:rsidR="004A237F">
        <w:rPr>
          <w:rFonts w:hint="eastAsia"/>
        </w:rPr>
        <w:t>のお知らせ表示ができる。</w:t>
      </w:r>
    </w:p>
    <w:p w14:paraId="7136E3C9" w14:textId="77777777" w:rsidR="004A237F" w:rsidRDefault="004A237F" w:rsidP="00B1501D">
      <w:pPr>
        <w:pStyle w:val="3"/>
        <w:spacing w:before="180" w:after="180"/>
        <w:ind w:left="667" w:right="100"/>
      </w:pPr>
      <w:r>
        <w:rPr>
          <w:rFonts w:hint="eastAsia"/>
        </w:rPr>
        <w:t>画面表示</w:t>
      </w:r>
    </w:p>
    <w:p w14:paraId="61CD83F0" w14:textId="77777777" w:rsidR="004A237F" w:rsidRDefault="004A237F" w:rsidP="0077333D">
      <w:pPr>
        <w:widowControl/>
        <w:snapToGrid/>
        <w:ind w:leftChars="0" w:left="0" w:rightChars="0" w:right="0"/>
      </w:pPr>
      <w:r>
        <w:rPr>
          <w:rFonts w:hint="eastAsia"/>
        </w:rPr>
        <w:t>ログイン画面でログイン後</w:t>
      </w:r>
      <w:r w:rsidR="007B5EDC">
        <w:rPr>
          <w:rFonts w:hint="eastAsia"/>
        </w:rPr>
        <w:t>に</w:t>
      </w:r>
      <w:r>
        <w:rPr>
          <w:rFonts w:hint="eastAsia"/>
        </w:rPr>
        <w:t>初期表示される画面</w:t>
      </w:r>
    </w:p>
    <w:p w14:paraId="244B7A03" w14:textId="77777777" w:rsidR="004A237F" w:rsidRDefault="004A237F" w:rsidP="00B1501D">
      <w:pPr>
        <w:pStyle w:val="3"/>
        <w:spacing w:before="180" w:after="180"/>
        <w:ind w:left="667" w:right="100"/>
      </w:pPr>
      <w:r>
        <w:rPr>
          <w:rFonts w:hint="eastAsia"/>
        </w:rPr>
        <w:t>表示項目</w:t>
      </w:r>
    </w:p>
    <w:p w14:paraId="1E3BEC7A" w14:textId="77777777" w:rsidR="004A237F" w:rsidRDefault="004A237F" w:rsidP="0077333D">
      <w:pPr>
        <w:ind w:left="100" w:right="100"/>
      </w:pPr>
      <w:r>
        <w:rPr>
          <w:rFonts w:hint="eastAsia"/>
        </w:rPr>
        <w:t>参照権限必須</w:t>
      </w:r>
    </w:p>
    <w:p w14:paraId="7270351A" w14:textId="77777777" w:rsidR="009E664A" w:rsidRDefault="009E664A" w:rsidP="009E664A">
      <w:pPr>
        <w:ind w:left="100" w:right="100"/>
      </w:pPr>
      <w:r>
        <w:rPr>
          <w:rFonts w:hint="eastAsia"/>
        </w:rPr>
        <w:t>・廃却期限リストボタン</w:t>
      </w:r>
    </w:p>
    <w:p w14:paraId="2DBE08D9" w14:textId="77777777" w:rsidR="009E664A" w:rsidRDefault="009E664A" w:rsidP="009E664A">
      <w:pPr>
        <w:ind w:left="100" w:right="100"/>
      </w:pPr>
      <w:r>
        <w:rPr>
          <w:rFonts w:hint="eastAsia"/>
        </w:rPr>
        <w:t>・処理待ち車両リストボタン</w:t>
      </w:r>
    </w:p>
    <w:p w14:paraId="6E663283" w14:textId="77777777" w:rsidR="009E664A" w:rsidRDefault="009E664A" w:rsidP="009E664A">
      <w:pPr>
        <w:ind w:left="100" w:right="100"/>
      </w:pPr>
      <w:r>
        <w:rPr>
          <w:rFonts w:hint="eastAsia"/>
        </w:rPr>
        <w:t>・試験車使用履歴ボタン</w:t>
      </w:r>
    </w:p>
    <w:p w14:paraId="61ACC8F1" w14:textId="77777777" w:rsidR="009E664A" w:rsidRDefault="009E664A" w:rsidP="009E664A">
      <w:pPr>
        <w:ind w:left="100" w:right="100"/>
      </w:pPr>
      <w:r>
        <w:rPr>
          <w:rFonts w:hint="eastAsia"/>
        </w:rPr>
        <w:t>・管理票検索ボタン</w:t>
      </w:r>
    </w:p>
    <w:p w14:paraId="3CA5C168" w14:textId="77777777" w:rsidR="009E664A" w:rsidRDefault="009E664A" w:rsidP="009E664A">
      <w:pPr>
        <w:ind w:left="100" w:right="100"/>
      </w:pPr>
      <w:r>
        <w:rPr>
          <w:rFonts w:hint="eastAsia"/>
        </w:rPr>
        <w:t>・指定月台数リストボタン</w:t>
      </w:r>
    </w:p>
    <w:p w14:paraId="3DF99649" w14:textId="77777777" w:rsidR="009E664A" w:rsidRDefault="009E664A" w:rsidP="009E664A">
      <w:pPr>
        <w:ind w:left="100" w:right="100"/>
      </w:pPr>
      <w:r>
        <w:rPr>
          <w:rFonts w:hint="eastAsia"/>
        </w:rPr>
        <w:t>・車検・点検リスト発行</w:t>
      </w:r>
    </w:p>
    <w:p w14:paraId="4ADF458E" w14:textId="24D1CF52" w:rsidR="003E52B5" w:rsidRDefault="003E52B5" w:rsidP="003E52B5">
      <w:pPr>
        <w:pStyle w:val="3"/>
        <w:spacing w:before="180" w:after="180"/>
        <w:ind w:left="667" w:right="100"/>
      </w:pPr>
      <w:r>
        <w:rPr>
          <w:rFonts w:hint="eastAsia"/>
        </w:rPr>
        <w:t>操作</w:t>
      </w:r>
    </w:p>
    <w:p w14:paraId="73DA436B" w14:textId="77777777" w:rsidR="004A237F" w:rsidRDefault="008C4813" w:rsidP="0077333D">
      <w:pPr>
        <w:pStyle w:val="4"/>
        <w:spacing w:before="180" w:after="180"/>
        <w:ind w:left="100" w:right="100"/>
      </w:pPr>
      <w:r>
        <w:rPr>
          <w:rFonts w:hint="eastAsia"/>
        </w:rPr>
        <w:t>廃却期限リスト</w:t>
      </w:r>
    </w:p>
    <w:p w14:paraId="17595F41" w14:textId="77777777" w:rsidR="004A237F" w:rsidRDefault="008C4813" w:rsidP="0077333D">
      <w:pPr>
        <w:ind w:left="100" w:right="100"/>
      </w:pPr>
      <w:r>
        <w:rPr>
          <w:rFonts w:hint="eastAsia"/>
        </w:rPr>
        <w:t>廃却期限リスト</w:t>
      </w:r>
      <w:r w:rsidR="004A237F">
        <w:rPr>
          <w:rFonts w:hint="eastAsia"/>
        </w:rPr>
        <w:t>画面へ遷移する。</w:t>
      </w:r>
    </w:p>
    <w:p w14:paraId="0D5C81BF" w14:textId="77777777" w:rsidR="004A237F" w:rsidRDefault="00E85FD7" w:rsidP="0077333D">
      <w:pPr>
        <w:pStyle w:val="4"/>
        <w:spacing w:before="180" w:after="180"/>
        <w:ind w:left="100" w:right="100"/>
      </w:pPr>
      <w:r>
        <w:rPr>
          <w:rFonts w:hint="eastAsia"/>
        </w:rPr>
        <w:t>処理待ち車両リスト</w:t>
      </w:r>
    </w:p>
    <w:p w14:paraId="30EA223A" w14:textId="77777777" w:rsidR="004A237F" w:rsidRDefault="00E85FD7" w:rsidP="0077333D">
      <w:pPr>
        <w:ind w:left="100" w:right="100"/>
      </w:pPr>
      <w:r>
        <w:rPr>
          <w:rFonts w:hint="eastAsia"/>
        </w:rPr>
        <w:t>処理待ち車両リスト画面へ遷移する。</w:t>
      </w:r>
    </w:p>
    <w:p w14:paraId="212FDA7F" w14:textId="77777777" w:rsidR="004A237F" w:rsidRDefault="000C498A" w:rsidP="0077333D">
      <w:pPr>
        <w:pStyle w:val="4"/>
        <w:spacing w:before="180" w:after="180"/>
        <w:ind w:left="100" w:right="100"/>
      </w:pPr>
      <w:r>
        <w:rPr>
          <w:rFonts w:hint="eastAsia"/>
        </w:rPr>
        <w:t>試験車使用履歴</w:t>
      </w:r>
    </w:p>
    <w:p w14:paraId="43DE024B" w14:textId="77777777" w:rsidR="004A237F" w:rsidRDefault="000C498A" w:rsidP="0077333D">
      <w:pPr>
        <w:ind w:left="100" w:right="100"/>
      </w:pPr>
      <w:r>
        <w:rPr>
          <w:rFonts w:hint="eastAsia"/>
        </w:rPr>
        <w:t>試験車使用履歴</w:t>
      </w:r>
      <w:r w:rsidR="004A237F">
        <w:rPr>
          <w:rFonts w:hint="eastAsia"/>
        </w:rPr>
        <w:t>画面へ遷移する。</w:t>
      </w:r>
    </w:p>
    <w:p w14:paraId="370ACE04" w14:textId="77777777" w:rsidR="00E06A61" w:rsidRDefault="00E06A61" w:rsidP="00E06A61">
      <w:pPr>
        <w:pStyle w:val="4"/>
        <w:spacing w:before="180" w:after="180"/>
        <w:ind w:left="100" w:right="100"/>
      </w:pPr>
      <w:r>
        <w:rPr>
          <w:rFonts w:hint="eastAsia"/>
        </w:rPr>
        <w:t>管理票検索</w:t>
      </w:r>
    </w:p>
    <w:p w14:paraId="348E2FF8" w14:textId="77777777" w:rsidR="00E06A61" w:rsidRDefault="00E06A61" w:rsidP="00E06A61">
      <w:pPr>
        <w:ind w:left="100" w:right="100"/>
      </w:pPr>
      <w:r>
        <w:rPr>
          <w:rFonts w:hint="eastAsia"/>
        </w:rPr>
        <w:t>管理票検索画面へ遷移する。</w:t>
      </w:r>
    </w:p>
    <w:p w14:paraId="4DD2FFA1" w14:textId="77777777" w:rsidR="00E06A61" w:rsidRDefault="00E06A61" w:rsidP="00E06A61">
      <w:pPr>
        <w:pStyle w:val="4"/>
        <w:spacing w:before="180" w:after="180"/>
        <w:ind w:left="100" w:right="100"/>
      </w:pPr>
      <w:r>
        <w:rPr>
          <w:rFonts w:hint="eastAsia"/>
        </w:rPr>
        <w:t>指定月台数リスト</w:t>
      </w:r>
    </w:p>
    <w:p w14:paraId="32A5A8B8" w14:textId="77777777" w:rsidR="00E06A61" w:rsidRDefault="00E06A61" w:rsidP="00E06A61">
      <w:pPr>
        <w:ind w:left="100" w:right="100"/>
      </w:pPr>
      <w:r>
        <w:rPr>
          <w:rFonts w:hint="eastAsia"/>
        </w:rPr>
        <w:t>指定月台数リスト画面へ遷移する。</w:t>
      </w:r>
    </w:p>
    <w:p w14:paraId="18465D88" w14:textId="77777777" w:rsidR="00E06A61" w:rsidRDefault="00E06A61" w:rsidP="00E06A61">
      <w:pPr>
        <w:pStyle w:val="4"/>
        <w:spacing w:before="180" w:after="180"/>
        <w:ind w:left="100" w:right="100"/>
      </w:pPr>
      <w:r>
        <w:rPr>
          <w:rFonts w:hint="eastAsia"/>
        </w:rPr>
        <w:t>車検・点検リスト</w:t>
      </w:r>
    </w:p>
    <w:p w14:paraId="5E7EF735" w14:textId="77777777" w:rsidR="00E06A61" w:rsidRDefault="00E06A61" w:rsidP="00E06A61">
      <w:pPr>
        <w:ind w:left="100" w:right="100"/>
      </w:pPr>
      <w:r>
        <w:rPr>
          <w:rFonts w:hint="eastAsia"/>
        </w:rPr>
        <w:t>車検・点検リスト画面へ遷移する。</w:t>
      </w:r>
    </w:p>
    <w:p w14:paraId="47DE8D10" w14:textId="77777777" w:rsidR="007635B2" w:rsidRDefault="007635B2" w:rsidP="007635B2">
      <w:pPr>
        <w:pStyle w:val="4"/>
        <w:spacing w:before="180" w:after="180"/>
        <w:ind w:left="100" w:right="100"/>
      </w:pPr>
      <w:r>
        <w:rPr>
          <w:rFonts w:hint="eastAsia"/>
        </w:rPr>
        <w:t>メインメニュー</w:t>
      </w:r>
    </w:p>
    <w:p w14:paraId="3FD66C5D" w14:textId="77777777" w:rsidR="007635B2" w:rsidRDefault="007635B2" w:rsidP="007635B2">
      <w:pPr>
        <w:ind w:left="100" w:right="100"/>
      </w:pPr>
      <w:r>
        <w:rPr>
          <w:rFonts w:hint="eastAsia"/>
        </w:rPr>
        <w:t>メインメニューに表示ボタンを切り替える。</w:t>
      </w:r>
    </w:p>
    <w:p w14:paraId="2008058D" w14:textId="77777777" w:rsidR="004A237F" w:rsidRDefault="004A237F" w:rsidP="0077333D">
      <w:pPr>
        <w:pStyle w:val="4"/>
        <w:spacing w:before="180" w:after="180"/>
        <w:ind w:left="100" w:right="100"/>
      </w:pPr>
      <w:r>
        <w:rPr>
          <w:rFonts w:hint="eastAsia"/>
        </w:rPr>
        <w:t>メニュー</w:t>
      </w:r>
    </w:p>
    <w:p w14:paraId="6EC9BCEC" w14:textId="77777777" w:rsidR="004A237F" w:rsidRDefault="004A237F" w:rsidP="0077333D">
      <w:pPr>
        <w:ind w:left="100" w:right="100"/>
      </w:pPr>
      <w:r>
        <w:rPr>
          <w:rFonts w:hint="eastAsia"/>
        </w:rPr>
        <w:t>選択された画面へ遷移する。</w:t>
      </w:r>
    </w:p>
    <w:p w14:paraId="4C61AD9C" w14:textId="77777777" w:rsidR="004A237F" w:rsidRDefault="004A237F" w:rsidP="0077333D">
      <w:pPr>
        <w:pStyle w:val="4"/>
        <w:spacing w:before="180" w:after="180"/>
        <w:ind w:left="100" w:right="100"/>
      </w:pPr>
      <w:r>
        <w:rPr>
          <w:rFonts w:hint="eastAsia"/>
        </w:rPr>
        <w:t>お気に入り</w:t>
      </w:r>
    </w:p>
    <w:p w14:paraId="5A4E0785" w14:textId="77777777" w:rsidR="004A237F" w:rsidRDefault="004A237F" w:rsidP="0077333D">
      <w:pPr>
        <w:ind w:left="100" w:right="100"/>
      </w:pPr>
      <w:r>
        <w:rPr>
          <w:rFonts w:hint="eastAsia"/>
        </w:rPr>
        <w:t>各画面で登録されてお気に入りの一覧を表示して、</w:t>
      </w:r>
    </w:p>
    <w:p w14:paraId="7E836EF3" w14:textId="77777777" w:rsidR="004A237F" w:rsidRPr="001D010D" w:rsidRDefault="004A237F" w:rsidP="0077333D">
      <w:pPr>
        <w:ind w:left="100" w:right="100"/>
      </w:pPr>
      <w:r>
        <w:rPr>
          <w:rFonts w:hint="eastAsia"/>
        </w:rPr>
        <w:t>お気に入りが選択された場合は登録した検索条件で一覧を検索した状態で画面へ遷移する。</w:t>
      </w:r>
    </w:p>
    <w:p w14:paraId="1344673A" w14:textId="77777777" w:rsidR="004A237F" w:rsidRPr="005F04D4" w:rsidRDefault="004A237F" w:rsidP="0077333D">
      <w:pPr>
        <w:pStyle w:val="4"/>
        <w:spacing w:before="180" w:after="180"/>
        <w:ind w:left="100" w:right="100"/>
      </w:pPr>
      <w:r>
        <w:rPr>
          <w:rFonts w:hint="eastAsia"/>
        </w:rPr>
        <w:lastRenderedPageBreak/>
        <w:t>表示</w:t>
      </w:r>
    </w:p>
    <w:p w14:paraId="4238D4CB" w14:textId="77777777" w:rsidR="004A237F" w:rsidRDefault="007635B2" w:rsidP="0077333D">
      <w:pPr>
        <w:ind w:left="100" w:right="100"/>
      </w:pPr>
      <w:r>
        <w:rPr>
          <w:rFonts w:hint="eastAsia"/>
        </w:rPr>
        <w:t>「</w:t>
      </w:r>
      <w:r w:rsidR="004A237F">
        <w:rPr>
          <w:rFonts w:hint="eastAsia"/>
        </w:rPr>
        <w:t>縦に</w:t>
      </w:r>
      <w:r>
        <w:rPr>
          <w:rFonts w:hint="eastAsia"/>
        </w:rPr>
        <w:t>並べて</w:t>
      </w:r>
      <w:r w:rsidR="004A237F">
        <w:rPr>
          <w:rFonts w:hint="eastAsia"/>
        </w:rPr>
        <w:t>表示</w:t>
      </w:r>
      <w:r>
        <w:rPr>
          <w:rFonts w:hint="eastAsia"/>
        </w:rPr>
        <w:t>」</w:t>
      </w:r>
      <w:r w:rsidR="004A237F">
        <w:rPr>
          <w:rFonts w:hint="eastAsia"/>
        </w:rPr>
        <w:t>を選択した場合は</w:t>
      </w:r>
      <w:r>
        <w:rPr>
          <w:rFonts w:hint="eastAsia"/>
        </w:rPr>
        <w:t>、</w:t>
      </w:r>
      <w:r w:rsidR="004A237F">
        <w:rPr>
          <w:rFonts w:hint="eastAsia"/>
        </w:rPr>
        <w:t>現在表示されている各画面</w:t>
      </w:r>
      <w:r>
        <w:rPr>
          <w:rFonts w:hint="eastAsia"/>
        </w:rPr>
        <w:t>の</w:t>
      </w:r>
      <w:r w:rsidR="00C64C27">
        <w:rPr>
          <w:rFonts w:hint="eastAsia"/>
        </w:rPr>
        <w:t>ウィンドウ</w:t>
      </w:r>
      <w:r w:rsidR="004A237F">
        <w:rPr>
          <w:rFonts w:hint="eastAsia"/>
        </w:rPr>
        <w:t>に縦に並べて表示する。</w:t>
      </w:r>
    </w:p>
    <w:p w14:paraId="1948367B" w14:textId="77777777" w:rsidR="004A237F" w:rsidRDefault="007635B2" w:rsidP="0077333D">
      <w:pPr>
        <w:ind w:left="100" w:right="100"/>
      </w:pPr>
      <w:r>
        <w:rPr>
          <w:rFonts w:hint="eastAsia"/>
        </w:rPr>
        <w:t>「</w:t>
      </w:r>
      <w:r w:rsidR="004A237F">
        <w:rPr>
          <w:rFonts w:hint="eastAsia"/>
        </w:rPr>
        <w:t>横に</w:t>
      </w:r>
      <w:r>
        <w:rPr>
          <w:rFonts w:hint="eastAsia"/>
        </w:rPr>
        <w:t>並べて</w:t>
      </w:r>
      <w:r w:rsidR="004A237F">
        <w:rPr>
          <w:rFonts w:hint="eastAsia"/>
        </w:rPr>
        <w:t>表示</w:t>
      </w:r>
      <w:r>
        <w:rPr>
          <w:rFonts w:hint="eastAsia"/>
        </w:rPr>
        <w:t>」</w:t>
      </w:r>
      <w:r w:rsidR="004A237F">
        <w:rPr>
          <w:rFonts w:hint="eastAsia"/>
        </w:rPr>
        <w:t>を選択した場合は</w:t>
      </w:r>
      <w:r>
        <w:rPr>
          <w:rFonts w:hint="eastAsia"/>
        </w:rPr>
        <w:t>、</w:t>
      </w:r>
      <w:r w:rsidR="004A237F">
        <w:rPr>
          <w:rFonts w:hint="eastAsia"/>
        </w:rPr>
        <w:t>現在表示されている各画面</w:t>
      </w:r>
      <w:r>
        <w:rPr>
          <w:rFonts w:hint="eastAsia"/>
        </w:rPr>
        <w:t>の</w:t>
      </w:r>
      <w:r w:rsidR="00C64C27">
        <w:rPr>
          <w:rFonts w:hint="eastAsia"/>
        </w:rPr>
        <w:t>ウィンドウ</w:t>
      </w:r>
      <w:r w:rsidR="004A237F">
        <w:rPr>
          <w:rFonts w:hint="eastAsia"/>
        </w:rPr>
        <w:t>に横に並べて表示する。</w:t>
      </w:r>
    </w:p>
    <w:p w14:paraId="025ED225" w14:textId="77777777" w:rsidR="004A237F" w:rsidRPr="005F04D4" w:rsidRDefault="004A237F" w:rsidP="0077333D">
      <w:pPr>
        <w:pStyle w:val="4"/>
        <w:spacing w:before="180" w:after="180"/>
        <w:ind w:left="100" w:right="100"/>
      </w:pPr>
      <w:r>
        <w:rPr>
          <w:rFonts w:hint="eastAsia"/>
        </w:rPr>
        <w:t>ヘルプ</w:t>
      </w:r>
    </w:p>
    <w:p w14:paraId="0AB09788" w14:textId="77777777" w:rsidR="004A237F" w:rsidRDefault="004A237F" w:rsidP="0077333D">
      <w:pPr>
        <w:ind w:left="100" w:right="100"/>
      </w:pPr>
      <w:r>
        <w:rPr>
          <w:rFonts w:hint="eastAsia"/>
        </w:rPr>
        <w:t>ヘルプ</w:t>
      </w:r>
      <w:r w:rsidR="00EA7FC9">
        <w:rPr>
          <w:rFonts w:hint="eastAsia"/>
        </w:rPr>
        <w:t>ファイル</w:t>
      </w:r>
      <w:r>
        <w:rPr>
          <w:rFonts w:hint="eastAsia"/>
        </w:rPr>
        <w:t>を表示する。</w:t>
      </w:r>
    </w:p>
    <w:p w14:paraId="33B1F7D4" w14:textId="77777777" w:rsidR="004A237F" w:rsidRDefault="004A237F" w:rsidP="0077333D">
      <w:pPr>
        <w:pStyle w:val="4"/>
        <w:spacing w:before="180" w:after="180"/>
        <w:ind w:left="100" w:right="100"/>
      </w:pPr>
      <w:r>
        <w:rPr>
          <w:rFonts w:hint="eastAsia"/>
        </w:rPr>
        <w:t>ログオフ</w:t>
      </w:r>
    </w:p>
    <w:p w14:paraId="4D7D4C0F" w14:textId="77777777" w:rsidR="004A237F" w:rsidRDefault="004A237F" w:rsidP="0077333D">
      <w:pPr>
        <w:ind w:left="100" w:right="100"/>
      </w:pPr>
      <w:r>
        <w:rPr>
          <w:rFonts w:hint="eastAsia"/>
        </w:rPr>
        <w:t>現在表示されている各画面を全て閉じ、ログイン画面へ遷移する。</w:t>
      </w:r>
    </w:p>
    <w:p w14:paraId="5ADBB40D" w14:textId="77777777" w:rsidR="004A237F" w:rsidRDefault="004A237F" w:rsidP="0077333D">
      <w:pPr>
        <w:pStyle w:val="4"/>
        <w:spacing w:before="180" w:after="180"/>
        <w:ind w:left="100" w:right="100"/>
      </w:pPr>
      <w:r>
        <w:rPr>
          <w:rFonts w:hint="eastAsia"/>
        </w:rPr>
        <w:t>お知らせ</w:t>
      </w:r>
    </w:p>
    <w:p w14:paraId="39973BBA" w14:textId="77777777" w:rsidR="004A237F" w:rsidRDefault="004A237F" w:rsidP="004A237F">
      <w:pPr>
        <w:ind w:left="100" w:right="100"/>
      </w:pPr>
      <w:r>
        <w:rPr>
          <w:rFonts w:hint="eastAsia"/>
        </w:rPr>
        <w:t>公開</w:t>
      </w:r>
      <w:r w:rsidR="000A3A6C">
        <w:rPr>
          <w:rFonts w:hint="eastAsia"/>
        </w:rPr>
        <w:t>中</w:t>
      </w:r>
      <w:r>
        <w:rPr>
          <w:rFonts w:hint="eastAsia"/>
        </w:rPr>
        <w:t>の</w:t>
      </w:r>
      <w:r w:rsidR="000A3A6C">
        <w:rPr>
          <w:rFonts w:hint="eastAsia"/>
        </w:rPr>
        <w:t>お知らせ</w:t>
      </w:r>
      <w:r>
        <w:rPr>
          <w:rFonts w:hint="eastAsia"/>
        </w:rPr>
        <w:t>が一覧に表示され、選択時は設定されている</w:t>
      </w:r>
      <w:r>
        <w:rPr>
          <w:rFonts w:hint="eastAsia"/>
        </w:rPr>
        <w:t>URL</w:t>
      </w:r>
      <w:r>
        <w:rPr>
          <w:rFonts w:hint="eastAsia"/>
        </w:rPr>
        <w:t>のページをブラウザで表示する。</w:t>
      </w:r>
    </w:p>
    <w:p w14:paraId="79DB22B6" w14:textId="77777777" w:rsidR="004A237F" w:rsidRDefault="004A237F">
      <w:pPr>
        <w:widowControl/>
        <w:snapToGrid/>
        <w:ind w:leftChars="0" w:left="0" w:rightChars="0" w:right="0"/>
      </w:pPr>
      <w:r>
        <w:br w:type="page"/>
      </w:r>
    </w:p>
    <w:p w14:paraId="66CF9FA5" w14:textId="77777777" w:rsidR="007602A5" w:rsidRPr="00402E20" w:rsidRDefault="007602A5" w:rsidP="007602A5">
      <w:pPr>
        <w:pStyle w:val="a"/>
      </w:pPr>
      <w:bookmarkStart w:id="9" w:name="_Toc489948212"/>
      <w:r>
        <w:rPr>
          <w:rFonts w:hint="eastAsia"/>
        </w:rPr>
        <w:lastRenderedPageBreak/>
        <w:t>共通</w:t>
      </w:r>
      <w:bookmarkEnd w:id="9"/>
    </w:p>
    <w:p w14:paraId="3F0D3A6F" w14:textId="77777777" w:rsidR="00B064EE" w:rsidRDefault="00B064EE" w:rsidP="00B1501D">
      <w:pPr>
        <w:pStyle w:val="2"/>
        <w:spacing w:before="180" w:after="180"/>
        <w:ind w:left="667" w:right="100"/>
      </w:pPr>
      <w:bookmarkStart w:id="10" w:name="_Toc489625460"/>
      <w:bookmarkStart w:id="11" w:name="_Toc489625669"/>
      <w:bookmarkStart w:id="12" w:name="_Toc489882421"/>
      <w:bookmarkStart w:id="13" w:name="_Toc489948213"/>
      <w:bookmarkStart w:id="14" w:name="_Toc489625461"/>
      <w:bookmarkStart w:id="15" w:name="_Toc489625670"/>
      <w:bookmarkStart w:id="16" w:name="_Toc489882422"/>
      <w:bookmarkStart w:id="17" w:name="_Toc489948214"/>
      <w:bookmarkStart w:id="18" w:name="_Toc489625462"/>
      <w:bookmarkStart w:id="19" w:name="_Toc489625671"/>
      <w:bookmarkStart w:id="20" w:name="_Toc489882423"/>
      <w:bookmarkStart w:id="21" w:name="_Toc489948215"/>
      <w:bookmarkStart w:id="22" w:name="_Toc489625463"/>
      <w:bookmarkStart w:id="23" w:name="_Toc489625672"/>
      <w:bookmarkStart w:id="24" w:name="_Toc489882424"/>
      <w:bookmarkStart w:id="25" w:name="_Toc489948216"/>
      <w:bookmarkStart w:id="26" w:name="_Toc489625464"/>
      <w:bookmarkStart w:id="27" w:name="_Toc489625673"/>
      <w:bookmarkStart w:id="28" w:name="_Toc489882425"/>
      <w:bookmarkStart w:id="29" w:name="_Toc489948217"/>
      <w:bookmarkStart w:id="30" w:name="_Toc489625465"/>
      <w:bookmarkStart w:id="31" w:name="_Toc489625674"/>
      <w:bookmarkStart w:id="32" w:name="_Toc489882426"/>
      <w:bookmarkStart w:id="33" w:name="_Toc489948218"/>
      <w:bookmarkStart w:id="34" w:name="_Toc489625466"/>
      <w:bookmarkStart w:id="35" w:name="_Toc489625675"/>
      <w:bookmarkStart w:id="36" w:name="_Toc489882427"/>
      <w:bookmarkStart w:id="37" w:name="_Toc489948219"/>
      <w:bookmarkStart w:id="38" w:name="_Toc489625467"/>
      <w:bookmarkStart w:id="39" w:name="_Toc489625676"/>
      <w:bookmarkStart w:id="40" w:name="_Toc489882428"/>
      <w:bookmarkStart w:id="41" w:name="_Toc489948220"/>
      <w:bookmarkStart w:id="42" w:name="_Toc489625468"/>
      <w:bookmarkStart w:id="43" w:name="_Toc489625677"/>
      <w:bookmarkStart w:id="44" w:name="_Toc489882429"/>
      <w:bookmarkStart w:id="45" w:name="_Toc489948221"/>
      <w:bookmarkStart w:id="46" w:name="_Toc489625469"/>
      <w:bookmarkStart w:id="47" w:name="_Toc489625678"/>
      <w:bookmarkStart w:id="48" w:name="_Toc489882430"/>
      <w:bookmarkStart w:id="49" w:name="_Toc489948222"/>
      <w:bookmarkStart w:id="50" w:name="_Toc489625470"/>
      <w:bookmarkStart w:id="51" w:name="_Toc489625679"/>
      <w:bookmarkStart w:id="52" w:name="_Toc489882431"/>
      <w:bookmarkStart w:id="53" w:name="_Toc489948223"/>
      <w:bookmarkStart w:id="54" w:name="_Toc489625471"/>
      <w:bookmarkStart w:id="55" w:name="_Toc489625680"/>
      <w:bookmarkStart w:id="56" w:name="_Toc489882432"/>
      <w:bookmarkStart w:id="57" w:name="_Toc489948224"/>
      <w:bookmarkStart w:id="58" w:name="_Toc489625472"/>
      <w:bookmarkStart w:id="59" w:name="_Toc489625681"/>
      <w:bookmarkStart w:id="60" w:name="_Toc489882433"/>
      <w:bookmarkStart w:id="61" w:name="_Toc489948225"/>
      <w:bookmarkStart w:id="62" w:name="_Toc489625473"/>
      <w:bookmarkStart w:id="63" w:name="_Toc489625682"/>
      <w:bookmarkStart w:id="64" w:name="_Toc489882434"/>
      <w:bookmarkStart w:id="65" w:name="_Toc489948226"/>
      <w:bookmarkStart w:id="66" w:name="_Toc489625474"/>
      <w:bookmarkStart w:id="67" w:name="_Toc489625683"/>
      <w:bookmarkStart w:id="68" w:name="_Toc489882435"/>
      <w:bookmarkStart w:id="69" w:name="_Toc489948227"/>
      <w:bookmarkStart w:id="70" w:name="_Toc489948228"/>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Pr>
          <w:rFonts w:hint="eastAsia"/>
        </w:rPr>
        <w:t>担当検索</w:t>
      </w:r>
      <w:r w:rsidR="006B4A40">
        <w:rPr>
          <w:rFonts w:hint="eastAsia"/>
        </w:rPr>
        <w:t>画面</w:t>
      </w:r>
      <w:bookmarkEnd w:id="70"/>
    </w:p>
    <w:p w14:paraId="79877B6E" w14:textId="77777777" w:rsidR="00B064EE" w:rsidRDefault="00B064EE" w:rsidP="00B064EE">
      <w:pPr>
        <w:ind w:left="100" w:right="100"/>
      </w:pPr>
      <w:r>
        <w:rPr>
          <w:noProof/>
        </w:rPr>
        <w:drawing>
          <wp:inline distT="0" distB="0" distL="0" distR="0" wp14:anchorId="00302027" wp14:editId="514E34C9">
            <wp:extent cx="4000500" cy="5114925"/>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000500" cy="5114925"/>
                    </a:xfrm>
                    <a:prstGeom prst="rect">
                      <a:avLst/>
                    </a:prstGeom>
                  </pic:spPr>
                </pic:pic>
              </a:graphicData>
            </a:graphic>
          </wp:inline>
        </w:drawing>
      </w:r>
    </w:p>
    <w:p w14:paraId="5D971342" w14:textId="77777777" w:rsidR="00B064EE" w:rsidRDefault="00B064EE" w:rsidP="00B1501D">
      <w:pPr>
        <w:pStyle w:val="3"/>
        <w:spacing w:before="180" w:after="180"/>
        <w:ind w:left="667" w:right="100"/>
      </w:pPr>
      <w:r>
        <w:rPr>
          <w:rFonts w:hint="eastAsia"/>
        </w:rPr>
        <w:t>機能</w:t>
      </w:r>
    </w:p>
    <w:p w14:paraId="07CAC530" w14:textId="77777777" w:rsidR="00B064EE" w:rsidRDefault="00B064EE" w:rsidP="00B064EE">
      <w:pPr>
        <w:ind w:left="100" w:right="100"/>
      </w:pPr>
      <w:r>
        <w:rPr>
          <w:rFonts w:hint="eastAsia"/>
        </w:rPr>
        <w:t>担当を</w:t>
      </w:r>
      <w:r w:rsidR="009D6AE5">
        <w:rPr>
          <w:rFonts w:hint="eastAsia"/>
        </w:rPr>
        <w:t>検索して、呼び出し元の画面に返却することができる。</w:t>
      </w:r>
    </w:p>
    <w:p w14:paraId="08FB7FBC" w14:textId="77777777" w:rsidR="00B064EE" w:rsidRDefault="00B064EE" w:rsidP="00B1501D">
      <w:pPr>
        <w:pStyle w:val="3"/>
        <w:spacing w:before="180" w:after="180"/>
        <w:ind w:left="667" w:right="100"/>
      </w:pPr>
      <w:r>
        <w:rPr>
          <w:rFonts w:hint="eastAsia"/>
        </w:rPr>
        <w:t>画面表示</w:t>
      </w:r>
    </w:p>
    <w:p w14:paraId="335FF2BD" w14:textId="77777777" w:rsidR="00B064EE" w:rsidRPr="00093707" w:rsidRDefault="00B064EE" w:rsidP="00AA4F19">
      <w:pPr>
        <w:pStyle w:val="a4"/>
        <w:numPr>
          <w:ilvl w:val="0"/>
          <w:numId w:val="3"/>
        </w:numPr>
        <w:ind w:leftChars="0" w:right="100"/>
      </w:pPr>
      <w:r>
        <w:rPr>
          <w:rFonts w:hint="eastAsia"/>
        </w:rPr>
        <w:t>各画面の担当のコンボボックスをクリック</w:t>
      </w:r>
    </w:p>
    <w:p w14:paraId="02F01348" w14:textId="77777777" w:rsidR="00B064EE" w:rsidRDefault="00B064EE" w:rsidP="00B1501D">
      <w:pPr>
        <w:pStyle w:val="3"/>
        <w:spacing w:before="180" w:after="180"/>
        <w:ind w:left="667" w:right="100"/>
      </w:pPr>
      <w:r>
        <w:rPr>
          <w:rFonts w:hint="eastAsia"/>
        </w:rPr>
        <w:t>表示項目</w:t>
      </w:r>
    </w:p>
    <w:p w14:paraId="4F2063BB" w14:textId="77777777" w:rsidR="00B064EE" w:rsidRDefault="00B064EE" w:rsidP="00B064EE">
      <w:pPr>
        <w:ind w:left="100" w:right="100"/>
      </w:pPr>
      <w:r>
        <w:rPr>
          <w:rFonts w:hint="eastAsia"/>
        </w:rPr>
        <w:t>ユーザーの権限による制御はなし</w:t>
      </w:r>
    </w:p>
    <w:p w14:paraId="289EEE14" w14:textId="77777777" w:rsidR="00B064EE" w:rsidRDefault="00B064EE" w:rsidP="00B1501D">
      <w:pPr>
        <w:pStyle w:val="3"/>
        <w:spacing w:before="180" w:after="180"/>
        <w:ind w:left="667" w:right="100"/>
      </w:pPr>
      <w:r>
        <w:rPr>
          <w:rFonts w:hint="eastAsia"/>
        </w:rPr>
        <w:t>操作</w:t>
      </w:r>
    </w:p>
    <w:p w14:paraId="74204A62" w14:textId="77777777" w:rsidR="00B064EE" w:rsidRPr="009A08BA" w:rsidRDefault="00B064EE" w:rsidP="00B064EE">
      <w:pPr>
        <w:pStyle w:val="4"/>
        <w:spacing w:before="180" w:after="180"/>
        <w:ind w:left="100" w:right="100"/>
      </w:pPr>
      <w:r>
        <w:rPr>
          <w:rFonts w:hint="eastAsia"/>
        </w:rPr>
        <w:t>検索</w:t>
      </w:r>
    </w:p>
    <w:p w14:paraId="15D278A2" w14:textId="77777777" w:rsidR="00B064EE" w:rsidRPr="00093707" w:rsidRDefault="00B064EE" w:rsidP="00B064EE">
      <w:pPr>
        <w:ind w:leftChars="0" w:left="0" w:right="100"/>
      </w:pPr>
      <w:r>
        <w:rPr>
          <w:rFonts w:hint="eastAsia"/>
        </w:rPr>
        <w:t>入力した部と課に一致して担当名に部分一致する担当を一覧に表示する。</w:t>
      </w:r>
    </w:p>
    <w:p w14:paraId="466A8909" w14:textId="77777777" w:rsidR="00B064EE" w:rsidRDefault="00B064EE" w:rsidP="00B064EE">
      <w:pPr>
        <w:pStyle w:val="4"/>
        <w:spacing w:before="180" w:after="180"/>
        <w:ind w:left="100" w:right="100"/>
      </w:pPr>
      <w:r>
        <w:rPr>
          <w:rFonts w:hint="eastAsia"/>
        </w:rPr>
        <w:lastRenderedPageBreak/>
        <w:t>一覧クリック</w:t>
      </w:r>
    </w:p>
    <w:p w14:paraId="0018023A" w14:textId="77777777" w:rsidR="00B064EE" w:rsidRDefault="00B064EE" w:rsidP="00B064EE">
      <w:pPr>
        <w:ind w:left="100" w:right="100"/>
      </w:pPr>
      <w:r>
        <w:rPr>
          <w:rFonts w:hint="eastAsia"/>
        </w:rPr>
        <w:t>一覧でクリックした担当を呼び出し元の画面に返却する。</w:t>
      </w:r>
    </w:p>
    <w:p w14:paraId="341A2A63" w14:textId="77777777" w:rsidR="00B064EE" w:rsidRDefault="00B064EE" w:rsidP="00B064EE">
      <w:pPr>
        <w:pStyle w:val="4"/>
        <w:spacing w:before="180" w:after="180"/>
        <w:ind w:left="100" w:right="100"/>
      </w:pPr>
      <w:r>
        <w:rPr>
          <w:rFonts w:hint="eastAsia"/>
        </w:rPr>
        <w:t>閉じる</w:t>
      </w:r>
    </w:p>
    <w:p w14:paraId="6AD8DE19" w14:textId="51FE7F46" w:rsidR="00B064EE" w:rsidRDefault="00B064EE" w:rsidP="00B064EE">
      <w:pPr>
        <w:ind w:left="100" w:right="100"/>
      </w:pPr>
      <w:r>
        <w:rPr>
          <w:rFonts w:hint="eastAsia"/>
        </w:rPr>
        <w:t>画面を閉じる。</w:t>
      </w:r>
    </w:p>
    <w:p w14:paraId="1CCD4D29" w14:textId="77777777" w:rsidR="00B064EE" w:rsidRDefault="00B064EE" w:rsidP="00B1501D">
      <w:pPr>
        <w:pStyle w:val="2"/>
        <w:spacing w:before="180" w:after="180"/>
        <w:ind w:left="667" w:right="100"/>
      </w:pPr>
      <w:bookmarkStart w:id="71" w:name="_Toc489948229"/>
      <w:r>
        <w:rPr>
          <w:rFonts w:hint="eastAsia"/>
        </w:rPr>
        <w:t>課検索</w:t>
      </w:r>
      <w:r w:rsidR="006B4A40">
        <w:rPr>
          <w:rFonts w:hint="eastAsia"/>
        </w:rPr>
        <w:t>画面</w:t>
      </w:r>
      <w:bookmarkEnd w:id="71"/>
    </w:p>
    <w:p w14:paraId="0B15DCEA" w14:textId="77777777" w:rsidR="00B064EE" w:rsidRDefault="00B064EE" w:rsidP="00B064EE">
      <w:pPr>
        <w:ind w:left="100" w:right="100"/>
      </w:pPr>
      <w:r>
        <w:rPr>
          <w:noProof/>
        </w:rPr>
        <w:drawing>
          <wp:inline distT="0" distB="0" distL="0" distR="0" wp14:anchorId="404BDAD6" wp14:editId="39172779">
            <wp:extent cx="4000500" cy="5114925"/>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000500" cy="5114925"/>
                    </a:xfrm>
                    <a:prstGeom prst="rect">
                      <a:avLst/>
                    </a:prstGeom>
                  </pic:spPr>
                </pic:pic>
              </a:graphicData>
            </a:graphic>
          </wp:inline>
        </w:drawing>
      </w:r>
    </w:p>
    <w:p w14:paraId="60C8A744" w14:textId="77777777" w:rsidR="00B064EE" w:rsidRDefault="00B064EE" w:rsidP="00B1501D">
      <w:pPr>
        <w:pStyle w:val="3"/>
        <w:spacing w:before="180" w:after="180"/>
        <w:ind w:left="667" w:right="100"/>
      </w:pPr>
      <w:r>
        <w:rPr>
          <w:rFonts w:hint="eastAsia"/>
        </w:rPr>
        <w:t>機能</w:t>
      </w:r>
    </w:p>
    <w:p w14:paraId="0CC5C6A1" w14:textId="77777777" w:rsidR="00B064EE" w:rsidRDefault="00B064EE" w:rsidP="00B064EE">
      <w:pPr>
        <w:ind w:left="100" w:right="100"/>
      </w:pPr>
      <w:r>
        <w:rPr>
          <w:rFonts w:hint="eastAsia"/>
        </w:rPr>
        <w:t>課を</w:t>
      </w:r>
      <w:r w:rsidR="009D6AE5">
        <w:rPr>
          <w:rFonts w:hint="eastAsia"/>
        </w:rPr>
        <w:t>検索して、呼び出し元の画面に返却することができる。</w:t>
      </w:r>
    </w:p>
    <w:p w14:paraId="1A61C9AF" w14:textId="77777777" w:rsidR="00B064EE" w:rsidRDefault="00B064EE" w:rsidP="00B1501D">
      <w:pPr>
        <w:pStyle w:val="3"/>
        <w:spacing w:before="180" w:after="180"/>
        <w:ind w:left="667" w:right="100"/>
      </w:pPr>
      <w:r>
        <w:rPr>
          <w:rFonts w:hint="eastAsia"/>
        </w:rPr>
        <w:t>画面表示</w:t>
      </w:r>
    </w:p>
    <w:p w14:paraId="34830515" w14:textId="77777777" w:rsidR="00B064EE" w:rsidRPr="00093707" w:rsidRDefault="00B064EE" w:rsidP="00AA4F19">
      <w:pPr>
        <w:pStyle w:val="a4"/>
        <w:numPr>
          <w:ilvl w:val="0"/>
          <w:numId w:val="4"/>
        </w:numPr>
        <w:ind w:leftChars="0" w:right="100"/>
      </w:pPr>
      <w:r>
        <w:rPr>
          <w:rFonts w:hint="eastAsia"/>
        </w:rPr>
        <w:t>各画面の課のコンボボックスをクリック</w:t>
      </w:r>
    </w:p>
    <w:p w14:paraId="2166CD8C" w14:textId="77777777" w:rsidR="00B064EE" w:rsidRDefault="00B064EE" w:rsidP="00B1501D">
      <w:pPr>
        <w:pStyle w:val="3"/>
        <w:spacing w:before="180" w:after="180"/>
        <w:ind w:left="667" w:right="100"/>
      </w:pPr>
      <w:r>
        <w:rPr>
          <w:rFonts w:hint="eastAsia"/>
        </w:rPr>
        <w:t>表示項目</w:t>
      </w:r>
    </w:p>
    <w:p w14:paraId="7FE8424E" w14:textId="77777777" w:rsidR="00B064EE" w:rsidRDefault="00B064EE" w:rsidP="00B064EE">
      <w:pPr>
        <w:ind w:left="100" w:right="100"/>
      </w:pPr>
      <w:r>
        <w:rPr>
          <w:rFonts w:hint="eastAsia"/>
        </w:rPr>
        <w:t>ユーザーの権限による制御はなし</w:t>
      </w:r>
    </w:p>
    <w:p w14:paraId="0C44B15C" w14:textId="77777777" w:rsidR="00B064EE" w:rsidRDefault="00B064EE" w:rsidP="00B1501D">
      <w:pPr>
        <w:pStyle w:val="3"/>
        <w:spacing w:before="180" w:after="180"/>
        <w:ind w:left="667" w:right="100"/>
      </w:pPr>
      <w:r>
        <w:rPr>
          <w:rFonts w:hint="eastAsia"/>
        </w:rPr>
        <w:lastRenderedPageBreak/>
        <w:t>操作</w:t>
      </w:r>
    </w:p>
    <w:p w14:paraId="4254D630" w14:textId="77777777" w:rsidR="00B064EE" w:rsidRPr="009A08BA" w:rsidRDefault="00B064EE" w:rsidP="00B064EE">
      <w:pPr>
        <w:pStyle w:val="4"/>
        <w:spacing w:before="180" w:after="180"/>
        <w:ind w:left="100" w:right="100"/>
      </w:pPr>
      <w:r>
        <w:rPr>
          <w:rFonts w:hint="eastAsia"/>
        </w:rPr>
        <w:t>検索</w:t>
      </w:r>
    </w:p>
    <w:p w14:paraId="4BA9B904" w14:textId="77777777" w:rsidR="00B064EE" w:rsidRPr="00093707" w:rsidRDefault="00B064EE" w:rsidP="00B064EE">
      <w:pPr>
        <w:ind w:leftChars="0" w:left="0" w:right="100"/>
      </w:pPr>
      <w:r>
        <w:rPr>
          <w:rFonts w:hint="eastAsia"/>
        </w:rPr>
        <w:t>入力した部</w:t>
      </w:r>
      <w:r w:rsidR="009D6AE5">
        <w:rPr>
          <w:rFonts w:hint="eastAsia"/>
        </w:rPr>
        <w:t>と</w:t>
      </w:r>
      <w:r>
        <w:rPr>
          <w:rFonts w:hint="eastAsia"/>
        </w:rPr>
        <w:t>課に部分一致する課を一覧に表示する。</w:t>
      </w:r>
    </w:p>
    <w:p w14:paraId="492BB687" w14:textId="77777777" w:rsidR="00B064EE" w:rsidRDefault="00B064EE" w:rsidP="00B064EE">
      <w:pPr>
        <w:pStyle w:val="4"/>
        <w:spacing w:before="180" w:after="180"/>
        <w:ind w:left="100" w:right="100"/>
      </w:pPr>
      <w:r>
        <w:rPr>
          <w:rFonts w:hint="eastAsia"/>
        </w:rPr>
        <w:t>一覧クリック</w:t>
      </w:r>
    </w:p>
    <w:p w14:paraId="2D063E59" w14:textId="77777777" w:rsidR="00B064EE" w:rsidRDefault="00B064EE" w:rsidP="00B064EE">
      <w:pPr>
        <w:ind w:left="100" w:right="100"/>
      </w:pPr>
      <w:r>
        <w:rPr>
          <w:rFonts w:hint="eastAsia"/>
        </w:rPr>
        <w:t>一覧でクリックした課を呼び出し元の画面に返却する。</w:t>
      </w:r>
    </w:p>
    <w:p w14:paraId="6392A5FC" w14:textId="77777777" w:rsidR="00B064EE" w:rsidRDefault="00B064EE" w:rsidP="00B064EE">
      <w:pPr>
        <w:pStyle w:val="4"/>
        <w:spacing w:before="180" w:after="180"/>
        <w:ind w:left="100" w:right="100"/>
      </w:pPr>
      <w:r>
        <w:rPr>
          <w:rFonts w:hint="eastAsia"/>
        </w:rPr>
        <w:t>閉じる</w:t>
      </w:r>
    </w:p>
    <w:p w14:paraId="0BF6A398" w14:textId="2B658835" w:rsidR="00B064EE" w:rsidRDefault="00B064EE" w:rsidP="00B064EE">
      <w:pPr>
        <w:ind w:left="100" w:right="100"/>
      </w:pPr>
      <w:r>
        <w:rPr>
          <w:rFonts w:hint="eastAsia"/>
        </w:rPr>
        <w:t>画面を閉じる。</w:t>
      </w:r>
    </w:p>
    <w:p w14:paraId="0FEEB90A" w14:textId="77777777" w:rsidR="00B064EE" w:rsidRDefault="00B064EE" w:rsidP="00B1501D">
      <w:pPr>
        <w:pStyle w:val="2"/>
        <w:spacing w:before="180" w:after="180"/>
        <w:ind w:left="667" w:right="100"/>
      </w:pPr>
      <w:bookmarkStart w:id="72" w:name="_Toc489948230"/>
      <w:r>
        <w:rPr>
          <w:rFonts w:hint="eastAsia"/>
        </w:rPr>
        <w:t>ユーザー一覧</w:t>
      </w:r>
      <w:r w:rsidR="006B4A40">
        <w:rPr>
          <w:rFonts w:hint="eastAsia"/>
        </w:rPr>
        <w:t>画面</w:t>
      </w:r>
      <w:bookmarkEnd w:id="72"/>
    </w:p>
    <w:p w14:paraId="543D7EA9" w14:textId="77777777" w:rsidR="00B064EE" w:rsidRDefault="00B064EE" w:rsidP="00B064EE">
      <w:pPr>
        <w:ind w:left="100" w:right="100"/>
      </w:pPr>
      <w:r>
        <w:rPr>
          <w:noProof/>
        </w:rPr>
        <w:drawing>
          <wp:inline distT="0" distB="0" distL="0" distR="0" wp14:anchorId="48521DBB" wp14:editId="114B616F">
            <wp:extent cx="5334000" cy="523875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334000" cy="5238750"/>
                    </a:xfrm>
                    <a:prstGeom prst="rect">
                      <a:avLst/>
                    </a:prstGeom>
                  </pic:spPr>
                </pic:pic>
              </a:graphicData>
            </a:graphic>
          </wp:inline>
        </w:drawing>
      </w:r>
    </w:p>
    <w:p w14:paraId="563104EA" w14:textId="77777777" w:rsidR="00B064EE" w:rsidRDefault="00B064EE" w:rsidP="00B1501D">
      <w:pPr>
        <w:pStyle w:val="3"/>
        <w:spacing w:before="180" w:after="180"/>
        <w:ind w:left="667" w:right="100"/>
      </w:pPr>
      <w:r>
        <w:rPr>
          <w:rFonts w:hint="eastAsia"/>
        </w:rPr>
        <w:t>機能</w:t>
      </w:r>
    </w:p>
    <w:p w14:paraId="319677F3" w14:textId="77777777" w:rsidR="00B064EE" w:rsidRDefault="00B064EE" w:rsidP="00B064EE">
      <w:pPr>
        <w:ind w:left="100" w:right="100"/>
      </w:pPr>
      <w:r>
        <w:rPr>
          <w:rFonts w:hint="eastAsia"/>
        </w:rPr>
        <w:t>ユーザーを</w:t>
      </w:r>
      <w:r w:rsidR="009D6AE5">
        <w:rPr>
          <w:rFonts w:hint="eastAsia"/>
        </w:rPr>
        <w:t>検索して、呼び出し元の画面に返却することができる。</w:t>
      </w:r>
    </w:p>
    <w:p w14:paraId="7484712D" w14:textId="77777777" w:rsidR="00B064EE" w:rsidRDefault="00B064EE" w:rsidP="00B1501D">
      <w:pPr>
        <w:pStyle w:val="3"/>
        <w:spacing w:before="180" w:after="180"/>
        <w:ind w:left="667" w:right="100"/>
      </w:pPr>
      <w:r>
        <w:rPr>
          <w:rFonts w:hint="eastAsia"/>
        </w:rPr>
        <w:t>画面表示</w:t>
      </w:r>
    </w:p>
    <w:p w14:paraId="17F6CBA1" w14:textId="77777777" w:rsidR="00B064EE" w:rsidRPr="00093707" w:rsidRDefault="00B064EE" w:rsidP="00AA4F19">
      <w:pPr>
        <w:pStyle w:val="a4"/>
        <w:numPr>
          <w:ilvl w:val="0"/>
          <w:numId w:val="6"/>
        </w:numPr>
        <w:ind w:leftChars="0" w:right="100"/>
      </w:pPr>
      <w:r>
        <w:rPr>
          <w:rFonts w:hint="eastAsia"/>
        </w:rPr>
        <w:t>各画面のユーザーのコンボボックスをクリック</w:t>
      </w:r>
    </w:p>
    <w:p w14:paraId="71EE91C3" w14:textId="77777777" w:rsidR="00B064EE" w:rsidRDefault="00B064EE" w:rsidP="00B1501D">
      <w:pPr>
        <w:pStyle w:val="3"/>
        <w:spacing w:before="180" w:after="180"/>
        <w:ind w:left="667" w:right="100"/>
      </w:pPr>
      <w:r>
        <w:rPr>
          <w:rFonts w:hint="eastAsia"/>
        </w:rPr>
        <w:lastRenderedPageBreak/>
        <w:t>表示項目</w:t>
      </w:r>
    </w:p>
    <w:p w14:paraId="685AE178" w14:textId="77777777" w:rsidR="00B064EE" w:rsidRDefault="00B064EE" w:rsidP="00B064EE">
      <w:pPr>
        <w:ind w:left="100" w:right="100"/>
      </w:pPr>
      <w:r>
        <w:rPr>
          <w:rFonts w:hint="eastAsia"/>
        </w:rPr>
        <w:t>ユーザーの権限による制御はなし</w:t>
      </w:r>
    </w:p>
    <w:p w14:paraId="0188ADB6" w14:textId="77777777" w:rsidR="00B064EE" w:rsidRDefault="00B064EE" w:rsidP="00B1501D">
      <w:pPr>
        <w:pStyle w:val="3"/>
        <w:spacing w:before="180" w:after="180"/>
        <w:ind w:left="667" w:right="100"/>
      </w:pPr>
      <w:r>
        <w:rPr>
          <w:rFonts w:hint="eastAsia"/>
        </w:rPr>
        <w:t>操作</w:t>
      </w:r>
    </w:p>
    <w:p w14:paraId="737CCEEB" w14:textId="77777777" w:rsidR="00B064EE" w:rsidRPr="009A08BA" w:rsidRDefault="00B064EE" w:rsidP="00B064EE">
      <w:pPr>
        <w:pStyle w:val="4"/>
        <w:spacing w:before="180" w:after="180"/>
        <w:ind w:left="100" w:right="100"/>
      </w:pPr>
      <w:r>
        <w:rPr>
          <w:rFonts w:hint="eastAsia"/>
        </w:rPr>
        <w:t>検索</w:t>
      </w:r>
    </w:p>
    <w:p w14:paraId="161B093B" w14:textId="77777777" w:rsidR="00B064EE" w:rsidRDefault="00B064EE" w:rsidP="00B064EE">
      <w:pPr>
        <w:ind w:leftChars="0" w:left="0" w:right="100"/>
      </w:pPr>
      <w:r>
        <w:rPr>
          <w:rFonts w:hint="eastAsia"/>
        </w:rPr>
        <w:t>入力した部と課と担当と名前に部分一致するユーザーを一覧に表示する。</w:t>
      </w:r>
    </w:p>
    <w:p w14:paraId="263DE531" w14:textId="77777777" w:rsidR="00B064EE" w:rsidRPr="005C1EBA" w:rsidRDefault="00B064EE" w:rsidP="00B064EE">
      <w:pPr>
        <w:ind w:leftChars="0" w:left="0" w:right="100"/>
      </w:pPr>
      <w:r>
        <w:rPr>
          <w:rFonts w:hint="eastAsia"/>
        </w:rPr>
        <w:t>部と課と担当と名前はいずれかが入力必須。</w:t>
      </w:r>
    </w:p>
    <w:p w14:paraId="2F8E4A97" w14:textId="77777777" w:rsidR="00B064EE" w:rsidRDefault="00B064EE" w:rsidP="00B064EE">
      <w:pPr>
        <w:pStyle w:val="4"/>
        <w:spacing w:before="180" w:after="180"/>
        <w:ind w:left="100" w:right="100"/>
      </w:pPr>
      <w:r>
        <w:rPr>
          <w:rFonts w:hint="eastAsia"/>
        </w:rPr>
        <w:t>一覧クリック</w:t>
      </w:r>
    </w:p>
    <w:p w14:paraId="00D048C5" w14:textId="77777777" w:rsidR="00B064EE" w:rsidRDefault="00B064EE" w:rsidP="00B064EE">
      <w:pPr>
        <w:ind w:left="100" w:right="100"/>
      </w:pPr>
      <w:r>
        <w:rPr>
          <w:rFonts w:hint="eastAsia"/>
        </w:rPr>
        <w:t>一覧でクリックしたユーザーを呼び出し元の画面に返却する。</w:t>
      </w:r>
    </w:p>
    <w:p w14:paraId="51844CBC" w14:textId="77777777" w:rsidR="00B064EE" w:rsidRDefault="00B064EE" w:rsidP="00B064EE">
      <w:pPr>
        <w:pStyle w:val="4"/>
        <w:spacing w:before="180" w:after="180"/>
        <w:ind w:left="100" w:right="100"/>
      </w:pPr>
      <w:r>
        <w:rPr>
          <w:rFonts w:hint="eastAsia"/>
        </w:rPr>
        <w:t>閉じる</w:t>
      </w:r>
    </w:p>
    <w:p w14:paraId="5B80B7B7" w14:textId="712722AE" w:rsidR="00B064EE" w:rsidRDefault="00B064EE" w:rsidP="00B064EE">
      <w:pPr>
        <w:ind w:left="100" w:right="100"/>
      </w:pPr>
      <w:r>
        <w:rPr>
          <w:rFonts w:hint="eastAsia"/>
        </w:rPr>
        <w:t>画面を閉じる。</w:t>
      </w:r>
    </w:p>
    <w:p w14:paraId="7414D09A" w14:textId="77777777" w:rsidR="00C701D2" w:rsidRDefault="00C701D2" w:rsidP="00C701D2">
      <w:pPr>
        <w:pStyle w:val="2"/>
        <w:spacing w:before="180" w:after="180"/>
        <w:ind w:left="667" w:right="100"/>
      </w:pPr>
      <w:bookmarkStart w:id="73" w:name="_Toc489948231"/>
      <w:r>
        <w:rPr>
          <w:rFonts w:hint="eastAsia"/>
        </w:rPr>
        <w:t>駐車場検索画面</w:t>
      </w:r>
      <w:bookmarkEnd w:id="73"/>
    </w:p>
    <w:p w14:paraId="5D939E14" w14:textId="510F6DAC" w:rsidR="00C701D2" w:rsidRDefault="009F7EC8" w:rsidP="00C701D2">
      <w:pPr>
        <w:ind w:left="100" w:right="100"/>
      </w:pPr>
      <w:ins w:id="74" w:author="Hewlett-Packard Company" w:date="2017-08-22T13:37:00Z">
        <w:r>
          <w:rPr>
            <w:noProof/>
          </w:rPr>
          <w:drawing>
            <wp:inline distT="0" distB="0" distL="0" distR="0" wp14:anchorId="57EF526C" wp14:editId="1339EB81">
              <wp:extent cx="6219825" cy="3634377"/>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9916" cy="3640273"/>
                      </a:xfrm>
                      <a:prstGeom prst="rect">
                        <a:avLst/>
                      </a:prstGeom>
                    </pic:spPr>
                  </pic:pic>
                </a:graphicData>
              </a:graphic>
            </wp:inline>
          </w:drawing>
        </w:r>
      </w:ins>
    </w:p>
    <w:p w14:paraId="0324421B" w14:textId="77777777" w:rsidR="00C701D2" w:rsidRDefault="00C701D2" w:rsidP="00C701D2">
      <w:pPr>
        <w:pStyle w:val="3"/>
        <w:spacing w:before="180" w:after="180"/>
        <w:ind w:left="667" w:right="100"/>
      </w:pPr>
      <w:r>
        <w:rPr>
          <w:rFonts w:hint="eastAsia"/>
        </w:rPr>
        <w:t>機能</w:t>
      </w:r>
    </w:p>
    <w:p w14:paraId="2108BB4F" w14:textId="77777777" w:rsidR="00C701D2" w:rsidRDefault="00DD7598" w:rsidP="00C701D2">
      <w:pPr>
        <w:ind w:left="100" w:right="100"/>
      </w:pPr>
      <w:r>
        <w:rPr>
          <w:rFonts w:hint="eastAsia"/>
        </w:rPr>
        <w:t>駐車場</w:t>
      </w:r>
      <w:r w:rsidR="00B4124E">
        <w:rPr>
          <w:rFonts w:hint="eastAsia"/>
        </w:rPr>
        <w:t>を</w:t>
      </w:r>
      <w:r w:rsidR="00811212">
        <w:rPr>
          <w:rFonts w:hint="eastAsia"/>
        </w:rPr>
        <w:t>選択して呼び出し元の画面に返却</w:t>
      </w:r>
      <w:r>
        <w:rPr>
          <w:rFonts w:hint="eastAsia"/>
        </w:rPr>
        <w:t>することができる</w:t>
      </w:r>
      <w:r w:rsidR="00C701D2">
        <w:rPr>
          <w:rFonts w:hint="eastAsia"/>
        </w:rPr>
        <w:t>。</w:t>
      </w:r>
    </w:p>
    <w:p w14:paraId="670693B3" w14:textId="77777777" w:rsidR="00C701D2" w:rsidRDefault="00C701D2" w:rsidP="00C701D2">
      <w:pPr>
        <w:pStyle w:val="3"/>
        <w:spacing w:before="180" w:after="180"/>
        <w:ind w:left="667" w:right="100"/>
      </w:pPr>
      <w:r>
        <w:rPr>
          <w:rFonts w:hint="eastAsia"/>
        </w:rPr>
        <w:t>画面表示</w:t>
      </w:r>
    </w:p>
    <w:p w14:paraId="025D2E3F" w14:textId="77777777" w:rsidR="00C701D2" w:rsidRDefault="00B4124E" w:rsidP="002B6DC6">
      <w:pPr>
        <w:pStyle w:val="a4"/>
        <w:numPr>
          <w:ilvl w:val="0"/>
          <w:numId w:val="49"/>
        </w:numPr>
        <w:ind w:leftChars="0" w:right="100"/>
      </w:pPr>
      <w:r>
        <w:rPr>
          <w:rFonts w:hint="eastAsia"/>
        </w:rPr>
        <w:t>試験車情報画面の駐車場</w:t>
      </w:r>
      <w:r w:rsidR="00C701D2">
        <w:rPr>
          <w:rFonts w:hint="eastAsia"/>
        </w:rPr>
        <w:t>コンボボックスをクリック</w:t>
      </w:r>
    </w:p>
    <w:p w14:paraId="4BC3CFCC" w14:textId="77777777" w:rsidR="00B4124E" w:rsidRPr="00093707" w:rsidRDefault="00774CF6" w:rsidP="00774CF6">
      <w:pPr>
        <w:pStyle w:val="a4"/>
        <w:numPr>
          <w:ilvl w:val="0"/>
          <w:numId w:val="49"/>
        </w:numPr>
        <w:ind w:leftChars="0" w:right="100"/>
      </w:pPr>
      <w:r w:rsidRPr="00774CF6">
        <w:rPr>
          <w:rFonts w:hint="eastAsia"/>
        </w:rPr>
        <w:t>駐車場番号指定</w:t>
      </w:r>
      <w:r>
        <w:rPr>
          <w:rFonts w:hint="eastAsia"/>
        </w:rPr>
        <w:t>画面の駐車場コンボボックスをクリック</w:t>
      </w:r>
    </w:p>
    <w:p w14:paraId="3207A5B2" w14:textId="77777777" w:rsidR="00C701D2" w:rsidRDefault="00C701D2" w:rsidP="00C701D2">
      <w:pPr>
        <w:pStyle w:val="3"/>
        <w:spacing w:before="180" w:after="180"/>
        <w:ind w:left="667" w:right="100"/>
      </w:pPr>
      <w:r>
        <w:rPr>
          <w:rFonts w:hint="eastAsia"/>
        </w:rPr>
        <w:t>表示項目</w:t>
      </w:r>
    </w:p>
    <w:p w14:paraId="120F5D08" w14:textId="7982FB21" w:rsidR="00060FF5" w:rsidRPr="00243694" w:rsidRDefault="00F024C3" w:rsidP="00623B1F">
      <w:pPr>
        <w:ind w:left="100" w:right="100"/>
      </w:pPr>
      <w:r>
        <w:rPr>
          <w:rFonts w:hint="eastAsia"/>
        </w:rPr>
        <w:t>ユーザーの権限による制御はなし</w:t>
      </w:r>
    </w:p>
    <w:p w14:paraId="7270BD8A" w14:textId="77777777" w:rsidR="00C701D2" w:rsidRDefault="00C701D2" w:rsidP="00C701D2">
      <w:pPr>
        <w:pStyle w:val="3"/>
        <w:spacing w:before="180" w:after="180"/>
        <w:ind w:left="667" w:right="100"/>
      </w:pPr>
      <w:r>
        <w:rPr>
          <w:rFonts w:hint="eastAsia"/>
        </w:rPr>
        <w:lastRenderedPageBreak/>
        <w:t>操作</w:t>
      </w:r>
    </w:p>
    <w:p w14:paraId="6A245BD4" w14:textId="77777777" w:rsidR="00C701D2" w:rsidRPr="009A08BA" w:rsidRDefault="007876DD" w:rsidP="00C701D2">
      <w:pPr>
        <w:pStyle w:val="4"/>
        <w:spacing w:before="180" w:after="180"/>
        <w:ind w:left="100" w:right="100"/>
      </w:pPr>
      <w:r>
        <w:rPr>
          <w:rFonts w:hint="eastAsia"/>
        </w:rPr>
        <w:t>所在地</w:t>
      </w:r>
    </w:p>
    <w:p w14:paraId="0FE3C83C" w14:textId="77777777" w:rsidR="00C701D2" w:rsidRDefault="007876DD" w:rsidP="00C701D2">
      <w:pPr>
        <w:ind w:leftChars="0" w:left="0" w:right="100"/>
      </w:pPr>
      <w:r>
        <w:rPr>
          <w:rFonts w:hint="eastAsia"/>
        </w:rPr>
        <w:t>駐車場の所在地を選択する。</w:t>
      </w:r>
    </w:p>
    <w:p w14:paraId="30854EB6" w14:textId="2EAE07F2" w:rsidR="007876DD" w:rsidRPr="005C1EBA" w:rsidRDefault="007876DD" w:rsidP="00C701D2">
      <w:pPr>
        <w:ind w:leftChars="0" w:left="0" w:right="100"/>
      </w:pPr>
      <w:r>
        <w:rPr>
          <w:rFonts w:hint="eastAsia"/>
        </w:rPr>
        <w:t>エリアプルダウン、</w:t>
      </w:r>
      <w:r w:rsidR="00AC0849">
        <w:rPr>
          <w:rFonts w:hint="eastAsia"/>
        </w:rPr>
        <w:t>駐車場</w:t>
      </w:r>
      <w:r w:rsidR="00AC0849">
        <w:rPr>
          <w:rFonts w:hint="eastAsia"/>
        </w:rPr>
        <w:t>NO</w:t>
      </w:r>
      <w:r>
        <w:rPr>
          <w:rFonts w:hint="eastAsia"/>
        </w:rPr>
        <w:t>一覧、駐車場</w:t>
      </w:r>
      <w:r>
        <w:rPr>
          <w:rFonts w:hint="eastAsia"/>
        </w:rPr>
        <w:t>PDF</w:t>
      </w:r>
      <w:r>
        <w:rPr>
          <w:rFonts w:hint="eastAsia"/>
        </w:rPr>
        <w:t>が</w:t>
      </w:r>
      <w:r w:rsidR="008140A4">
        <w:t>切り替わる</w:t>
      </w:r>
      <w:r>
        <w:rPr>
          <w:rFonts w:hint="eastAsia"/>
        </w:rPr>
        <w:t>。</w:t>
      </w:r>
    </w:p>
    <w:p w14:paraId="05295657" w14:textId="77777777" w:rsidR="007876DD" w:rsidRPr="009A08BA" w:rsidRDefault="007876DD" w:rsidP="007876DD">
      <w:pPr>
        <w:pStyle w:val="4"/>
        <w:spacing w:before="180" w:after="180"/>
        <w:ind w:left="100" w:right="100"/>
      </w:pPr>
      <w:r>
        <w:rPr>
          <w:rFonts w:hint="eastAsia"/>
        </w:rPr>
        <w:t>エリア</w:t>
      </w:r>
    </w:p>
    <w:p w14:paraId="1DE20041" w14:textId="77777777" w:rsidR="007876DD" w:rsidRDefault="007876DD" w:rsidP="007876DD">
      <w:pPr>
        <w:ind w:leftChars="0" w:left="0" w:right="100"/>
      </w:pPr>
      <w:r>
        <w:rPr>
          <w:rFonts w:hint="eastAsia"/>
        </w:rPr>
        <w:t>駐車場のエリアを選択する。</w:t>
      </w:r>
    </w:p>
    <w:p w14:paraId="02307D62" w14:textId="5B510277" w:rsidR="007876DD" w:rsidRPr="005C1EBA" w:rsidRDefault="00AC0849" w:rsidP="007876DD">
      <w:pPr>
        <w:ind w:leftChars="0" w:left="0" w:right="100"/>
      </w:pPr>
      <w:r>
        <w:rPr>
          <w:rFonts w:hint="eastAsia"/>
        </w:rPr>
        <w:t>駐車場</w:t>
      </w:r>
      <w:r>
        <w:rPr>
          <w:rFonts w:hint="eastAsia"/>
        </w:rPr>
        <w:t>NO</w:t>
      </w:r>
      <w:r w:rsidR="007876DD">
        <w:rPr>
          <w:rFonts w:hint="eastAsia"/>
        </w:rPr>
        <w:t>一覧、駐車場</w:t>
      </w:r>
      <w:r w:rsidR="007876DD">
        <w:rPr>
          <w:rFonts w:hint="eastAsia"/>
        </w:rPr>
        <w:t>PDF</w:t>
      </w:r>
      <w:r w:rsidR="007876DD">
        <w:rPr>
          <w:rFonts w:hint="eastAsia"/>
        </w:rPr>
        <w:t>が</w:t>
      </w:r>
      <w:r w:rsidR="008140A4">
        <w:t>切り替わる</w:t>
      </w:r>
      <w:r w:rsidR="007876DD">
        <w:rPr>
          <w:rFonts w:hint="eastAsia"/>
        </w:rPr>
        <w:t>。</w:t>
      </w:r>
    </w:p>
    <w:p w14:paraId="1946BBD2" w14:textId="77777777" w:rsidR="00C701D2" w:rsidRDefault="00A96A61" w:rsidP="00C701D2">
      <w:pPr>
        <w:pStyle w:val="4"/>
        <w:spacing w:before="180" w:after="180"/>
        <w:ind w:left="100" w:right="100"/>
      </w:pPr>
      <w:r>
        <w:rPr>
          <w:rFonts w:hint="eastAsia"/>
        </w:rPr>
        <w:t>状態選択</w:t>
      </w:r>
    </w:p>
    <w:p w14:paraId="49A02901" w14:textId="77777777" w:rsidR="00C701D2" w:rsidRDefault="00A96A61" w:rsidP="00C701D2">
      <w:pPr>
        <w:ind w:left="100" w:right="100"/>
      </w:pPr>
      <w:r>
        <w:rPr>
          <w:rFonts w:hint="eastAsia"/>
        </w:rPr>
        <w:t>選択した状態と一致する</w:t>
      </w:r>
      <w:r w:rsidR="00AC0849">
        <w:rPr>
          <w:rFonts w:hint="eastAsia"/>
        </w:rPr>
        <w:t>駐車場</w:t>
      </w:r>
      <w:r>
        <w:rPr>
          <w:rFonts w:hint="eastAsia"/>
        </w:rPr>
        <w:t>を</w:t>
      </w:r>
      <w:r w:rsidR="00C701D2">
        <w:rPr>
          <w:rFonts w:hint="eastAsia"/>
        </w:rPr>
        <w:t>一覧</w:t>
      </w:r>
      <w:r>
        <w:rPr>
          <w:rFonts w:hint="eastAsia"/>
        </w:rPr>
        <w:t>に表示する。</w:t>
      </w:r>
    </w:p>
    <w:p w14:paraId="2051E14F" w14:textId="77777777" w:rsidR="00684990" w:rsidRDefault="00684990" w:rsidP="00684990">
      <w:pPr>
        <w:pStyle w:val="4"/>
        <w:spacing w:before="180" w:after="180"/>
        <w:ind w:left="100" w:right="100"/>
      </w:pPr>
      <w:r>
        <w:rPr>
          <w:rFonts w:hint="eastAsia"/>
        </w:rPr>
        <w:t>モード切り替え</w:t>
      </w:r>
    </w:p>
    <w:p w14:paraId="003D544B" w14:textId="77777777" w:rsidR="00684990" w:rsidRDefault="004245ED" w:rsidP="00684990">
      <w:pPr>
        <w:ind w:left="100" w:right="100"/>
      </w:pPr>
      <w:r>
        <w:rPr>
          <w:rFonts w:hint="eastAsia"/>
        </w:rPr>
        <w:t>選択モードと編集モードの切り替えを行う。</w:t>
      </w:r>
    </w:p>
    <w:p w14:paraId="4BD76463" w14:textId="77777777" w:rsidR="00C701D2" w:rsidRDefault="004F4999" w:rsidP="00B064EE">
      <w:pPr>
        <w:ind w:left="100" w:right="100"/>
      </w:pPr>
      <w:r>
        <w:rPr>
          <w:rFonts w:hint="eastAsia"/>
        </w:rPr>
        <w:t>・選択モード：エリア、駐車場</w:t>
      </w:r>
      <w:r>
        <w:rPr>
          <w:rFonts w:hint="eastAsia"/>
        </w:rPr>
        <w:t>NO</w:t>
      </w:r>
      <w:r>
        <w:rPr>
          <w:rFonts w:hint="eastAsia"/>
        </w:rPr>
        <w:t>の選択が可能</w:t>
      </w:r>
    </w:p>
    <w:p w14:paraId="21330B13" w14:textId="77777777" w:rsidR="004F4999" w:rsidRDefault="004F4999" w:rsidP="00B064EE">
      <w:pPr>
        <w:ind w:left="100" w:right="100"/>
      </w:pPr>
      <w:r>
        <w:rPr>
          <w:rFonts w:hint="eastAsia"/>
        </w:rPr>
        <w:t>・編集モード：</w:t>
      </w:r>
      <w:r w:rsidR="006F75F5">
        <w:rPr>
          <w:rFonts w:hint="eastAsia"/>
        </w:rPr>
        <w:t>駐車場の使用状態を更新することが可能</w:t>
      </w:r>
    </w:p>
    <w:p w14:paraId="3E3CA95A" w14:textId="77777777" w:rsidR="00AC0849" w:rsidRDefault="00AC0849" w:rsidP="00AC0849">
      <w:pPr>
        <w:pStyle w:val="4"/>
        <w:spacing w:before="180" w:after="180"/>
        <w:ind w:left="100" w:right="100"/>
      </w:pPr>
      <w:r>
        <w:rPr>
          <w:rFonts w:hint="eastAsia"/>
        </w:rPr>
        <w:t>状態選択</w:t>
      </w:r>
    </w:p>
    <w:p w14:paraId="3839A62E" w14:textId="77777777" w:rsidR="00AC0849" w:rsidRDefault="00AC0849" w:rsidP="00AC0849">
      <w:pPr>
        <w:ind w:left="100" w:right="100"/>
      </w:pPr>
      <w:r>
        <w:rPr>
          <w:rFonts w:hint="eastAsia"/>
        </w:rPr>
        <w:t>選択した状態と一致する駐車場を一覧に表示する。</w:t>
      </w:r>
    </w:p>
    <w:p w14:paraId="16A90D4D" w14:textId="77777777" w:rsidR="00AC0849" w:rsidRDefault="00AC0849" w:rsidP="00AC0849">
      <w:pPr>
        <w:pStyle w:val="4"/>
        <w:spacing w:before="180" w:after="180"/>
        <w:ind w:left="100" w:right="100"/>
      </w:pPr>
      <w:r>
        <w:rPr>
          <w:rFonts w:hint="eastAsia"/>
        </w:rPr>
        <w:t>エリアを選択</w:t>
      </w:r>
    </w:p>
    <w:p w14:paraId="6E700D99" w14:textId="77777777" w:rsidR="00AC0849" w:rsidRDefault="00532A5D" w:rsidP="00AC0849">
      <w:pPr>
        <w:ind w:left="100" w:right="100"/>
      </w:pPr>
      <w:r>
        <w:rPr>
          <w:rFonts w:hint="eastAsia"/>
        </w:rPr>
        <w:t>エリアプルダウンで</w:t>
      </w:r>
      <w:r w:rsidR="00AC0849">
        <w:rPr>
          <w:rFonts w:hint="eastAsia"/>
        </w:rPr>
        <w:t>選択</w:t>
      </w:r>
      <w:r>
        <w:rPr>
          <w:rFonts w:hint="eastAsia"/>
        </w:rPr>
        <w:t>している情報を呼び出し元の画面に返却する</w:t>
      </w:r>
      <w:r w:rsidR="00AC0849">
        <w:rPr>
          <w:rFonts w:hint="eastAsia"/>
        </w:rPr>
        <w:t>。</w:t>
      </w:r>
    </w:p>
    <w:p w14:paraId="5BC6A37C" w14:textId="77777777" w:rsidR="00AC0849" w:rsidRDefault="00AC0849" w:rsidP="00AC0849">
      <w:pPr>
        <w:pStyle w:val="4"/>
        <w:spacing w:before="180" w:after="180"/>
        <w:ind w:left="100" w:right="100"/>
      </w:pPr>
      <w:r>
        <w:rPr>
          <w:rFonts w:hint="eastAsia"/>
        </w:rPr>
        <w:t>駐車場</w:t>
      </w:r>
      <w:r>
        <w:rPr>
          <w:rFonts w:hint="eastAsia"/>
        </w:rPr>
        <w:t>NO</w:t>
      </w:r>
      <w:r>
        <w:rPr>
          <w:rFonts w:hint="eastAsia"/>
        </w:rPr>
        <w:t>を選択</w:t>
      </w:r>
    </w:p>
    <w:p w14:paraId="6E7AC474" w14:textId="77777777" w:rsidR="00AC0849" w:rsidRDefault="00532A5D" w:rsidP="00AC0849">
      <w:pPr>
        <w:ind w:left="100" w:right="100"/>
      </w:pPr>
      <w:r>
        <w:rPr>
          <w:rFonts w:hint="eastAsia"/>
        </w:rPr>
        <w:t>駐車場</w:t>
      </w:r>
      <w:r>
        <w:rPr>
          <w:rFonts w:hint="eastAsia"/>
        </w:rPr>
        <w:t>NO</w:t>
      </w:r>
      <w:r>
        <w:rPr>
          <w:rFonts w:hint="eastAsia"/>
        </w:rPr>
        <w:t>一覧でマウス選択している情報を呼び出し元の画面に返却する。</w:t>
      </w:r>
    </w:p>
    <w:p w14:paraId="76CF925E" w14:textId="77777777" w:rsidR="00AC0849" w:rsidRDefault="00AC0849" w:rsidP="00AC0849">
      <w:pPr>
        <w:pStyle w:val="4"/>
        <w:spacing w:before="180" w:after="180"/>
        <w:ind w:left="100" w:right="100"/>
      </w:pPr>
      <w:r>
        <w:rPr>
          <w:rFonts w:hint="eastAsia"/>
        </w:rPr>
        <w:t>閉じる</w:t>
      </w:r>
    </w:p>
    <w:p w14:paraId="142F26A6" w14:textId="4DD86FBD" w:rsidR="00AC0849" w:rsidRDefault="00AC0849" w:rsidP="00AC0849">
      <w:pPr>
        <w:ind w:left="100" w:right="100"/>
      </w:pPr>
      <w:r>
        <w:rPr>
          <w:rFonts w:hint="eastAsia"/>
        </w:rPr>
        <w:t>画面を閉じる。</w:t>
      </w:r>
    </w:p>
    <w:p w14:paraId="6FEA6393" w14:textId="77777777" w:rsidR="00984B0A" w:rsidRDefault="00984B0A" w:rsidP="00984B0A">
      <w:pPr>
        <w:pStyle w:val="2"/>
        <w:spacing w:before="180" w:after="180"/>
        <w:ind w:left="667" w:right="100"/>
      </w:pPr>
      <w:bookmarkStart w:id="75" w:name="_Toc489948232"/>
      <w:r>
        <w:rPr>
          <w:rFonts w:hint="eastAsia"/>
        </w:rPr>
        <w:lastRenderedPageBreak/>
        <w:t>表示設定画面</w:t>
      </w:r>
      <w:bookmarkEnd w:id="75"/>
    </w:p>
    <w:p w14:paraId="0DFB043A" w14:textId="77777777" w:rsidR="00984B0A" w:rsidRDefault="00984B0A" w:rsidP="00984B0A">
      <w:pPr>
        <w:ind w:left="100" w:right="100"/>
      </w:pPr>
      <w:r>
        <w:rPr>
          <w:noProof/>
        </w:rPr>
        <w:drawing>
          <wp:inline distT="0" distB="0" distL="0" distR="0" wp14:anchorId="767C4398" wp14:editId="183A1030">
            <wp:extent cx="5038725" cy="3733800"/>
            <wp:effectExtent l="0" t="0" r="952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725" cy="3733800"/>
                    </a:xfrm>
                    <a:prstGeom prst="rect">
                      <a:avLst/>
                    </a:prstGeom>
                  </pic:spPr>
                </pic:pic>
              </a:graphicData>
            </a:graphic>
          </wp:inline>
        </w:drawing>
      </w:r>
    </w:p>
    <w:p w14:paraId="71DDE86E" w14:textId="77777777" w:rsidR="00984B0A" w:rsidRDefault="00984B0A" w:rsidP="00984B0A">
      <w:pPr>
        <w:pStyle w:val="3"/>
        <w:spacing w:before="180" w:after="180"/>
        <w:ind w:left="667" w:right="100"/>
      </w:pPr>
      <w:r>
        <w:rPr>
          <w:rFonts w:hint="eastAsia"/>
        </w:rPr>
        <w:t>機能</w:t>
      </w:r>
    </w:p>
    <w:p w14:paraId="692AA91D" w14:textId="77777777" w:rsidR="00984B0A" w:rsidRDefault="00F20BCA" w:rsidP="00984B0A">
      <w:pPr>
        <w:ind w:left="100" w:right="100"/>
      </w:pPr>
      <w:r>
        <w:rPr>
          <w:rFonts w:hint="eastAsia"/>
        </w:rPr>
        <w:t>一覧表の項目に対して表示／非表示、表示順を設定</w:t>
      </w:r>
      <w:r w:rsidR="00984B0A">
        <w:rPr>
          <w:rFonts w:hint="eastAsia"/>
        </w:rPr>
        <w:t>することができる。</w:t>
      </w:r>
    </w:p>
    <w:p w14:paraId="24A69FC5" w14:textId="77777777" w:rsidR="00984B0A" w:rsidRDefault="00984B0A" w:rsidP="00984B0A">
      <w:pPr>
        <w:pStyle w:val="3"/>
        <w:spacing w:before="180" w:after="180"/>
        <w:ind w:left="667" w:right="100"/>
      </w:pPr>
      <w:r>
        <w:rPr>
          <w:rFonts w:hint="eastAsia"/>
        </w:rPr>
        <w:t>画面表示</w:t>
      </w:r>
    </w:p>
    <w:p w14:paraId="274C0110" w14:textId="77777777" w:rsidR="00984B0A" w:rsidRPr="00093707" w:rsidRDefault="00984B0A" w:rsidP="00B4585E">
      <w:pPr>
        <w:pStyle w:val="a4"/>
        <w:numPr>
          <w:ilvl w:val="0"/>
          <w:numId w:val="54"/>
        </w:numPr>
        <w:ind w:leftChars="0" w:right="100"/>
      </w:pPr>
      <w:r>
        <w:rPr>
          <w:rFonts w:hint="eastAsia"/>
        </w:rPr>
        <w:t>各画面の</w:t>
      </w:r>
      <w:r w:rsidR="00B4585E">
        <w:rPr>
          <w:rFonts w:hint="eastAsia"/>
        </w:rPr>
        <w:t>表示設定ボタン</w:t>
      </w:r>
      <w:r>
        <w:rPr>
          <w:rFonts w:hint="eastAsia"/>
        </w:rPr>
        <w:t>をクリック</w:t>
      </w:r>
    </w:p>
    <w:p w14:paraId="29D19B01" w14:textId="77777777" w:rsidR="00984B0A" w:rsidRDefault="00984B0A" w:rsidP="00984B0A">
      <w:pPr>
        <w:pStyle w:val="3"/>
        <w:spacing w:before="180" w:after="180"/>
        <w:ind w:left="667" w:right="100"/>
      </w:pPr>
      <w:r>
        <w:rPr>
          <w:rFonts w:hint="eastAsia"/>
        </w:rPr>
        <w:t>表示項目</w:t>
      </w:r>
    </w:p>
    <w:p w14:paraId="6934472F" w14:textId="77777777" w:rsidR="00984B0A" w:rsidRDefault="00984B0A" w:rsidP="00984B0A">
      <w:pPr>
        <w:ind w:left="100" w:right="100"/>
      </w:pPr>
      <w:r>
        <w:rPr>
          <w:rFonts w:hint="eastAsia"/>
        </w:rPr>
        <w:t>ユーザーの権限による制御はなし</w:t>
      </w:r>
    </w:p>
    <w:p w14:paraId="159BBD67" w14:textId="77777777" w:rsidR="00984B0A" w:rsidRDefault="00984B0A" w:rsidP="00984B0A">
      <w:pPr>
        <w:pStyle w:val="3"/>
        <w:spacing w:before="180" w:after="180"/>
        <w:ind w:left="667" w:right="100"/>
      </w:pPr>
      <w:r>
        <w:rPr>
          <w:rFonts w:hint="eastAsia"/>
        </w:rPr>
        <w:t>操作</w:t>
      </w:r>
    </w:p>
    <w:p w14:paraId="12BDDE67" w14:textId="77777777" w:rsidR="00735DD9" w:rsidRPr="009A08BA" w:rsidRDefault="00735DD9" w:rsidP="00735DD9">
      <w:pPr>
        <w:pStyle w:val="4"/>
        <w:spacing w:before="180" w:after="180"/>
        <w:ind w:left="100" w:right="100"/>
      </w:pPr>
      <w:r>
        <w:rPr>
          <w:rFonts w:hint="eastAsia"/>
        </w:rPr>
        <w:t>&gt;</w:t>
      </w:r>
      <w:r>
        <w:t>&gt;</w:t>
      </w:r>
    </w:p>
    <w:p w14:paraId="1909E1EC" w14:textId="77777777" w:rsidR="00735DD9" w:rsidRPr="00093707" w:rsidRDefault="00735DD9" w:rsidP="00735DD9">
      <w:pPr>
        <w:ind w:leftChars="0" w:left="0" w:right="100"/>
      </w:pPr>
      <w:r>
        <w:rPr>
          <w:rFonts w:hint="eastAsia"/>
        </w:rPr>
        <w:t>表示しない列の選択項目を表示する列に移動する。</w:t>
      </w:r>
    </w:p>
    <w:p w14:paraId="2B2CDFAC" w14:textId="77777777" w:rsidR="00735DD9" w:rsidRDefault="00735DD9" w:rsidP="00735DD9">
      <w:pPr>
        <w:pStyle w:val="4"/>
        <w:spacing w:before="180" w:after="180"/>
        <w:ind w:left="100" w:right="100"/>
      </w:pPr>
      <w:r>
        <w:rPr>
          <w:rFonts w:hint="eastAsia"/>
        </w:rPr>
        <w:t>&lt;</w:t>
      </w:r>
      <w:r>
        <w:t>&lt;</w:t>
      </w:r>
    </w:p>
    <w:p w14:paraId="738D8127" w14:textId="77777777" w:rsidR="00735DD9" w:rsidRPr="00093707" w:rsidRDefault="00735DD9" w:rsidP="00735DD9">
      <w:pPr>
        <w:ind w:leftChars="0" w:left="0" w:right="100"/>
      </w:pPr>
      <w:r>
        <w:rPr>
          <w:rFonts w:hint="eastAsia"/>
        </w:rPr>
        <w:t>表示する列の選択項目を表示列しないに移動する。</w:t>
      </w:r>
    </w:p>
    <w:p w14:paraId="16A0B3CD" w14:textId="77777777" w:rsidR="00A82ED3" w:rsidRPr="009A08BA" w:rsidRDefault="00735DD9" w:rsidP="00A82ED3">
      <w:pPr>
        <w:pStyle w:val="4"/>
        <w:spacing w:before="180" w:after="180"/>
        <w:ind w:left="100" w:right="100"/>
      </w:pPr>
      <w:r>
        <w:rPr>
          <w:rFonts w:hint="eastAsia"/>
        </w:rPr>
        <w:t>上へ</w:t>
      </w:r>
    </w:p>
    <w:p w14:paraId="2E1E720D" w14:textId="77777777" w:rsidR="00A82ED3" w:rsidRPr="00093707" w:rsidRDefault="00A82ED3" w:rsidP="00A82ED3">
      <w:pPr>
        <w:ind w:leftChars="0" w:left="0" w:right="100"/>
      </w:pPr>
      <w:r>
        <w:rPr>
          <w:rFonts w:hint="eastAsia"/>
        </w:rPr>
        <w:t>表示</w:t>
      </w:r>
      <w:r w:rsidR="00735DD9">
        <w:rPr>
          <w:rFonts w:hint="eastAsia"/>
        </w:rPr>
        <w:t>する</w:t>
      </w:r>
      <w:r>
        <w:rPr>
          <w:rFonts w:hint="eastAsia"/>
        </w:rPr>
        <w:t>列の選択項目を</w:t>
      </w:r>
      <w:r w:rsidR="00735DD9">
        <w:rPr>
          <w:rFonts w:hint="eastAsia"/>
        </w:rPr>
        <w:t>１行上へ</w:t>
      </w:r>
      <w:r>
        <w:rPr>
          <w:rFonts w:hint="eastAsia"/>
        </w:rPr>
        <w:t>移動する。</w:t>
      </w:r>
    </w:p>
    <w:p w14:paraId="610A2780" w14:textId="77777777" w:rsidR="00A82ED3" w:rsidRDefault="00735DD9" w:rsidP="00A82ED3">
      <w:pPr>
        <w:pStyle w:val="4"/>
        <w:spacing w:before="180" w:after="180"/>
        <w:ind w:left="100" w:right="100"/>
      </w:pPr>
      <w:r>
        <w:rPr>
          <w:rFonts w:hint="eastAsia"/>
        </w:rPr>
        <w:t>下へ</w:t>
      </w:r>
    </w:p>
    <w:p w14:paraId="5D9A3DFA" w14:textId="77777777" w:rsidR="00735DD9" w:rsidRPr="00093707" w:rsidRDefault="00735DD9" w:rsidP="00735DD9">
      <w:pPr>
        <w:ind w:leftChars="0" w:left="0" w:right="100"/>
      </w:pPr>
      <w:r>
        <w:rPr>
          <w:rFonts w:hint="eastAsia"/>
        </w:rPr>
        <w:t>表示する列の選択項目を１行下へ移動する。</w:t>
      </w:r>
    </w:p>
    <w:p w14:paraId="01488FEB" w14:textId="77777777" w:rsidR="00A82ED3" w:rsidRPr="009A08BA" w:rsidRDefault="00A82ED3" w:rsidP="00A82ED3">
      <w:pPr>
        <w:pStyle w:val="4"/>
        <w:spacing w:before="180" w:after="180"/>
        <w:ind w:left="100" w:right="100"/>
      </w:pPr>
      <w:r>
        <w:rPr>
          <w:rFonts w:hint="eastAsia"/>
        </w:rPr>
        <w:lastRenderedPageBreak/>
        <w:t>登録</w:t>
      </w:r>
    </w:p>
    <w:p w14:paraId="57C5D3A8" w14:textId="77777777" w:rsidR="00A82ED3" w:rsidRPr="00093707" w:rsidRDefault="00A82ED3" w:rsidP="00A82ED3">
      <w:pPr>
        <w:ind w:leftChars="0" w:left="0" w:right="100"/>
      </w:pPr>
      <w:r>
        <w:rPr>
          <w:rFonts w:hint="eastAsia"/>
        </w:rPr>
        <w:t>OK</w:t>
      </w:r>
      <w:r>
        <w:rPr>
          <w:rFonts w:hint="eastAsia"/>
        </w:rPr>
        <w:t>ボタンをクリックすることで設定</w:t>
      </w:r>
      <w:r w:rsidR="00441BDF">
        <w:rPr>
          <w:rFonts w:hint="eastAsia"/>
        </w:rPr>
        <w:t>を呼び出し元の画面に返却する</w:t>
      </w:r>
      <w:r>
        <w:rPr>
          <w:rFonts w:hint="eastAsia"/>
        </w:rPr>
        <w:t>。</w:t>
      </w:r>
    </w:p>
    <w:p w14:paraId="5B55B118" w14:textId="77777777" w:rsidR="00A82ED3" w:rsidRDefault="00A82ED3" w:rsidP="00A82ED3">
      <w:pPr>
        <w:pStyle w:val="4"/>
        <w:spacing w:before="180" w:after="180"/>
        <w:ind w:left="100" w:right="100"/>
      </w:pPr>
      <w:r>
        <w:rPr>
          <w:rFonts w:hint="eastAsia"/>
        </w:rPr>
        <w:t>標準に戻す</w:t>
      </w:r>
    </w:p>
    <w:p w14:paraId="0177BB97" w14:textId="77777777" w:rsidR="00A82ED3" w:rsidRDefault="00A82ED3" w:rsidP="00A82ED3">
      <w:pPr>
        <w:ind w:left="100" w:right="100"/>
      </w:pPr>
      <w:r>
        <w:rPr>
          <w:rFonts w:hint="eastAsia"/>
        </w:rPr>
        <w:t>設定を初期状態に戻す。</w:t>
      </w:r>
    </w:p>
    <w:p w14:paraId="69644979" w14:textId="77777777" w:rsidR="00984B0A" w:rsidRDefault="00984B0A" w:rsidP="00984B0A">
      <w:pPr>
        <w:pStyle w:val="4"/>
        <w:spacing w:before="180" w:after="180"/>
        <w:ind w:left="100" w:right="100"/>
      </w:pPr>
      <w:r>
        <w:rPr>
          <w:rFonts w:hint="eastAsia"/>
        </w:rPr>
        <w:t>閉じる</w:t>
      </w:r>
    </w:p>
    <w:p w14:paraId="47639AF2" w14:textId="03437DB4" w:rsidR="00984B0A" w:rsidRDefault="00984B0A" w:rsidP="00984B0A">
      <w:pPr>
        <w:ind w:left="100" w:right="100"/>
      </w:pPr>
      <w:r>
        <w:rPr>
          <w:rFonts w:hint="eastAsia"/>
        </w:rPr>
        <w:t>画面を閉じる。</w:t>
      </w:r>
    </w:p>
    <w:p w14:paraId="533C221C" w14:textId="77777777" w:rsidR="0005011A" w:rsidRDefault="0005011A" w:rsidP="0005011A">
      <w:pPr>
        <w:pStyle w:val="2"/>
        <w:spacing w:before="180" w:after="180"/>
        <w:ind w:left="667" w:right="100"/>
      </w:pPr>
      <w:bookmarkStart w:id="76" w:name="_Toc489948233"/>
      <w:r>
        <w:rPr>
          <w:rFonts w:hint="eastAsia"/>
        </w:rPr>
        <w:t>ソート指定画面</w:t>
      </w:r>
      <w:bookmarkEnd w:id="76"/>
    </w:p>
    <w:p w14:paraId="44F5711A" w14:textId="77777777" w:rsidR="0005011A" w:rsidRDefault="0005011A" w:rsidP="0005011A">
      <w:pPr>
        <w:ind w:left="100" w:right="100"/>
      </w:pPr>
      <w:r>
        <w:rPr>
          <w:noProof/>
        </w:rPr>
        <w:drawing>
          <wp:inline distT="0" distB="0" distL="0" distR="0" wp14:anchorId="068BBF8F" wp14:editId="3A407451">
            <wp:extent cx="2800350" cy="268605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350" cy="2686050"/>
                    </a:xfrm>
                    <a:prstGeom prst="rect">
                      <a:avLst/>
                    </a:prstGeom>
                  </pic:spPr>
                </pic:pic>
              </a:graphicData>
            </a:graphic>
          </wp:inline>
        </w:drawing>
      </w:r>
    </w:p>
    <w:p w14:paraId="1700BFA0" w14:textId="77777777" w:rsidR="0005011A" w:rsidRDefault="0005011A" w:rsidP="0005011A">
      <w:pPr>
        <w:pStyle w:val="3"/>
        <w:spacing w:before="180" w:after="180"/>
        <w:ind w:left="667" w:right="100"/>
      </w:pPr>
      <w:r>
        <w:rPr>
          <w:rFonts w:hint="eastAsia"/>
        </w:rPr>
        <w:t>機能</w:t>
      </w:r>
    </w:p>
    <w:p w14:paraId="12C4140D" w14:textId="77777777" w:rsidR="0005011A" w:rsidRDefault="00C20F8D" w:rsidP="0005011A">
      <w:pPr>
        <w:ind w:left="100" w:right="100"/>
      </w:pPr>
      <w:r>
        <w:rPr>
          <w:rFonts w:hint="eastAsia"/>
        </w:rPr>
        <w:t>一覧表の項目に対してソート順を設定</w:t>
      </w:r>
      <w:r w:rsidR="0005011A">
        <w:rPr>
          <w:rFonts w:hint="eastAsia"/>
        </w:rPr>
        <w:t>することができる。</w:t>
      </w:r>
    </w:p>
    <w:p w14:paraId="0741EFAC" w14:textId="77777777" w:rsidR="0005011A" w:rsidRDefault="0005011A" w:rsidP="0005011A">
      <w:pPr>
        <w:pStyle w:val="3"/>
        <w:spacing w:before="180" w:after="180"/>
        <w:ind w:left="667" w:right="100"/>
      </w:pPr>
      <w:r>
        <w:rPr>
          <w:rFonts w:hint="eastAsia"/>
        </w:rPr>
        <w:t>画面表示</w:t>
      </w:r>
    </w:p>
    <w:p w14:paraId="07944EC3" w14:textId="77777777" w:rsidR="0005011A" w:rsidRPr="00093707" w:rsidRDefault="0005011A" w:rsidP="00C20F8D">
      <w:pPr>
        <w:pStyle w:val="a4"/>
        <w:numPr>
          <w:ilvl w:val="0"/>
          <w:numId w:val="55"/>
        </w:numPr>
        <w:ind w:leftChars="0" w:right="100"/>
      </w:pPr>
      <w:r>
        <w:rPr>
          <w:rFonts w:hint="eastAsia"/>
        </w:rPr>
        <w:t>各画面の</w:t>
      </w:r>
      <w:r w:rsidR="00C40CAA">
        <w:rPr>
          <w:rFonts w:hint="eastAsia"/>
        </w:rPr>
        <w:t>並び替え</w:t>
      </w:r>
      <w:r>
        <w:rPr>
          <w:rFonts w:hint="eastAsia"/>
        </w:rPr>
        <w:t>ボタンをクリック</w:t>
      </w:r>
    </w:p>
    <w:p w14:paraId="5F9E47EF" w14:textId="77777777" w:rsidR="0005011A" w:rsidRDefault="0005011A" w:rsidP="0005011A">
      <w:pPr>
        <w:pStyle w:val="3"/>
        <w:spacing w:before="180" w:after="180"/>
        <w:ind w:left="667" w:right="100"/>
      </w:pPr>
      <w:r>
        <w:rPr>
          <w:rFonts w:hint="eastAsia"/>
        </w:rPr>
        <w:t>表示項目</w:t>
      </w:r>
    </w:p>
    <w:p w14:paraId="563A8566" w14:textId="77777777" w:rsidR="0005011A" w:rsidRDefault="0005011A" w:rsidP="0005011A">
      <w:pPr>
        <w:ind w:left="100" w:right="100"/>
      </w:pPr>
      <w:r>
        <w:rPr>
          <w:rFonts w:hint="eastAsia"/>
        </w:rPr>
        <w:t>ユーザーの権限による制御はなし</w:t>
      </w:r>
    </w:p>
    <w:p w14:paraId="1E1C7146" w14:textId="77777777" w:rsidR="0005011A" w:rsidRDefault="0005011A" w:rsidP="0005011A">
      <w:pPr>
        <w:pStyle w:val="3"/>
        <w:spacing w:before="180" w:after="180"/>
        <w:ind w:left="667" w:right="100"/>
      </w:pPr>
      <w:r>
        <w:rPr>
          <w:rFonts w:hint="eastAsia"/>
        </w:rPr>
        <w:t>操作</w:t>
      </w:r>
    </w:p>
    <w:p w14:paraId="44324E64" w14:textId="77777777" w:rsidR="0005011A" w:rsidRPr="009A08BA" w:rsidRDefault="00EB3793" w:rsidP="0005011A">
      <w:pPr>
        <w:pStyle w:val="4"/>
        <w:spacing w:before="180" w:after="180"/>
        <w:ind w:left="100" w:right="100"/>
      </w:pPr>
      <w:r>
        <w:rPr>
          <w:rFonts w:hint="eastAsia"/>
        </w:rPr>
        <w:t>並び替え</w:t>
      </w:r>
    </w:p>
    <w:p w14:paraId="58F62280" w14:textId="77777777" w:rsidR="0005011A" w:rsidRPr="00093707" w:rsidRDefault="00EB3793" w:rsidP="0005011A">
      <w:pPr>
        <w:ind w:leftChars="0" w:left="0" w:right="100"/>
      </w:pPr>
      <w:r>
        <w:rPr>
          <w:rFonts w:hint="eastAsia"/>
        </w:rPr>
        <w:t>指定したソート順を呼び出し元の画面に返却する。</w:t>
      </w:r>
    </w:p>
    <w:p w14:paraId="75966FF9" w14:textId="77777777" w:rsidR="0005011A" w:rsidRDefault="0005011A" w:rsidP="0005011A">
      <w:pPr>
        <w:pStyle w:val="4"/>
        <w:spacing w:before="180" w:after="180"/>
        <w:ind w:left="100" w:right="100"/>
      </w:pPr>
      <w:r>
        <w:rPr>
          <w:rFonts w:hint="eastAsia"/>
        </w:rPr>
        <w:t>閉じる</w:t>
      </w:r>
    </w:p>
    <w:p w14:paraId="27529DBE" w14:textId="4F3A2646" w:rsidR="00402E20" w:rsidRPr="00AC0849" w:rsidRDefault="0005011A" w:rsidP="0005011A">
      <w:pPr>
        <w:ind w:left="100" w:right="100"/>
      </w:pPr>
      <w:r>
        <w:rPr>
          <w:rFonts w:hint="eastAsia"/>
        </w:rPr>
        <w:t>画面を閉じる。</w:t>
      </w:r>
      <w:r w:rsidR="00402E20">
        <w:br w:type="page"/>
      </w:r>
    </w:p>
    <w:p w14:paraId="277A4649" w14:textId="04DB3B01" w:rsidR="00B064EE" w:rsidRDefault="00A02840" w:rsidP="00402E20">
      <w:pPr>
        <w:pStyle w:val="a"/>
      </w:pPr>
      <w:bookmarkStart w:id="77" w:name="_Toc489948234"/>
      <w:r>
        <w:rPr>
          <w:rFonts w:hint="eastAsia"/>
        </w:rPr>
        <w:lastRenderedPageBreak/>
        <w:t>試験車</w:t>
      </w:r>
      <w:r w:rsidR="00F024C3">
        <w:rPr>
          <w:rFonts w:hint="eastAsia"/>
        </w:rPr>
        <w:t>情報</w:t>
      </w:r>
      <w:bookmarkEnd w:id="77"/>
    </w:p>
    <w:p w14:paraId="18E72435" w14:textId="77777777" w:rsidR="000609E2" w:rsidRDefault="000609E2" w:rsidP="00B1501D">
      <w:pPr>
        <w:pStyle w:val="2"/>
        <w:spacing w:before="180" w:after="180"/>
        <w:ind w:left="667" w:right="100"/>
      </w:pPr>
      <w:bookmarkStart w:id="78" w:name="_Toc489948235"/>
      <w:bookmarkStart w:id="79" w:name="_Toc481067244"/>
      <w:r w:rsidRPr="00CE60E3">
        <w:rPr>
          <w:rFonts w:hint="eastAsia"/>
        </w:rPr>
        <w:t>画面遷移</w:t>
      </w:r>
      <w:bookmarkEnd w:id="78"/>
    </w:p>
    <w:p w14:paraId="7664B5E1" w14:textId="69734B3C" w:rsidR="000609E2" w:rsidRDefault="00BE3E01" w:rsidP="00945770">
      <w:pPr>
        <w:pStyle w:val="3"/>
        <w:spacing w:before="180" w:after="180"/>
        <w:ind w:left="667" w:right="100"/>
      </w:pPr>
      <w:r>
        <w:rPr>
          <w:rFonts w:hint="eastAsia"/>
        </w:rPr>
        <w:t>試験車</w:t>
      </w:r>
      <w:r w:rsidR="00280CF9">
        <w:rPr>
          <w:rFonts w:hint="eastAsia"/>
        </w:rPr>
        <w:t>情報</w:t>
      </w:r>
    </w:p>
    <w:bookmarkEnd w:id="79"/>
    <w:p w14:paraId="10A27486" w14:textId="7BD99048" w:rsidR="002F524F" w:rsidRDefault="006275DB">
      <w:pPr>
        <w:widowControl/>
        <w:snapToGrid/>
        <w:ind w:leftChars="0" w:left="0" w:rightChars="0" w:right="0"/>
        <w:rPr>
          <w:rFonts w:asciiTheme="majorHAnsi" w:eastAsia="メイリオ" w:hAnsiTheme="majorHAnsi" w:cstheme="majorBidi"/>
          <w:b/>
          <w:sz w:val="28"/>
        </w:rPr>
      </w:pPr>
      <w:r>
        <w:pict w14:anchorId="057110F8">
          <v:group id="_x0000_s3766" editas="canvas" style="width:510.25pt;height:146pt;mso-position-horizontal-relative:char;mso-position-vertical-relative:line" coordorigin="1134,1968" coordsize="10205,2920">
            <o:lock v:ext="edit" aspectratio="t"/>
            <v:shape id="_x0000_s3767" type="#_x0000_t75" style="position:absolute;left:1134;top:1968;width:10205;height:2920" o:preferrelative="f">
              <v:fill o:detectmouseclick="t"/>
              <v:path o:extrusionok="t" o:connecttype="none"/>
              <o:lock v:ext="edit" text="t"/>
            </v:shape>
            <v:shape id="Text Box 216" o:spid="_x0000_s3768" type="#_x0000_t202" style="position:absolute;left:1487;top:2193;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LW19A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" filled="f" strokecolor="black [3213]">
              <v:textbox inset="2.16pt,1.44pt,2.16pt,0">
                <w:txbxContent>
                  <w:p w14:paraId="21A2A66C" w14:textId="77777777" w:rsidR="00945770" w:rsidRDefault="00945770" w:rsidP="00427C15">
                    <w:pPr>
                      <w:pStyle w:val="Web"/>
                      <w:spacing w:before="0" w:beforeAutospacing="0" w:after="0" w:afterAutospacing="0" w:line="240" w:lineRule="exact"/>
                      <w:ind w:left="102" w:right="102"/>
                      <w:jc w:val="center"/>
                    </w:pPr>
                    <w:r>
                      <w:rPr>
                        <w:rFonts w:cstheme="minorBidi" w:hint="eastAsia"/>
                        <w:color w:val="000000"/>
                        <w:sz w:val="16"/>
                        <w:szCs w:val="16"/>
                      </w:rPr>
                      <w:t>KKS00001</w:t>
                    </w:r>
                  </w:p>
                  <w:p w14:paraId="77D74589" w14:textId="77777777" w:rsidR="00945770" w:rsidRDefault="00945770" w:rsidP="00427C15">
                    <w:pPr>
                      <w:pStyle w:val="Web"/>
                      <w:spacing w:before="0" w:beforeAutospacing="0" w:after="0" w:afterAutospacing="0" w:line="240" w:lineRule="exact"/>
                      <w:ind w:left="102" w:right="102"/>
                      <w:jc w:val="center"/>
                    </w:pPr>
                    <w:r>
                      <w:rPr>
                        <w:rFonts w:cstheme="minorBidi" w:hint="eastAsia"/>
                        <w:color w:val="000000"/>
                        <w:sz w:val="16"/>
                        <w:szCs w:val="16"/>
                      </w:rPr>
                      <w:t>ログイン画面</w:t>
                    </w:r>
                  </w:p>
                  <w:p w14:paraId="1893A3D7" w14:textId="77777777" w:rsidR="00945770" w:rsidRDefault="00945770" w:rsidP="00427C15">
                    <w:pPr>
                      <w:pStyle w:val="Web"/>
                      <w:spacing w:before="0" w:beforeAutospacing="0" w:after="0" w:afterAutospacing="0" w:line="240" w:lineRule="exact"/>
                      <w:ind w:left="102" w:right="102"/>
                      <w:jc w:val="center"/>
                    </w:pPr>
                  </w:p>
                </w:txbxContent>
              </v:textbox>
            </v:shape>
            <v:shape id="Text Box 216" o:spid="_x0000_s3769" type="#_x0000_t202" style="position:absolute;left:1487;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9g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" filled="f" strokecolor="black [3213]">
              <v:textbox inset="2.16pt,1.44pt,2.16pt,0">
                <w:txbxContent>
                  <w:p w14:paraId="0E507787" w14:textId="77777777" w:rsidR="00945770" w:rsidRDefault="00945770" w:rsidP="00427C15">
                    <w:pPr>
                      <w:pStyle w:val="Web"/>
                      <w:spacing w:before="0" w:beforeAutospacing="0" w:after="0" w:afterAutospacing="0" w:line="240" w:lineRule="exact"/>
                      <w:ind w:left="102" w:right="102"/>
                      <w:jc w:val="center"/>
                    </w:pPr>
                    <w:r>
                      <w:rPr>
                        <w:rFonts w:cstheme="minorBidi" w:hint="eastAsia"/>
                        <w:color w:val="000000"/>
                        <w:sz w:val="16"/>
                        <w:szCs w:val="16"/>
                      </w:rPr>
                      <w:t>KKS00010</w:t>
                    </w:r>
                  </w:p>
                  <w:p w14:paraId="40062E04" w14:textId="77777777" w:rsidR="00945770" w:rsidRDefault="00945770" w:rsidP="00427C15">
                    <w:pPr>
                      <w:pStyle w:val="Web"/>
                      <w:spacing w:before="0" w:beforeAutospacing="0" w:after="0" w:afterAutospacing="0" w:line="240" w:lineRule="exact"/>
                      <w:ind w:left="102" w:right="102"/>
                      <w:jc w:val="center"/>
                    </w:pPr>
                    <w:r>
                      <w:rPr>
                        <w:rFonts w:cstheme="minorBidi" w:hint="eastAsia"/>
                        <w:color w:val="000000"/>
                        <w:sz w:val="16"/>
                        <w:szCs w:val="16"/>
                      </w:rPr>
                      <w:t>メインメニュー</w:t>
                    </w:r>
                  </w:p>
                </w:txbxContent>
              </v:textbox>
            </v:shape>
            <v:shape id="_x0000_s3770" type="#_x0000_t32" style="position:absolute;left:2229;top:3423;width:421;height:2;rotation:90" o:connectortype="elbow" adj="-125188,-1,-125188">
              <v:stroke endarrow="block"/>
            </v:shape>
            <v:shape id="_x0000_s3771" type="#_x0000_t32" style="position:absolute;left:3392;top:4144;width:492;height:2" o:connectortype="elbow" adj="-148917,-1,-148917">
              <v:stroke endarrow="block"/>
            </v:shape>
            <v:shape id="_x0000_s3773" type="#_x0000_t32" style="position:absolute;left:8177;top:2703;width:563;height:1" o:connectortype="elbow" adj="-317555,-1,-317555">
              <v:stroke endarrow="block"/>
            </v:shape>
            <v:shape id="Text Box 216" o:spid="_x0000_s3776" type="#_x0000_t202" style="position:absolute;left:3884;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" filled="f" strokecolor="black [3213]">
              <v:textbox inset="2.16pt,1.44pt,2.16pt,0">
                <w:txbxContent>
                  <w:p w14:paraId="130E28BE" w14:textId="31F8F08A" w:rsidR="00945770" w:rsidRDefault="00945770" w:rsidP="00427C15">
                    <w:pPr>
                      <w:pStyle w:val="Web"/>
                      <w:spacing w:before="0" w:beforeAutospacing="0" w:after="0" w:afterAutospacing="0" w:line="240" w:lineRule="exact"/>
                      <w:ind w:left="102" w:right="102"/>
                      <w:jc w:val="center"/>
                    </w:pPr>
                  </w:p>
                  <w:p w14:paraId="213DBF5E" w14:textId="3630A58A" w:rsidR="00945770" w:rsidRDefault="00945770" w:rsidP="00427C15">
                    <w:pPr>
                      <w:pStyle w:val="Web"/>
                      <w:spacing w:before="0" w:beforeAutospacing="0" w:after="0" w:afterAutospacing="0" w:line="240" w:lineRule="exact"/>
                      <w:ind w:left="102" w:right="102"/>
                      <w:jc w:val="center"/>
                    </w:pPr>
                    <w:r>
                      <w:rPr>
                        <w:rFonts w:cstheme="minorBidi" w:hint="eastAsia"/>
                        <w:color w:val="000000"/>
                        <w:sz w:val="16"/>
                        <w:szCs w:val="16"/>
                      </w:rPr>
                      <w:t>各</w:t>
                    </w:r>
                    <w:r w:rsidRPr="00E268B9">
                      <w:rPr>
                        <w:rFonts w:cstheme="minorBidi" w:hint="eastAsia"/>
                        <w:color w:val="000000"/>
                        <w:sz w:val="16"/>
                        <w:szCs w:val="16"/>
                      </w:rPr>
                      <w:t>リスト</w:t>
                    </w:r>
                    <w:r>
                      <w:rPr>
                        <w:rFonts w:cstheme="minorBidi" w:hint="eastAsia"/>
                        <w:color w:val="000000"/>
                        <w:sz w:val="16"/>
                        <w:szCs w:val="16"/>
                      </w:rPr>
                      <w:t>画面</w:t>
                    </w:r>
                  </w:p>
                  <w:p w14:paraId="58E3316B" w14:textId="77777777" w:rsidR="00945770" w:rsidRPr="004A6EE0" w:rsidRDefault="00945770" w:rsidP="00427C15">
                    <w:pPr>
                      <w:pStyle w:val="Web"/>
                      <w:spacing w:before="0" w:beforeAutospacing="0" w:after="0" w:afterAutospacing="0" w:line="240" w:lineRule="exact"/>
                      <w:ind w:left="102" w:right="102"/>
                      <w:jc w:val="center"/>
                    </w:pPr>
                  </w:p>
                </w:txbxContent>
              </v:textbox>
            </v:shape>
            <v:shape id="Text Box 216" o:spid="_x0000_s3777" type="#_x0000_t202" style="position:absolute;left:8740;top:2193;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" filled="f" strokecolor="black [3213]">
              <v:textbox inset="2.16pt,1.44pt,2.16pt,0">
                <w:txbxContent>
                  <w:p w14:paraId="551F2F80" w14:textId="77777777" w:rsidR="00945770" w:rsidRDefault="00945770" w:rsidP="00427C15">
                    <w:pPr>
                      <w:pStyle w:val="Web"/>
                      <w:spacing w:before="0" w:beforeAutospacing="0" w:after="0" w:afterAutospacing="0" w:line="240" w:lineRule="exact"/>
                      <w:ind w:left="102" w:right="102"/>
                      <w:jc w:val="center"/>
                      <w:rPr>
                        <w:rFonts w:cstheme="minorBidi"/>
                        <w:sz w:val="16"/>
                        <w:szCs w:val="16"/>
                      </w:rPr>
                    </w:pPr>
                    <w:r w:rsidRPr="004A6EE0">
                      <w:rPr>
                        <w:rFonts w:cstheme="minorBidi"/>
                        <w:sz w:val="16"/>
                        <w:szCs w:val="16"/>
                      </w:rPr>
                      <w:t>TCS03030</w:t>
                    </w:r>
                  </w:p>
                  <w:p w14:paraId="286E27B4" w14:textId="77777777" w:rsidR="00945770" w:rsidRPr="002313EC" w:rsidRDefault="00945770" w:rsidP="00427C15">
                    <w:pPr>
                      <w:pStyle w:val="Web"/>
                      <w:spacing w:before="0" w:beforeAutospacing="0" w:after="0" w:afterAutospacing="0" w:line="240" w:lineRule="exact"/>
                      <w:ind w:left="102" w:right="102"/>
                      <w:jc w:val="center"/>
                    </w:pPr>
                    <w:r w:rsidRPr="004A6EE0">
                      <w:rPr>
                        <w:rFonts w:cstheme="minorBidi" w:hint="eastAsia"/>
                        <w:sz w:val="16"/>
                        <w:szCs w:val="16"/>
                      </w:rPr>
                      <w:t>使用履歴承認状況</w:t>
                    </w:r>
                  </w:p>
                </w:txbxContent>
              </v:textbox>
            </v:shape>
            <v:shape id="Text Box 216" o:spid="_x0000_s3778" type="#_x0000_t202" style="position:absolute;left:6272;top:2193;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" filled="f" strokecolor="black [3213]">
              <v:textbox inset="2.16pt,1.44pt,2.16pt,0">
                <w:txbxContent>
                  <w:p w14:paraId="0AC27F25" w14:textId="77777777" w:rsidR="00945770" w:rsidRDefault="00945770" w:rsidP="00427C15">
                    <w:pPr>
                      <w:pStyle w:val="Web"/>
                      <w:spacing w:before="0" w:beforeAutospacing="0" w:after="0" w:afterAutospacing="0" w:line="240" w:lineRule="exact"/>
                      <w:ind w:left="102" w:right="102"/>
                      <w:jc w:val="center"/>
                    </w:pPr>
                    <w:r w:rsidRPr="004A6EE0">
                      <w:rPr>
                        <w:rFonts w:cstheme="minorBidi"/>
                        <w:color w:val="000000"/>
                        <w:sz w:val="16"/>
                        <w:szCs w:val="16"/>
                      </w:rPr>
                      <w:t>TCS03020</w:t>
                    </w:r>
                  </w:p>
                  <w:p w14:paraId="62946DC1" w14:textId="77777777" w:rsidR="00945770" w:rsidRDefault="00945770" w:rsidP="00427C15">
                    <w:pPr>
                      <w:pStyle w:val="Web"/>
                      <w:spacing w:before="0" w:beforeAutospacing="0" w:after="0" w:afterAutospacing="0" w:line="240" w:lineRule="exact"/>
                      <w:ind w:left="102" w:right="102"/>
                      <w:jc w:val="center"/>
                    </w:pPr>
                    <w:r w:rsidRPr="004A6EE0">
                      <w:rPr>
                        <w:rFonts w:cstheme="minorBidi" w:hint="eastAsia"/>
                        <w:color w:val="000000"/>
                        <w:sz w:val="16"/>
                        <w:szCs w:val="16"/>
                      </w:rPr>
                      <w:t>試験車使用履歴</w:t>
                    </w:r>
                  </w:p>
                </w:txbxContent>
              </v:textbox>
            </v:shape>
            <v:shape id="Text Box 216" o:spid="_x0000_s3783" type="#_x0000_t202" style="position:absolute;left:6272;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" filled="f" strokecolor="black [3213]">
              <v:textbox inset="2.16pt,1.44pt,2.16pt,0">
                <w:txbxContent>
                  <w:p w14:paraId="38C9FAB2" w14:textId="77777777" w:rsidR="00945770" w:rsidRDefault="00945770" w:rsidP="00427C15">
                    <w:pPr>
                      <w:pStyle w:val="Web"/>
                      <w:spacing w:before="0" w:beforeAutospacing="0" w:after="0" w:afterAutospacing="0" w:line="240" w:lineRule="exact"/>
                      <w:ind w:left="102" w:right="102"/>
                      <w:jc w:val="center"/>
                      <w:rPr>
                        <w:rFonts w:cstheme="minorBidi"/>
                        <w:sz w:val="16"/>
                        <w:szCs w:val="16"/>
                      </w:rPr>
                    </w:pPr>
                    <w:r w:rsidRPr="004A6EE0">
                      <w:rPr>
                        <w:rFonts w:cstheme="minorBidi"/>
                        <w:sz w:val="16"/>
                        <w:szCs w:val="16"/>
                      </w:rPr>
                      <w:t>TCS01021</w:t>
                    </w:r>
                  </w:p>
                  <w:p w14:paraId="37A34193" w14:textId="77777777" w:rsidR="00945770" w:rsidRPr="002313EC" w:rsidRDefault="00945770" w:rsidP="00427C15">
                    <w:pPr>
                      <w:pStyle w:val="Web"/>
                      <w:spacing w:before="0" w:beforeAutospacing="0" w:after="0" w:afterAutospacing="0" w:line="240" w:lineRule="exact"/>
                      <w:ind w:left="102" w:right="102"/>
                      <w:jc w:val="center"/>
                    </w:pPr>
                    <w:r w:rsidRPr="004A6EE0">
                      <w:rPr>
                        <w:rFonts w:cstheme="minorBidi" w:hint="eastAsia"/>
                        <w:sz w:val="16"/>
                        <w:szCs w:val="16"/>
                      </w:rPr>
                      <w:t>試験車情報</w:t>
                    </w:r>
                  </w:p>
                </w:txbxContent>
              </v:textbox>
            </v:shape>
            <v:shape id="_x0000_s3838" type="#_x0000_t32" style="position:absolute;left:5789;top:4142;width:492;height:2" o:connectortype="elbow" adj="-148917,-1,-148917">
              <v:stroke endarrow="block"/>
            </v:shape>
            <v:shape id="_x0000_s3839" type="#_x0000_t32" style="position:absolute;left:7015;top:3423;width:421;height:2;rotation:90" o:connectortype="elbow" adj="-125188,-1,-125188">
              <v:stroke startarrow="block"/>
            </v:shape>
            <w10:anchorlock/>
          </v:group>
        </w:pict>
      </w:r>
    </w:p>
    <w:p w14:paraId="52B3B5AD" w14:textId="12A9DBD5" w:rsidR="00AC60AC" w:rsidRDefault="00AC60AC" w:rsidP="00AC60AC">
      <w:pPr>
        <w:pStyle w:val="2"/>
        <w:spacing w:before="180" w:after="180"/>
        <w:ind w:left="667" w:right="100"/>
      </w:pPr>
      <w:bookmarkStart w:id="80" w:name="_Toc489882444"/>
      <w:bookmarkStart w:id="81" w:name="_Toc489948236"/>
      <w:bookmarkStart w:id="82" w:name="_Toc489882445"/>
      <w:bookmarkStart w:id="83" w:name="_Toc489948237"/>
      <w:bookmarkStart w:id="84" w:name="_Toc489882446"/>
      <w:bookmarkStart w:id="85" w:name="_Toc489948238"/>
      <w:bookmarkStart w:id="86" w:name="_Toc489882447"/>
      <w:bookmarkStart w:id="87" w:name="_Toc489948239"/>
      <w:bookmarkStart w:id="88" w:name="_Toc489882448"/>
      <w:bookmarkStart w:id="89" w:name="_Toc489948240"/>
      <w:bookmarkStart w:id="90" w:name="_Toc489882449"/>
      <w:bookmarkStart w:id="91" w:name="_Toc489948241"/>
      <w:bookmarkStart w:id="92" w:name="_Toc489882450"/>
      <w:bookmarkStart w:id="93" w:name="_Toc489948242"/>
      <w:bookmarkStart w:id="94" w:name="_Toc489882451"/>
      <w:bookmarkStart w:id="95" w:name="_Toc489948243"/>
      <w:bookmarkStart w:id="96" w:name="_Toc489882452"/>
      <w:bookmarkStart w:id="97" w:name="_Toc489948244"/>
      <w:bookmarkStart w:id="98" w:name="_Toc489882453"/>
      <w:bookmarkStart w:id="99" w:name="_Toc489948245"/>
      <w:bookmarkStart w:id="100" w:name="_Toc489882454"/>
      <w:bookmarkStart w:id="101" w:name="_Toc489948246"/>
      <w:bookmarkStart w:id="102" w:name="_Toc489882455"/>
      <w:bookmarkStart w:id="103" w:name="_Toc489948247"/>
      <w:bookmarkStart w:id="104" w:name="_Toc489882456"/>
      <w:bookmarkStart w:id="105" w:name="_Toc489948248"/>
      <w:bookmarkStart w:id="106" w:name="_Toc489882457"/>
      <w:bookmarkStart w:id="107" w:name="_Toc489948249"/>
      <w:bookmarkStart w:id="108" w:name="_Toc489882458"/>
      <w:bookmarkStart w:id="109" w:name="_Toc489948250"/>
      <w:bookmarkStart w:id="110" w:name="_Toc489882459"/>
      <w:bookmarkStart w:id="111" w:name="_Toc489948251"/>
      <w:bookmarkStart w:id="112" w:name="_Toc489882460"/>
      <w:bookmarkStart w:id="113" w:name="_Toc489948252"/>
      <w:bookmarkStart w:id="114" w:name="_Toc489882461"/>
      <w:bookmarkStart w:id="115" w:name="_Toc489948253"/>
      <w:bookmarkStart w:id="116" w:name="_Toc489882462"/>
      <w:bookmarkStart w:id="117" w:name="_Toc489948254"/>
      <w:bookmarkStart w:id="118" w:name="_Toc489882463"/>
      <w:bookmarkStart w:id="119" w:name="_Toc489948255"/>
      <w:bookmarkStart w:id="120" w:name="_Toc489882464"/>
      <w:bookmarkStart w:id="121" w:name="_Toc489948256"/>
      <w:bookmarkStart w:id="122" w:name="_Toc489882465"/>
      <w:bookmarkStart w:id="123" w:name="_Toc489948257"/>
      <w:bookmarkStart w:id="124" w:name="_Toc489882466"/>
      <w:bookmarkStart w:id="125" w:name="_Toc489948258"/>
      <w:bookmarkStart w:id="126" w:name="_Toc489882467"/>
      <w:bookmarkStart w:id="127" w:name="_Toc489948259"/>
      <w:bookmarkStart w:id="128" w:name="_Toc489882468"/>
      <w:bookmarkStart w:id="129" w:name="_Toc489948260"/>
      <w:bookmarkStart w:id="130" w:name="_Toc489882469"/>
      <w:bookmarkStart w:id="131" w:name="_Toc489948261"/>
      <w:bookmarkStart w:id="132" w:name="_Toc489882470"/>
      <w:bookmarkStart w:id="133" w:name="_Toc489948262"/>
      <w:bookmarkStart w:id="134" w:name="_Toc489882471"/>
      <w:bookmarkStart w:id="135" w:name="_Toc489948263"/>
      <w:bookmarkStart w:id="136" w:name="_Toc489882472"/>
      <w:bookmarkStart w:id="137" w:name="_Toc489948264"/>
      <w:bookmarkStart w:id="138" w:name="_Toc489882473"/>
      <w:bookmarkStart w:id="139" w:name="_Toc489948265"/>
      <w:bookmarkStart w:id="140" w:name="_Toc489882474"/>
      <w:bookmarkStart w:id="141" w:name="_Toc489948266"/>
      <w:bookmarkStart w:id="142" w:name="_Toc489882475"/>
      <w:bookmarkStart w:id="143" w:name="_Toc489948267"/>
      <w:bookmarkStart w:id="144" w:name="_Toc489882476"/>
      <w:bookmarkStart w:id="145" w:name="_Toc489948268"/>
      <w:bookmarkStart w:id="146" w:name="_Toc489882477"/>
      <w:bookmarkStart w:id="147" w:name="_Toc489948269"/>
      <w:bookmarkStart w:id="148" w:name="_Toc489882478"/>
      <w:bookmarkStart w:id="149" w:name="_Toc489948270"/>
      <w:bookmarkStart w:id="150" w:name="_Toc489882479"/>
      <w:bookmarkStart w:id="151" w:name="_Toc489948271"/>
      <w:bookmarkStart w:id="152" w:name="_Toc489882480"/>
      <w:bookmarkStart w:id="153" w:name="_Toc489948272"/>
      <w:bookmarkStart w:id="154" w:name="_Toc489882481"/>
      <w:bookmarkStart w:id="155" w:name="_Toc489948273"/>
      <w:bookmarkStart w:id="156" w:name="_Toc489625517"/>
      <w:bookmarkStart w:id="157" w:name="_Toc489882482"/>
      <w:bookmarkStart w:id="158" w:name="_Toc489948274"/>
      <w:bookmarkStart w:id="159" w:name="_Toc489625518"/>
      <w:bookmarkStart w:id="160" w:name="_Toc489882483"/>
      <w:bookmarkStart w:id="161" w:name="_Toc489948275"/>
      <w:bookmarkStart w:id="162" w:name="_Toc489882484"/>
      <w:bookmarkStart w:id="163" w:name="_Toc489948276"/>
      <w:bookmarkStart w:id="164" w:name="_Toc489882485"/>
      <w:bookmarkStart w:id="165" w:name="_Toc489948277"/>
      <w:bookmarkStart w:id="166" w:name="_Toc489882486"/>
      <w:bookmarkStart w:id="167" w:name="_Toc489948278"/>
      <w:bookmarkStart w:id="168" w:name="_Toc489882487"/>
      <w:bookmarkStart w:id="169" w:name="_Toc489948279"/>
      <w:bookmarkStart w:id="170" w:name="_Toc489882488"/>
      <w:bookmarkStart w:id="171" w:name="_Toc489948280"/>
      <w:bookmarkStart w:id="172" w:name="_Toc489882489"/>
      <w:bookmarkStart w:id="173" w:name="_Toc489948281"/>
      <w:bookmarkStart w:id="174" w:name="_Toc489882490"/>
      <w:bookmarkStart w:id="175" w:name="_Toc489948282"/>
      <w:bookmarkStart w:id="176" w:name="_Toc489948283"/>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r>
        <w:rPr>
          <w:rFonts w:hint="eastAsia"/>
        </w:rPr>
        <w:t>試験車情報画面</w:t>
      </w:r>
      <w:bookmarkEnd w:id="176"/>
    </w:p>
    <w:p w14:paraId="534D91E0" w14:textId="4A95E77C" w:rsidR="00AC60AC" w:rsidRDefault="00874C32" w:rsidP="00AC60AC">
      <w:pPr>
        <w:ind w:left="100" w:right="100"/>
      </w:pPr>
      <w:r>
        <w:rPr>
          <w:noProof/>
        </w:rPr>
        <w:drawing>
          <wp:inline distT="0" distB="0" distL="0" distR="0" wp14:anchorId="73DE5AC8" wp14:editId="344DA996">
            <wp:extent cx="5612130" cy="3372485"/>
            <wp:effectExtent l="0" t="0" r="762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3372485"/>
                    </a:xfrm>
                    <a:prstGeom prst="rect">
                      <a:avLst/>
                    </a:prstGeom>
                  </pic:spPr>
                </pic:pic>
              </a:graphicData>
            </a:graphic>
          </wp:inline>
        </w:drawing>
      </w:r>
    </w:p>
    <w:p w14:paraId="74BC33DA" w14:textId="77777777" w:rsidR="0091481A" w:rsidRDefault="0091481A" w:rsidP="00AC60AC">
      <w:pPr>
        <w:ind w:left="100" w:right="100"/>
      </w:pPr>
    </w:p>
    <w:p w14:paraId="731E3684" w14:textId="77777777" w:rsidR="0091481A" w:rsidRDefault="0091481A" w:rsidP="00AC60AC">
      <w:pPr>
        <w:ind w:left="100" w:right="100"/>
      </w:pPr>
    </w:p>
    <w:p w14:paraId="4BD61BA0" w14:textId="77777777" w:rsidR="006201FA" w:rsidRPr="00362A5A" w:rsidRDefault="006201FA" w:rsidP="006201FA">
      <w:pPr>
        <w:pStyle w:val="3"/>
        <w:spacing w:before="180" w:after="180"/>
        <w:ind w:left="667" w:right="100"/>
      </w:pPr>
      <w:r>
        <w:rPr>
          <w:rFonts w:hint="eastAsia"/>
        </w:rPr>
        <w:t>機能</w:t>
      </w:r>
    </w:p>
    <w:p w14:paraId="6FEEAD9A" w14:textId="77777777" w:rsidR="006201FA" w:rsidRDefault="006201FA" w:rsidP="006201FA">
      <w:pPr>
        <w:ind w:left="100" w:right="100"/>
      </w:pPr>
      <w:r>
        <w:rPr>
          <w:rFonts w:hint="eastAsia"/>
        </w:rPr>
        <w:t>既存車両情報の閲覧を行うことができる。</w:t>
      </w:r>
    </w:p>
    <w:p w14:paraId="7ADA9847" w14:textId="44D70201" w:rsidR="006201FA" w:rsidRPr="00362A5A" w:rsidRDefault="006201FA" w:rsidP="006201FA">
      <w:pPr>
        <w:pStyle w:val="3"/>
        <w:spacing w:before="180" w:after="180"/>
        <w:ind w:left="667" w:right="100"/>
      </w:pPr>
      <w:r>
        <w:rPr>
          <w:rFonts w:hint="eastAsia"/>
        </w:rPr>
        <w:t>画面表示</w:t>
      </w:r>
    </w:p>
    <w:p w14:paraId="355031E6" w14:textId="77777777" w:rsidR="006201FA" w:rsidRDefault="006201FA" w:rsidP="006201FA">
      <w:pPr>
        <w:ind w:left="100" w:right="100"/>
      </w:pPr>
      <w:r>
        <w:rPr>
          <w:rFonts w:hint="eastAsia"/>
        </w:rPr>
        <w:t>各画面の車両レコードをダブルクリックすることで表示される。</w:t>
      </w:r>
    </w:p>
    <w:p w14:paraId="60971420" w14:textId="4480D6F8" w:rsidR="006201FA" w:rsidRPr="00362A5A" w:rsidRDefault="006201FA" w:rsidP="006201FA">
      <w:pPr>
        <w:pStyle w:val="3"/>
        <w:spacing w:before="180" w:after="180"/>
        <w:ind w:left="667" w:right="100"/>
      </w:pPr>
      <w:r>
        <w:rPr>
          <w:rFonts w:hint="eastAsia"/>
        </w:rPr>
        <w:lastRenderedPageBreak/>
        <w:t>表示項目</w:t>
      </w:r>
    </w:p>
    <w:p w14:paraId="1FF984FA" w14:textId="2F9E16D4" w:rsidR="00BA2BF2" w:rsidRDefault="00BA2BF2" w:rsidP="00BA2BF2">
      <w:pPr>
        <w:ind w:left="100" w:right="100"/>
      </w:pPr>
      <w:r>
        <w:rPr>
          <w:rFonts w:hint="eastAsia"/>
        </w:rPr>
        <w:t>出力権限必須</w:t>
      </w:r>
    </w:p>
    <w:p w14:paraId="666D14C4" w14:textId="3AA7F9EB" w:rsidR="00482C4B" w:rsidRDefault="00482C4B" w:rsidP="007D58D1">
      <w:pPr>
        <w:ind w:left="100" w:right="100" w:firstLineChars="100" w:firstLine="200"/>
      </w:pPr>
      <w:r>
        <w:rPr>
          <w:rFonts w:hint="eastAsia"/>
        </w:rPr>
        <w:t>・ラベル印刷ボタン</w:t>
      </w:r>
    </w:p>
    <w:p w14:paraId="01C29686" w14:textId="770AB142" w:rsidR="00482C4B" w:rsidRDefault="00482C4B" w:rsidP="007D58D1">
      <w:pPr>
        <w:ind w:left="100" w:right="100" w:firstLineChars="100" w:firstLine="200"/>
      </w:pPr>
      <w:r>
        <w:rPr>
          <w:rFonts w:hint="eastAsia"/>
        </w:rPr>
        <w:t>・受領票印刷ボタン</w:t>
      </w:r>
    </w:p>
    <w:p w14:paraId="27AA4F92" w14:textId="77777777" w:rsidR="00AC60AC" w:rsidRDefault="00AC60AC" w:rsidP="00AC60AC">
      <w:pPr>
        <w:pStyle w:val="3"/>
        <w:spacing w:before="180" w:after="180"/>
        <w:ind w:left="667" w:right="100"/>
      </w:pPr>
      <w:bookmarkStart w:id="177" w:name="_Toc489625524"/>
      <w:bookmarkStart w:id="178" w:name="_Toc489625525"/>
      <w:bookmarkStart w:id="179" w:name="_Toc489625526"/>
      <w:bookmarkEnd w:id="177"/>
      <w:bookmarkEnd w:id="178"/>
      <w:bookmarkEnd w:id="179"/>
      <w:r>
        <w:rPr>
          <w:rFonts w:hint="eastAsia"/>
        </w:rPr>
        <w:t>操作</w:t>
      </w:r>
    </w:p>
    <w:p w14:paraId="047F7C64" w14:textId="77777777" w:rsidR="001352C7" w:rsidRPr="00362A5A" w:rsidRDefault="001352C7" w:rsidP="001352C7">
      <w:pPr>
        <w:pStyle w:val="4"/>
        <w:spacing w:before="180" w:after="180"/>
        <w:ind w:left="100" w:right="100"/>
      </w:pPr>
      <w:r>
        <w:rPr>
          <w:rFonts w:hint="eastAsia"/>
        </w:rPr>
        <w:t>使用履歴</w:t>
      </w:r>
    </w:p>
    <w:p w14:paraId="29D3AE9E" w14:textId="77777777" w:rsidR="001352C7" w:rsidRDefault="001352C7" w:rsidP="001352C7">
      <w:pPr>
        <w:ind w:left="100" w:right="100"/>
      </w:pPr>
      <w:r>
        <w:rPr>
          <w:rFonts w:hint="eastAsia"/>
        </w:rPr>
        <w:t>試験車使用履歴ボタンをクリックすると、試験車使用履歴画面を表示する。</w:t>
      </w:r>
    </w:p>
    <w:p w14:paraId="38DEB645" w14:textId="77777777" w:rsidR="00AC60AC" w:rsidRPr="00362A5A" w:rsidRDefault="00AC60AC" w:rsidP="00AC60AC">
      <w:pPr>
        <w:pStyle w:val="4"/>
        <w:spacing w:before="180" w:after="180"/>
        <w:ind w:left="100" w:right="100"/>
      </w:pPr>
      <w:r>
        <w:rPr>
          <w:rFonts w:hint="eastAsia"/>
        </w:rPr>
        <w:t>ラベル印刷</w:t>
      </w:r>
    </w:p>
    <w:p w14:paraId="53034ADC" w14:textId="77777777" w:rsidR="00AC60AC" w:rsidRDefault="00AC60AC" w:rsidP="00AC60AC">
      <w:pPr>
        <w:ind w:left="100" w:right="100"/>
      </w:pPr>
      <w:r>
        <w:rPr>
          <w:rFonts w:hint="eastAsia"/>
        </w:rPr>
        <w:t>ラベル印刷ボタンをクリックすると、ラベルの印刷が実行される。</w:t>
      </w:r>
    </w:p>
    <w:p w14:paraId="405BB2F0" w14:textId="77777777" w:rsidR="00AC60AC" w:rsidRPr="00362A5A" w:rsidRDefault="00AC60AC" w:rsidP="00AC60AC">
      <w:pPr>
        <w:pStyle w:val="4"/>
        <w:spacing w:before="180" w:after="180"/>
        <w:ind w:left="100" w:right="100"/>
      </w:pPr>
      <w:r>
        <w:rPr>
          <w:rFonts w:hint="eastAsia"/>
        </w:rPr>
        <w:t>受領票印刷</w:t>
      </w:r>
    </w:p>
    <w:p w14:paraId="18EC72F0" w14:textId="77777777" w:rsidR="00AC60AC" w:rsidRDefault="00AC60AC" w:rsidP="00AC60AC">
      <w:pPr>
        <w:ind w:left="100" w:right="100"/>
      </w:pPr>
      <w:r>
        <w:rPr>
          <w:rFonts w:hint="eastAsia"/>
        </w:rPr>
        <w:t>受領票印刷ボタンをクリックすると、受領票選択画面が表示される。</w:t>
      </w:r>
    </w:p>
    <w:p w14:paraId="42021B2F" w14:textId="77777777" w:rsidR="00AC60AC" w:rsidRDefault="00AC60AC" w:rsidP="00AC60AC">
      <w:pPr>
        <w:ind w:left="100" w:right="100"/>
      </w:pPr>
      <w:r>
        <w:rPr>
          <w:rFonts w:hint="eastAsia"/>
        </w:rPr>
        <w:t>印刷する受領票の種類を選択し印刷を実行する。</w:t>
      </w:r>
    </w:p>
    <w:p w14:paraId="65D9A42D" w14:textId="77777777" w:rsidR="00AC60AC" w:rsidRPr="00362A5A" w:rsidRDefault="00AC60AC" w:rsidP="00AC60AC">
      <w:pPr>
        <w:pStyle w:val="4"/>
        <w:spacing w:before="180" w:after="180"/>
        <w:ind w:left="100" w:right="100"/>
      </w:pPr>
      <w:r>
        <w:rPr>
          <w:rFonts w:hint="eastAsia"/>
        </w:rPr>
        <w:t>閉じる</w:t>
      </w:r>
    </w:p>
    <w:p w14:paraId="6E6CA0A1" w14:textId="77777777" w:rsidR="00213046" w:rsidRDefault="00AC60AC" w:rsidP="0091481A">
      <w:pPr>
        <w:ind w:left="100" w:right="100"/>
      </w:pPr>
      <w:r>
        <w:rPr>
          <w:rFonts w:hint="eastAsia"/>
        </w:rPr>
        <w:t>画面を閉じる。</w:t>
      </w:r>
      <w:bookmarkStart w:id="180" w:name="_Toc489948285"/>
    </w:p>
    <w:p w14:paraId="3F99F14E" w14:textId="77777777" w:rsidR="00213046" w:rsidRDefault="00213046">
      <w:pPr>
        <w:widowControl/>
        <w:snapToGrid/>
        <w:ind w:leftChars="0" w:left="0" w:rightChars="0" w:right="0"/>
      </w:pPr>
      <w:r>
        <w:br w:type="page"/>
      </w:r>
    </w:p>
    <w:p w14:paraId="7DB05FCE" w14:textId="402045E0" w:rsidR="00213046" w:rsidRDefault="00213046" w:rsidP="00213046">
      <w:pPr>
        <w:pStyle w:val="2"/>
        <w:spacing w:before="180" w:after="180"/>
        <w:ind w:leftChars="71" w:left="709" w:right="100"/>
      </w:pPr>
      <w:r>
        <w:rPr>
          <w:rFonts w:hint="eastAsia"/>
        </w:rPr>
        <w:lastRenderedPageBreak/>
        <w:t>受領票選択画面</w:t>
      </w:r>
    </w:p>
    <w:p w14:paraId="5F91A2DF" w14:textId="5790C873" w:rsidR="00AC22B9" w:rsidRDefault="00AC22B9" w:rsidP="0091481A">
      <w:pPr>
        <w:ind w:left="100" w:right="100"/>
      </w:pPr>
      <w:r>
        <w:rPr>
          <w:rFonts w:hint="eastAsia"/>
        </w:rPr>
        <w:t>受領票選択画面</w:t>
      </w:r>
      <w:bookmarkEnd w:id="180"/>
    </w:p>
    <w:p w14:paraId="712234E1" w14:textId="77777777" w:rsidR="00AC22B9" w:rsidRDefault="00E544AE" w:rsidP="00AC22B9">
      <w:pPr>
        <w:ind w:left="100" w:right="100"/>
      </w:pPr>
      <w:r>
        <w:rPr>
          <w:rFonts w:hint="eastAsia"/>
        </w:rPr>
        <w:t>群馬</w:t>
      </w:r>
    </w:p>
    <w:p w14:paraId="48537CD8" w14:textId="5135E2BA" w:rsidR="00E544AE" w:rsidRDefault="00213046" w:rsidP="00AC22B9">
      <w:pPr>
        <w:ind w:left="100" w:right="100"/>
      </w:pPr>
      <w:r>
        <w:rPr>
          <w:noProof/>
        </w:rPr>
        <w:drawing>
          <wp:inline distT="0" distB="0" distL="0" distR="0" wp14:anchorId="1B47DDC1" wp14:editId="2F12E2F9">
            <wp:extent cx="3676650" cy="18288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6650" cy="1828800"/>
                    </a:xfrm>
                    <a:prstGeom prst="rect">
                      <a:avLst/>
                    </a:prstGeom>
                  </pic:spPr>
                </pic:pic>
              </a:graphicData>
            </a:graphic>
          </wp:inline>
        </w:drawing>
      </w:r>
    </w:p>
    <w:p w14:paraId="45E953E5" w14:textId="77777777" w:rsidR="00E544AE" w:rsidRDefault="00E544AE" w:rsidP="00AC22B9">
      <w:pPr>
        <w:ind w:left="100" w:right="100"/>
      </w:pPr>
    </w:p>
    <w:p w14:paraId="23444179" w14:textId="77777777" w:rsidR="00E544AE" w:rsidRDefault="00E544AE" w:rsidP="00AC22B9">
      <w:pPr>
        <w:ind w:left="100" w:right="100"/>
      </w:pPr>
      <w:r>
        <w:rPr>
          <w:rFonts w:hint="eastAsia"/>
        </w:rPr>
        <w:t>東京</w:t>
      </w:r>
    </w:p>
    <w:p w14:paraId="336FCD90" w14:textId="7098DA4A" w:rsidR="0091481A" w:rsidRDefault="003353DF" w:rsidP="0091481A">
      <w:pPr>
        <w:ind w:left="100" w:right="100"/>
      </w:pPr>
      <w:r>
        <w:rPr>
          <w:noProof/>
        </w:rPr>
        <w:drawing>
          <wp:inline distT="0" distB="0" distL="0" distR="0" wp14:anchorId="7E590206" wp14:editId="37AFA16F">
            <wp:extent cx="3676650" cy="18288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650" cy="1828800"/>
                    </a:xfrm>
                    <a:prstGeom prst="rect">
                      <a:avLst/>
                    </a:prstGeom>
                  </pic:spPr>
                </pic:pic>
              </a:graphicData>
            </a:graphic>
          </wp:inline>
        </w:drawing>
      </w:r>
      <w:bookmarkStart w:id="181" w:name="_GoBack"/>
      <w:bookmarkEnd w:id="181"/>
    </w:p>
    <w:p w14:paraId="59251462" w14:textId="77777777" w:rsidR="004833F6" w:rsidRPr="00362A5A" w:rsidRDefault="004833F6" w:rsidP="004833F6">
      <w:pPr>
        <w:pStyle w:val="3"/>
        <w:spacing w:before="180" w:after="180"/>
        <w:ind w:left="667" w:right="100"/>
      </w:pPr>
      <w:r>
        <w:rPr>
          <w:rFonts w:hint="eastAsia"/>
        </w:rPr>
        <w:t>機能</w:t>
      </w:r>
    </w:p>
    <w:p w14:paraId="7E8BDB39" w14:textId="77777777" w:rsidR="004833F6" w:rsidRDefault="004833F6" w:rsidP="004833F6">
      <w:pPr>
        <w:ind w:left="100" w:right="100"/>
      </w:pPr>
      <w:r>
        <w:rPr>
          <w:rFonts w:hint="eastAsia"/>
        </w:rPr>
        <w:t>印刷を行う受領票の種類を選択する。</w:t>
      </w:r>
    </w:p>
    <w:p w14:paraId="3916EE8E" w14:textId="32BACB44" w:rsidR="00272651" w:rsidRDefault="00272651" w:rsidP="004833F6">
      <w:pPr>
        <w:ind w:left="100" w:right="100"/>
      </w:pPr>
      <w:r>
        <w:rPr>
          <w:rFonts w:hint="eastAsia"/>
        </w:rPr>
        <w:t>出力する試験車情報の管理責任部署により選択する項目を切り替える。</w:t>
      </w:r>
    </w:p>
    <w:p w14:paraId="7C938ADA" w14:textId="77777777" w:rsidR="00B05B4F" w:rsidRPr="00362A5A" w:rsidRDefault="00B05B4F" w:rsidP="00B05B4F">
      <w:pPr>
        <w:pStyle w:val="3"/>
        <w:spacing w:before="180" w:after="180"/>
        <w:ind w:left="667" w:right="100"/>
      </w:pPr>
      <w:r>
        <w:rPr>
          <w:rFonts w:hint="eastAsia"/>
        </w:rPr>
        <w:t>画面表示</w:t>
      </w:r>
    </w:p>
    <w:p w14:paraId="4342D424" w14:textId="77777777" w:rsidR="00B05B4F" w:rsidRDefault="00B05B4F" w:rsidP="00B05B4F">
      <w:pPr>
        <w:ind w:left="100" w:right="100"/>
      </w:pPr>
      <w:r>
        <w:rPr>
          <w:rFonts w:hint="eastAsia"/>
        </w:rPr>
        <w:t>試験車情報画面：受領票印刷ボタン</w:t>
      </w:r>
    </w:p>
    <w:p w14:paraId="75D14829" w14:textId="02AF83F7" w:rsidR="00B05B4F" w:rsidRPr="00362A5A" w:rsidRDefault="00B05B4F" w:rsidP="00B05B4F">
      <w:pPr>
        <w:pStyle w:val="3"/>
        <w:spacing w:before="180" w:after="180"/>
        <w:ind w:left="667" w:right="100"/>
      </w:pPr>
      <w:r>
        <w:rPr>
          <w:rFonts w:hint="eastAsia"/>
        </w:rPr>
        <w:t>表示項目</w:t>
      </w:r>
    </w:p>
    <w:p w14:paraId="78CA39FD" w14:textId="0A2BF1BF" w:rsidR="00B05B4F" w:rsidRDefault="00D76AEC" w:rsidP="00B05B4F">
      <w:pPr>
        <w:ind w:left="100" w:right="100"/>
      </w:pPr>
      <w:r w:rsidRPr="00D76AEC">
        <w:rPr>
          <w:rFonts w:hint="eastAsia"/>
        </w:rPr>
        <w:t>権限による制御なし</w:t>
      </w:r>
    </w:p>
    <w:p w14:paraId="344292AF" w14:textId="77777777" w:rsidR="00AC22B9" w:rsidRDefault="00AC22B9" w:rsidP="00AC22B9">
      <w:pPr>
        <w:pStyle w:val="3"/>
        <w:spacing w:before="180" w:after="180"/>
        <w:ind w:left="667" w:right="100"/>
      </w:pPr>
      <w:bookmarkStart w:id="182" w:name="_Toc489625539"/>
      <w:bookmarkStart w:id="183" w:name="_Toc489625540"/>
      <w:bookmarkEnd w:id="182"/>
      <w:bookmarkEnd w:id="183"/>
      <w:r>
        <w:rPr>
          <w:rFonts w:hint="eastAsia"/>
        </w:rPr>
        <w:t>操作</w:t>
      </w:r>
    </w:p>
    <w:p w14:paraId="79020416" w14:textId="77777777" w:rsidR="00AC22B9" w:rsidRPr="00362A5A" w:rsidRDefault="00AC22B9" w:rsidP="00AC22B9">
      <w:pPr>
        <w:pStyle w:val="4"/>
        <w:spacing w:before="180" w:after="180"/>
        <w:ind w:left="100" w:right="100"/>
      </w:pPr>
      <w:r>
        <w:rPr>
          <w:rFonts w:hint="eastAsia"/>
        </w:rPr>
        <w:t>印刷</w:t>
      </w:r>
    </w:p>
    <w:p w14:paraId="5D63A8E4" w14:textId="77777777" w:rsidR="00AC22B9" w:rsidRDefault="00E544AE" w:rsidP="00AC22B9">
      <w:pPr>
        <w:ind w:left="100" w:right="100"/>
      </w:pPr>
      <w:r>
        <w:rPr>
          <w:rFonts w:hint="eastAsia"/>
        </w:rPr>
        <w:t>受領</w:t>
      </w:r>
      <w:r w:rsidR="00AC22B9">
        <w:rPr>
          <w:rFonts w:hint="eastAsia"/>
        </w:rPr>
        <w:t>票を出力する。</w:t>
      </w:r>
    </w:p>
    <w:p w14:paraId="5353180E" w14:textId="77777777" w:rsidR="00AC22B9" w:rsidRPr="00362A5A" w:rsidRDefault="00AC22B9" w:rsidP="00AC22B9">
      <w:pPr>
        <w:pStyle w:val="4"/>
        <w:spacing w:before="180" w:after="180"/>
        <w:ind w:left="100" w:right="100"/>
      </w:pPr>
      <w:r>
        <w:rPr>
          <w:rFonts w:hint="eastAsia"/>
        </w:rPr>
        <w:t>閉じる</w:t>
      </w:r>
    </w:p>
    <w:p w14:paraId="56C79D84" w14:textId="1AADC360" w:rsidR="0067057A" w:rsidRDefault="00AC22B9" w:rsidP="00623B1F">
      <w:pPr>
        <w:ind w:left="100" w:right="100"/>
      </w:pPr>
      <w:r w:rsidRPr="00390754">
        <w:rPr>
          <w:rFonts w:hint="eastAsia"/>
        </w:rPr>
        <w:t>画面</w:t>
      </w:r>
      <w:r>
        <w:rPr>
          <w:rFonts w:hint="eastAsia"/>
        </w:rPr>
        <w:t>を閉じる。</w:t>
      </w:r>
    </w:p>
    <w:p w14:paraId="2C7891D0" w14:textId="4906149D" w:rsidR="00445A47" w:rsidRPr="00DE7FD6" w:rsidRDefault="00445A47">
      <w:pPr>
        <w:widowControl/>
        <w:snapToGrid/>
        <w:ind w:leftChars="0" w:left="0" w:rightChars="0" w:right="0"/>
      </w:pPr>
    </w:p>
    <w:p w14:paraId="04BF6952" w14:textId="77777777" w:rsidR="00133808" w:rsidRDefault="006C417E" w:rsidP="00133808">
      <w:pPr>
        <w:pStyle w:val="a"/>
      </w:pPr>
      <w:bookmarkStart w:id="184" w:name="_Toc489882494"/>
      <w:bookmarkStart w:id="185" w:name="_Toc489948286"/>
      <w:bookmarkStart w:id="186" w:name="_Toc489882495"/>
      <w:bookmarkStart w:id="187" w:name="_Toc489948287"/>
      <w:bookmarkStart w:id="188" w:name="_Toc489882496"/>
      <w:bookmarkStart w:id="189" w:name="_Toc489948288"/>
      <w:bookmarkStart w:id="190" w:name="_Toc489882497"/>
      <w:bookmarkStart w:id="191" w:name="_Toc489948289"/>
      <w:bookmarkStart w:id="192" w:name="_Toc489882498"/>
      <w:bookmarkStart w:id="193" w:name="_Toc489948290"/>
      <w:bookmarkStart w:id="194" w:name="_Toc489882499"/>
      <w:bookmarkStart w:id="195" w:name="_Toc489948291"/>
      <w:bookmarkStart w:id="196" w:name="_Toc489882500"/>
      <w:bookmarkStart w:id="197" w:name="_Toc489948292"/>
      <w:bookmarkStart w:id="198" w:name="_Toc489882501"/>
      <w:bookmarkStart w:id="199" w:name="_Toc489948293"/>
      <w:bookmarkStart w:id="200" w:name="_Toc489882502"/>
      <w:bookmarkStart w:id="201" w:name="_Toc489948294"/>
      <w:bookmarkStart w:id="202" w:name="_Toc489882503"/>
      <w:bookmarkStart w:id="203" w:name="_Toc489948295"/>
      <w:bookmarkStart w:id="204" w:name="_Toc489882504"/>
      <w:bookmarkStart w:id="205" w:name="_Toc489948296"/>
      <w:bookmarkStart w:id="206" w:name="_Toc489882505"/>
      <w:bookmarkStart w:id="207" w:name="_Toc489948297"/>
      <w:bookmarkStart w:id="208" w:name="_Toc489882506"/>
      <w:bookmarkStart w:id="209" w:name="_Toc489948298"/>
      <w:bookmarkStart w:id="210" w:name="_Toc489882507"/>
      <w:bookmarkStart w:id="211" w:name="_Toc489948299"/>
      <w:bookmarkStart w:id="212" w:name="_Toc489882508"/>
      <w:bookmarkStart w:id="213" w:name="_Toc489948300"/>
      <w:bookmarkStart w:id="214" w:name="_Toc489882509"/>
      <w:bookmarkStart w:id="215" w:name="_Toc489948301"/>
      <w:bookmarkStart w:id="216" w:name="_Toc489882510"/>
      <w:bookmarkStart w:id="217" w:name="_Toc489948302"/>
      <w:bookmarkStart w:id="218" w:name="_Toc489882511"/>
      <w:bookmarkStart w:id="219" w:name="_Toc489948303"/>
      <w:bookmarkStart w:id="220" w:name="_Toc489882512"/>
      <w:bookmarkStart w:id="221" w:name="_Toc489948304"/>
      <w:bookmarkStart w:id="222" w:name="_Toc489882513"/>
      <w:bookmarkStart w:id="223" w:name="_Toc489948305"/>
      <w:bookmarkStart w:id="224" w:name="_Toc489882514"/>
      <w:bookmarkStart w:id="225" w:name="_Toc489948306"/>
      <w:bookmarkStart w:id="226" w:name="_Toc489882515"/>
      <w:bookmarkStart w:id="227" w:name="_Toc489948307"/>
      <w:bookmarkStart w:id="228" w:name="_Toc489882516"/>
      <w:bookmarkStart w:id="229" w:name="_Toc489948308"/>
      <w:bookmarkStart w:id="230" w:name="_Toc489882517"/>
      <w:bookmarkStart w:id="231" w:name="_Toc489948309"/>
      <w:bookmarkStart w:id="232" w:name="_Toc489882518"/>
      <w:bookmarkStart w:id="233" w:name="_Toc489948310"/>
      <w:bookmarkStart w:id="234" w:name="_Toc489882519"/>
      <w:bookmarkStart w:id="235" w:name="_Toc489948311"/>
      <w:bookmarkStart w:id="236" w:name="_Toc489882520"/>
      <w:bookmarkStart w:id="237" w:name="_Toc489948312"/>
      <w:bookmarkStart w:id="238" w:name="_Toc489882521"/>
      <w:bookmarkStart w:id="239" w:name="_Toc489948313"/>
      <w:bookmarkStart w:id="240" w:name="_Toc489882522"/>
      <w:bookmarkStart w:id="241" w:name="_Toc489948314"/>
      <w:bookmarkStart w:id="242" w:name="_Toc489882523"/>
      <w:bookmarkStart w:id="243" w:name="_Toc489948315"/>
      <w:bookmarkStart w:id="244" w:name="_Toc489882524"/>
      <w:bookmarkStart w:id="245" w:name="_Toc489948316"/>
      <w:bookmarkStart w:id="246" w:name="_Toc489882525"/>
      <w:bookmarkStart w:id="247" w:name="_Toc489948317"/>
      <w:bookmarkStart w:id="248" w:name="_Toc489882526"/>
      <w:bookmarkStart w:id="249" w:name="_Toc489948318"/>
      <w:bookmarkStart w:id="250" w:name="_Toc489882527"/>
      <w:bookmarkStart w:id="251" w:name="_Toc489948319"/>
      <w:bookmarkStart w:id="252" w:name="_Toc489882528"/>
      <w:bookmarkStart w:id="253" w:name="_Toc489948320"/>
      <w:bookmarkStart w:id="254" w:name="_Toc489882529"/>
      <w:bookmarkStart w:id="255" w:name="_Toc489948321"/>
      <w:bookmarkStart w:id="256" w:name="_Toc489882530"/>
      <w:bookmarkStart w:id="257" w:name="_Toc489948322"/>
      <w:bookmarkStart w:id="258" w:name="_Toc489882531"/>
      <w:bookmarkStart w:id="259" w:name="_Toc489948323"/>
      <w:bookmarkStart w:id="260" w:name="_Toc489882532"/>
      <w:bookmarkStart w:id="261" w:name="_Toc489948324"/>
      <w:bookmarkStart w:id="262" w:name="_Toc489948325"/>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r>
        <w:rPr>
          <w:rFonts w:hint="eastAsia"/>
        </w:rPr>
        <w:t>廃却期限リスト</w:t>
      </w:r>
      <w:bookmarkEnd w:id="262"/>
    </w:p>
    <w:p w14:paraId="3E380FC2" w14:textId="77777777" w:rsidR="00EB1983" w:rsidRDefault="00EB1983" w:rsidP="00B1501D">
      <w:pPr>
        <w:pStyle w:val="2"/>
        <w:spacing w:before="180" w:after="180"/>
        <w:ind w:left="667" w:right="100"/>
      </w:pPr>
      <w:bookmarkStart w:id="263" w:name="_Toc489948326"/>
      <w:r w:rsidRPr="00CE60E3">
        <w:rPr>
          <w:rFonts w:hint="eastAsia"/>
        </w:rPr>
        <w:lastRenderedPageBreak/>
        <w:t>画面遷移</w:t>
      </w:r>
      <w:bookmarkEnd w:id="263"/>
    </w:p>
    <w:p w14:paraId="07C167D2" w14:textId="77777777" w:rsidR="0067708B" w:rsidRDefault="0067708B" w:rsidP="0067708B">
      <w:pPr>
        <w:pStyle w:val="3"/>
        <w:spacing w:before="180" w:after="180"/>
        <w:ind w:left="667" w:right="100"/>
      </w:pPr>
      <w:r>
        <w:rPr>
          <w:rFonts w:hint="eastAsia"/>
        </w:rPr>
        <w:t>廃却期限リスト</w:t>
      </w:r>
      <w:r>
        <w:rPr>
          <w:rFonts w:hint="eastAsia"/>
        </w:rPr>
        <w:t xml:space="preserve"> </w:t>
      </w:r>
      <w:r>
        <w:rPr>
          <w:rFonts w:hint="eastAsia"/>
        </w:rPr>
        <w:t>作成</w:t>
      </w:r>
      <w:r w:rsidRPr="00BB7F12">
        <w:rPr>
          <w:rFonts w:hint="eastAsia"/>
        </w:rPr>
        <w:t>業務</w:t>
      </w:r>
    </w:p>
    <w:bookmarkStart w:id="264" w:name="_Toc481072106"/>
    <w:p w14:paraId="21B88B74" w14:textId="77777777" w:rsidR="00780409" w:rsidRDefault="006275DB" w:rsidP="00667606">
      <w:pPr>
        <w:ind w:left="100" w:right="100"/>
      </w:pPr>
      <w:r>
        <w:pict w14:anchorId="49689C70">
          <v:group id="_x0000_s3728" editas="canvas" style="width:510.25pt;height:146.7pt;mso-position-horizontal-relative:char;mso-position-vertical-relative:line" coordorigin="1134,1968" coordsize="10205,2934">
            <o:lock v:ext="edit" aspectratio="t"/>
            <v:shape id="_x0000_s3729" type="#_x0000_t75" style="position:absolute;left:1134;top:1968;width:10205;height:2934" o:preferrelative="f">
              <v:fill o:detectmouseclick="t"/>
              <v:path o:extrusionok="t" o:connecttype="none"/>
              <o:lock v:ext="edit" text="t"/>
            </v:shape>
            <v:shape id="Text Box 216" o:spid="_x0000_s3730" type="#_x0000_t202" style="position:absolute;left:1487;top:2193;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LW19A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" filled="f" strokecolor="black [3213]">
              <v:textbox inset="2.16pt,1.44pt,2.16pt,0">
                <w:txbxContent>
                  <w:p w14:paraId="4B4EEC1F" w14:textId="77777777" w:rsidR="00945770" w:rsidRDefault="00945770" w:rsidP="00EC18D3">
                    <w:pPr>
                      <w:pStyle w:val="Web"/>
                      <w:spacing w:before="0" w:beforeAutospacing="0" w:after="0" w:afterAutospacing="0" w:line="240" w:lineRule="exact"/>
                      <w:ind w:left="102" w:right="102"/>
                      <w:jc w:val="center"/>
                    </w:pPr>
                    <w:r>
                      <w:rPr>
                        <w:rFonts w:cstheme="minorBidi" w:hint="eastAsia"/>
                        <w:color w:val="000000"/>
                        <w:sz w:val="16"/>
                        <w:szCs w:val="16"/>
                      </w:rPr>
                      <w:t>KKS00001</w:t>
                    </w:r>
                  </w:p>
                  <w:p w14:paraId="2DC53F00" w14:textId="77777777" w:rsidR="00945770" w:rsidRDefault="00945770" w:rsidP="00EC18D3">
                    <w:pPr>
                      <w:pStyle w:val="Web"/>
                      <w:spacing w:before="0" w:beforeAutospacing="0" w:after="0" w:afterAutospacing="0" w:line="240" w:lineRule="exact"/>
                      <w:ind w:left="102" w:right="102"/>
                      <w:jc w:val="center"/>
                    </w:pPr>
                    <w:r>
                      <w:rPr>
                        <w:rFonts w:cstheme="minorBidi" w:hint="eastAsia"/>
                        <w:color w:val="000000"/>
                        <w:sz w:val="16"/>
                        <w:szCs w:val="16"/>
                      </w:rPr>
                      <w:t>ログイン画面</w:t>
                    </w:r>
                  </w:p>
                </w:txbxContent>
              </v:textbox>
            </v:shape>
            <v:shape id="Text Box 216" o:spid="_x0000_s3731" type="#_x0000_t202" style="position:absolute;left:1487;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9g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" filled="f" strokecolor="black [3213]">
              <v:textbox inset="2.16pt,1.44pt,2.16pt,0">
                <w:txbxContent>
                  <w:p w14:paraId="6305A89A" w14:textId="77777777" w:rsidR="00945770" w:rsidRDefault="00945770" w:rsidP="00EC18D3">
                    <w:pPr>
                      <w:pStyle w:val="Web"/>
                      <w:spacing w:before="0" w:beforeAutospacing="0" w:after="0" w:afterAutospacing="0" w:line="240" w:lineRule="exact"/>
                      <w:ind w:left="102" w:right="102"/>
                      <w:jc w:val="center"/>
                    </w:pPr>
                    <w:r>
                      <w:rPr>
                        <w:rFonts w:cstheme="minorBidi" w:hint="eastAsia"/>
                        <w:color w:val="000000"/>
                        <w:sz w:val="16"/>
                        <w:szCs w:val="16"/>
                      </w:rPr>
                      <w:t>KKS00010</w:t>
                    </w:r>
                  </w:p>
                  <w:p w14:paraId="6B21FDA7" w14:textId="77777777" w:rsidR="00945770" w:rsidRDefault="00945770" w:rsidP="00EC18D3">
                    <w:pPr>
                      <w:pStyle w:val="Web"/>
                      <w:spacing w:before="0" w:beforeAutospacing="0" w:after="0" w:afterAutospacing="0" w:line="240" w:lineRule="exact"/>
                      <w:ind w:left="102" w:right="102"/>
                      <w:jc w:val="center"/>
                    </w:pPr>
                    <w:r>
                      <w:rPr>
                        <w:rFonts w:cstheme="minorBidi" w:hint="eastAsia"/>
                        <w:color w:val="000000"/>
                        <w:sz w:val="16"/>
                        <w:szCs w:val="16"/>
                      </w:rPr>
                      <w:t>メインメニュー</w:t>
                    </w:r>
                  </w:p>
                </w:txbxContent>
              </v:textbox>
            </v:shape>
            <v:shape id="_x0000_s3732" type="#_x0000_t32" style="position:absolute;left:2229;top:3423;width:421;height:2;rotation:90" o:connectortype="elbow" adj="-125188,-1,-125188">
              <v:stroke endarrow="block"/>
            </v:shape>
            <v:shape id="_x0000_s3733" type="#_x0000_t32" style="position:absolute;left:3392;top:4144;width:492;height:2" o:connectortype="elbow" adj="-148917,-1,-148917">
              <v:stroke endarrow="block"/>
            </v:shape>
            <v:shape id="Text Box 216" o:spid="_x0000_s3738" type="#_x0000_t202" style="position:absolute;left:3884;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" filled="f" strokecolor="black [3213]">
              <v:textbox inset="2.16pt,1.44pt,2.16pt,0">
                <w:txbxContent>
                  <w:p w14:paraId="123ED3A9" w14:textId="77777777" w:rsidR="00945770" w:rsidRDefault="00945770" w:rsidP="00EC18D3">
                    <w:pPr>
                      <w:pStyle w:val="Web"/>
                      <w:spacing w:before="0" w:beforeAutospacing="0" w:after="0" w:afterAutospacing="0" w:line="240" w:lineRule="exact"/>
                      <w:ind w:left="100" w:right="100"/>
                      <w:jc w:val="center"/>
                    </w:pPr>
                    <w:r>
                      <w:rPr>
                        <w:rFonts w:cstheme="minorBidi" w:hint="eastAsia"/>
                        <w:color w:val="000000"/>
                        <w:sz w:val="16"/>
                        <w:szCs w:val="16"/>
                      </w:rPr>
                      <w:t>TCS020</w:t>
                    </w:r>
                    <w:r>
                      <w:rPr>
                        <w:rFonts w:cstheme="minorBidi"/>
                        <w:color w:val="000000"/>
                        <w:sz w:val="16"/>
                        <w:szCs w:val="16"/>
                      </w:rPr>
                      <w:t>1</w:t>
                    </w:r>
                    <w:r>
                      <w:rPr>
                        <w:rFonts w:cstheme="minorBidi" w:hint="eastAsia"/>
                        <w:color w:val="000000"/>
                        <w:sz w:val="16"/>
                        <w:szCs w:val="16"/>
                      </w:rPr>
                      <w:t>0</w:t>
                    </w:r>
                  </w:p>
                  <w:p w14:paraId="0F4AB1FF" w14:textId="77777777" w:rsidR="00945770" w:rsidRDefault="00945770" w:rsidP="00EC18D3">
                    <w:pPr>
                      <w:pStyle w:val="Web"/>
                      <w:spacing w:before="0" w:beforeAutospacing="0" w:after="0" w:afterAutospacing="0" w:line="240" w:lineRule="exact"/>
                      <w:ind w:left="100" w:right="100"/>
                      <w:jc w:val="center"/>
                    </w:pPr>
                    <w:r>
                      <w:rPr>
                        <w:rFonts w:cstheme="minorBidi" w:hint="eastAsia"/>
                        <w:color w:val="000000"/>
                        <w:sz w:val="16"/>
                        <w:szCs w:val="16"/>
                      </w:rPr>
                      <w:t>廃却期限リスト</w:t>
                    </w:r>
                  </w:p>
                  <w:p w14:paraId="3F9B2E92" w14:textId="77777777" w:rsidR="00945770" w:rsidRPr="004A6EE0" w:rsidRDefault="00945770" w:rsidP="00EC18D3">
                    <w:pPr>
                      <w:pStyle w:val="Web"/>
                      <w:spacing w:before="0" w:beforeAutospacing="0" w:after="0" w:afterAutospacing="0" w:line="240" w:lineRule="exact"/>
                      <w:ind w:left="102" w:right="102"/>
                      <w:jc w:val="center"/>
                    </w:pPr>
                  </w:p>
                </w:txbxContent>
              </v:textbox>
            </v:shape>
            <v:shape id="Text Box 216" o:spid="_x0000_s3745" type="#_x0000_t202" style="position:absolute;left:6272;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" filled="f" strokecolor="black [3213]">
              <v:textbox inset="2.16pt,1.44pt,2.16pt,0">
                <w:txbxContent>
                  <w:p w14:paraId="72AB141B" w14:textId="77777777" w:rsidR="00945770" w:rsidRDefault="00945770" w:rsidP="00EC18D3">
                    <w:pPr>
                      <w:pStyle w:val="Web"/>
                      <w:spacing w:before="0" w:beforeAutospacing="0" w:after="0" w:afterAutospacing="0" w:line="240" w:lineRule="exact"/>
                      <w:ind w:left="102" w:right="102"/>
                      <w:jc w:val="center"/>
                      <w:rPr>
                        <w:rFonts w:cstheme="minorBidi"/>
                        <w:sz w:val="16"/>
                        <w:szCs w:val="16"/>
                      </w:rPr>
                    </w:pPr>
                    <w:r w:rsidRPr="004A6EE0">
                      <w:rPr>
                        <w:rFonts w:cstheme="minorBidi"/>
                        <w:sz w:val="16"/>
                        <w:szCs w:val="16"/>
                      </w:rPr>
                      <w:t>TCS01021</w:t>
                    </w:r>
                  </w:p>
                  <w:p w14:paraId="282F400E" w14:textId="77777777" w:rsidR="00945770" w:rsidRPr="002313EC" w:rsidRDefault="00945770" w:rsidP="00EC18D3">
                    <w:pPr>
                      <w:pStyle w:val="Web"/>
                      <w:spacing w:before="0" w:beforeAutospacing="0" w:after="0" w:afterAutospacing="0" w:line="240" w:lineRule="exact"/>
                      <w:ind w:left="102" w:right="102"/>
                      <w:jc w:val="center"/>
                    </w:pPr>
                    <w:r w:rsidRPr="004A6EE0">
                      <w:rPr>
                        <w:rFonts w:cstheme="minorBidi" w:hint="eastAsia"/>
                        <w:sz w:val="16"/>
                        <w:szCs w:val="16"/>
                      </w:rPr>
                      <w:t>試験車情報</w:t>
                    </w:r>
                  </w:p>
                </w:txbxContent>
              </v:textbox>
            </v:shape>
            <v:shape id="_x0000_s3835" type="#_x0000_t32" style="position:absolute;left:5789;top:4146;width:492;height:2" o:connectortype="elbow" adj="-148917,-1,-148917">
              <v:stroke endarrow="block"/>
            </v:shape>
            <w10:anchorlock/>
          </v:group>
        </w:pict>
      </w:r>
    </w:p>
    <w:p w14:paraId="3FCAA267" w14:textId="77777777" w:rsidR="006F221C" w:rsidRDefault="00943393" w:rsidP="00B1501D">
      <w:pPr>
        <w:pStyle w:val="2"/>
        <w:spacing w:before="180" w:after="180"/>
        <w:ind w:left="667" w:right="100"/>
      </w:pPr>
      <w:bookmarkStart w:id="265" w:name="_Toc489948327"/>
      <w:r>
        <w:rPr>
          <w:rFonts w:hint="eastAsia"/>
        </w:rPr>
        <w:t>廃却期限リスト</w:t>
      </w:r>
      <w:bookmarkEnd w:id="264"/>
      <w:r w:rsidR="00EB1983">
        <w:rPr>
          <w:rFonts w:hint="eastAsia"/>
        </w:rPr>
        <w:t>画面</w:t>
      </w:r>
      <w:bookmarkEnd w:id="265"/>
    </w:p>
    <w:p w14:paraId="5BC52B46" w14:textId="5EE79F4C" w:rsidR="006F221C" w:rsidRDefault="00812985" w:rsidP="006F221C">
      <w:pPr>
        <w:widowControl/>
        <w:snapToGrid/>
        <w:ind w:leftChars="0" w:left="0" w:rightChars="0" w:right="0"/>
      </w:pPr>
      <w:r>
        <w:rPr>
          <w:noProof/>
        </w:rPr>
        <w:drawing>
          <wp:inline distT="0" distB="0" distL="0" distR="0" wp14:anchorId="76D71B6B" wp14:editId="1E4C8A32">
            <wp:extent cx="6480175" cy="3786505"/>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図 66"/>
                    <pic:cNvPicPr/>
                  </pic:nvPicPr>
                  <pic:blipFill>
                    <a:blip r:embed="rId20"/>
                    <a:stretch>
                      <a:fillRect/>
                    </a:stretch>
                  </pic:blipFill>
                  <pic:spPr>
                    <a:xfrm>
                      <a:off x="0" y="0"/>
                      <a:ext cx="6480175" cy="3786505"/>
                    </a:xfrm>
                    <a:prstGeom prst="rect">
                      <a:avLst/>
                    </a:prstGeom>
                  </pic:spPr>
                </pic:pic>
              </a:graphicData>
            </a:graphic>
          </wp:inline>
        </w:drawing>
      </w:r>
    </w:p>
    <w:p w14:paraId="3619FED0" w14:textId="77777777" w:rsidR="006F221C" w:rsidRPr="00362A5A" w:rsidRDefault="006F221C" w:rsidP="00B1501D">
      <w:pPr>
        <w:pStyle w:val="3"/>
        <w:spacing w:before="180" w:after="180"/>
        <w:ind w:left="667" w:right="100"/>
      </w:pPr>
      <w:bookmarkStart w:id="266" w:name="_Toc481072107"/>
      <w:r>
        <w:rPr>
          <w:rFonts w:hint="eastAsia"/>
        </w:rPr>
        <w:t>機能</w:t>
      </w:r>
      <w:bookmarkEnd w:id="266"/>
    </w:p>
    <w:p w14:paraId="1E5137FF" w14:textId="77777777" w:rsidR="006F221C" w:rsidRDefault="00EE2A77" w:rsidP="006F221C">
      <w:pPr>
        <w:ind w:left="100" w:right="100"/>
      </w:pPr>
      <w:r w:rsidRPr="00EE2A77">
        <w:rPr>
          <w:rFonts w:hint="eastAsia"/>
        </w:rPr>
        <w:t>指定した廃却期限に該当する車両を検索</w:t>
      </w:r>
      <w:r w:rsidR="007E5E0E">
        <w:rPr>
          <w:rFonts w:hint="eastAsia"/>
        </w:rPr>
        <w:t>して</w:t>
      </w:r>
      <w:r w:rsidR="006F221C" w:rsidRPr="008D2555">
        <w:rPr>
          <w:rFonts w:hint="eastAsia"/>
        </w:rPr>
        <w:t>一覧表示</w:t>
      </w:r>
      <w:r w:rsidR="006F221C">
        <w:rPr>
          <w:rFonts w:hint="eastAsia"/>
        </w:rPr>
        <w:t>する。</w:t>
      </w:r>
    </w:p>
    <w:p w14:paraId="2CDE0196" w14:textId="77777777" w:rsidR="006F221C" w:rsidRPr="00362A5A" w:rsidRDefault="006F221C" w:rsidP="00B1501D">
      <w:pPr>
        <w:pStyle w:val="3"/>
        <w:spacing w:before="180" w:after="180"/>
        <w:ind w:left="667" w:right="100"/>
      </w:pPr>
      <w:bookmarkStart w:id="267" w:name="_Toc481072108"/>
      <w:r>
        <w:rPr>
          <w:rFonts w:hint="eastAsia"/>
        </w:rPr>
        <w:t>画面表示</w:t>
      </w:r>
      <w:bookmarkEnd w:id="267"/>
    </w:p>
    <w:p w14:paraId="5BEFAA10" w14:textId="77777777" w:rsidR="006F221C" w:rsidRDefault="006F221C" w:rsidP="00623B1F">
      <w:pPr>
        <w:pStyle w:val="a4"/>
        <w:numPr>
          <w:ilvl w:val="0"/>
          <w:numId w:val="56"/>
        </w:numPr>
        <w:ind w:leftChars="0" w:right="100"/>
      </w:pPr>
      <w:r>
        <w:rPr>
          <w:rFonts w:hint="eastAsia"/>
        </w:rPr>
        <w:t>メインメニュー画面：</w:t>
      </w:r>
      <w:r w:rsidR="003B7BF1">
        <w:rPr>
          <w:rFonts w:hint="eastAsia"/>
        </w:rPr>
        <w:t>廃却期限リスト</w:t>
      </w:r>
      <w:r>
        <w:rPr>
          <w:rFonts w:hint="eastAsia"/>
        </w:rPr>
        <w:t>ボタン</w:t>
      </w:r>
    </w:p>
    <w:p w14:paraId="145C0819" w14:textId="77777777" w:rsidR="006F221C" w:rsidRDefault="006F221C" w:rsidP="00623B1F">
      <w:pPr>
        <w:pStyle w:val="a4"/>
        <w:numPr>
          <w:ilvl w:val="0"/>
          <w:numId w:val="56"/>
        </w:numPr>
        <w:ind w:leftChars="0" w:right="100"/>
      </w:pPr>
      <w:r>
        <w:rPr>
          <w:rFonts w:hint="eastAsia"/>
        </w:rPr>
        <w:t>メニューバー：「メニュー」</w:t>
      </w:r>
      <w:r>
        <w:rPr>
          <w:rFonts w:hint="eastAsia"/>
        </w:rPr>
        <w:t>-</w:t>
      </w:r>
      <w:r>
        <w:rPr>
          <w:rFonts w:hint="eastAsia"/>
        </w:rPr>
        <w:t>「</w:t>
      </w:r>
      <w:r w:rsidR="003B7BF1">
        <w:rPr>
          <w:rFonts w:hint="eastAsia"/>
        </w:rPr>
        <w:t>廃却期限リスト</w:t>
      </w:r>
      <w:r>
        <w:rPr>
          <w:rFonts w:hint="eastAsia"/>
        </w:rPr>
        <w:t>」</w:t>
      </w:r>
    </w:p>
    <w:p w14:paraId="29AF6A38" w14:textId="77777777" w:rsidR="006F221C" w:rsidRDefault="006F221C" w:rsidP="00B1501D">
      <w:pPr>
        <w:pStyle w:val="3"/>
        <w:spacing w:before="180" w:after="180"/>
        <w:ind w:left="667" w:right="100"/>
      </w:pPr>
      <w:bookmarkStart w:id="268" w:name="_Toc481072109"/>
      <w:r>
        <w:rPr>
          <w:rFonts w:hint="eastAsia"/>
        </w:rPr>
        <w:lastRenderedPageBreak/>
        <w:t>表示項目</w:t>
      </w:r>
      <w:bookmarkEnd w:id="268"/>
    </w:p>
    <w:p w14:paraId="498AB697" w14:textId="77777777" w:rsidR="006F221C" w:rsidRDefault="006F221C" w:rsidP="006F221C">
      <w:pPr>
        <w:ind w:left="100" w:right="100"/>
      </w:pPr>
      <w:r>
        <w:rPr>
          <w:rFonts w:hint="eastAsia"/>
        </w:rPr>
        <w:t>出力権限必須</w:t>
      </w:r>
    </w:p>
    <w:p w14:paraId="698BAD4C" w14:textId="77777777" w:rsidR="006F221C" w:rsidRDefault="006F221C" w:rsidP="006F221C">
      <w:pPr>
        <w:ind w:left="100" w:right="100" w:firstLineChars="100" w:firstLine="200"/>
      </w:pPr>
      <w:r>
        <w:rPr>
          <w:rFonts w:hint="eastAsia"/>
        </w:rPr>
        <w:t>・</w:t>
      </w:r>
      <w:r w:rsidR="009975C2">
        <w:rPr>
          <w:rFonts w:hint="eastAsia"/>
        </w:rPr>
        <w:t>エクセル出力</w:t>
      </w:r>
      <w:r>
        <w:rPr>
          <w:rFonts w:hint="eastAsia"/>
        </w:rPr>
        <w:t>ボタン</w:t>
      </w:r>
    </w:p>
    <w:p w14:paraId="2E8432C6" w14:textId="77777777" w:rsidR="006F221C" w:rsidRDefault="006F221C" w:rsidP="00B1501D">
      <w:pPr>
        <w:pStyle w:val="3"/>
        <w:spacing w:before="180" w:after="180"/>
        <w:ind w:left="667" w:right="100"/>
      </w:pPr>
      <w:bookmarkStart w:id="269" w:name="_Toc481072110"/>
      <w:r>
        <w:rPr>
          <w:rFonts w:hint="eastAsia"/>
        </w:rPr>
        <w:t>操作</w:t>
      </w:r>
      <w:bookmarkEnd w:id="269"/>
    </w:p>
    <w:p w14:paraId="209C9A91" w14:textId="77777777" w:rsidR="00183DC9" w:rsidRPr="00362A5A" w:rsidRDefault="00183DC9" w:rsidP="00183DC9">
      <w:pPr>
        <w:pStyle w:val="4"/>
        <w:spacing w:before="180" w:after="180"/>
        <w:ind w:left="100" w:right="100"/>
      </w:pPr>
      <w:bookmarkStart w:id="270" w:name="_Toc481072111"/>
      <w:r>
        <w:rPr>
          <w:rFonts w:hint="eastAsia"/>
        </w:rPr>
        <w:t>検索</w:t>
      </w:r>
    </w:p>
    <w:p w14:paraId="32E26ED7" w14:textId="77777777" w:rsidR="00183DC9" w:rsidRDefault="00183DC9" w:rsidP="00183DC9">
      <w:pPr>
        <w:ind w:left="100" w:right="100"/>
      </w:pPr>
      <w:r>
        <w:rPr>
          <w:rFonts w:hint="eastAsia"/>
        </w:rPr>
        <w:t>検索条件を設定し、検索ボタンをクリックすると、検索結果が表示される。</w:t>
      </w:r>
    </w:p>
    <w:p w14:paraId="33C2F07E" w14:textId="77777777" w:rsidR="00183DC9" w:rsidRDefault="00183DC9" w:rsidP="00183DC9">
      <w:pPr>
        <w:ind w:left="100" w:right="100"/>
      </w:pPr>
      <w:r>
        <w:rPr>
          <w:rFonts w:hint="eastAsia"/>
        </w:rPr>
        <w:t>項目未入力の場合は、検索条件として使用されない。</w:t>
      </w:r>
    </w:p>
    <w:p w14:paraId="5890E910" w14:textId="77777777" w:rsidR="00183DC9" w:rsidRPr="00362A5A" w:rsidRDefault="00183DC9" w:rsidP="00183DC9">
      <w:pPr>
        <w:pStyle w:val="4"/>
        <w:spacing w:before="180" w:after="180"/>
        <w:ind w:left="100" w:right="100"/>
      </w:pPr>
      <w:bookmarkStart w:id="271" w:name="_Toc481072112"/>
      <w:bookmarkEnd w:id="270"/>
      <w:r>
        <w:rPr>
          <w:rFonts w:hint="eastAsia"/>
        </w:rPr>
        <w:t>表示設定</w:t>
      </w:r>
    </w:p>
    <w:p w14:paraId="4A49FC1B" w14:textId="77777777" w:rsidR="00183DC9" w:rsidRDefault="00183DC9" w:rsidP="00183DC9">
      <w:pPr>
        <w:ind w:left="100" w:right="100"/>
      </w:pPr>
      <w:r>
        <w:rPr>
          <w:rFonts w:hint="eastAsia"/>
        </w:rPr>
        <w:t>表示設定画面で一覧に表示する列と並び順を設定する。</w:t>
      </w:r>
    </w:p>
    <w:p w14:paraId="135963DD" w14:textId="77777777" w:rsidR="00183DC9" w:rsidRPr="00362A5A" w:rsidRDefault="00183DC9" w:rsidP="00183DC9">
      <w:pPr>
        <w:pStyle w:val="4"/>
        <w:spacing w:before="180" w:after="180"/>
        <w:ind w:left="100" w:right="100"/>
      </w:pPr>
      <w:r>
        <w:rPr>
          <w:rFonts w:hint="eastAsia"/>
        </w:rPr>
        <w:t>並び替え</w:t>
      </w:r>
    </w:p>
    <w:p w14:paraId="6758D6C5" w14:textId="77777777" w:rsidR="00183DC9" w:rsidRDefault="00183DC9" w:rsidP="00183DC9">
      <w:pPr>
        <w:ind w:left="100" w:right="100"/>
      </w:pPr>
      <w:r w:rsidRPr="00F401BA">
        <w:rPr>
          <w:rFonts w:hint="eastAsia"/>
        </w:rPr>
        <w:t>ソート指定画面で一覧に表示されているデータの並び順を設定する</w:t>
      </w:r>
      <w:r>
        <w:rPr>
          <w:rFonts w:hint="eastAsia"/>
        </w:rPr>
        <w:t>。</w:t>
      </w:r>
    </w:p>
    <w:p w14:paraId="56343A54" w14:textId="77777777" w:rsidR="00183DC9" w:rsidRPr="00362A5A" w:rsidRDefault="00183DC9" w:rsidP="00183DC9">
      <w:pPr>
        <w:pStyle w:val="4"/>
        <w:spacing w:before="180" w:after="180"/>
        <w:ind w:left="100" w:right="100"/>
      </w:pPr>
      <w:bookmarkStart w:id="272" w:name="_Toc481072114"/>
      <w:bookmarkEnd w:id="271"/>
      <w:r>
        <w:rPr>
          <w:rFonts w:hint="eastAsia"/>
        </w:rPr>
        <w:t>試験車情報表示</w:t>
      </w:r>
    </w:p>
    <w:p w14:paraId="2CAE7E89" w14:textId="77777777" w:rsidR="00183DC9" w:rsidRDefault="00183DC9" w:rsidP="00183DC9">
      <w:pPr>
        <w:ind w:left="100" w:right="100"/>
      </w:pPr>
      <w:r>
        <w:rPr>
          <w:rFonts w:hint="eastAsia"/>
        </w:rPr>
        <w:t>車両レコードをダブルクリックすると、該当する車両の試験車情報画面を表示する。</w:t>
      </w:r>
    </w:p>
    <w:p w14:paraId="3D391554" w14:textId="77777777" w:rsidR="00183DC9" w:rsidRPr="00362A5A" w:rsidRDefault="00183DC9" w:rsidP="00183DC9">
      <w:pPr>
        <w:pStyle w:val="4"/>
        <w:spacing w:before="180" w:after="180"/>
        <w:ind w:left="100" w:right="100"/>
      </w:pPr>
      <w:r>
        <w:rPr>
          <w:rFonts w:hint="eastAsia"/>
        </w:rPr>
        <w:t>エクセル出力</w:t>
      </w:r>
    </w:p>
    <w:p w14:paraId="51F3FCE6" w14:textId="77777777" w:rsidR="00183DC9" w:rsidRDefault="00183DC9" w:rsidP="00183DC9">
      <w:pPr>
        <w:ind w:left="100" w:right="100"/>
      </w:pPr>
      <w:r w:rsidRPr="003443D5">
        <w:rPr>
          <w:rFonts w:hint="eastAsia"/>
        </w:rPr>
        <w:t>一覧に表示されているデータをエクセルに保存する</w:t>
      </w:r>
      <w:r>
        <w:rPr>
          <w:rFonts w:hint="eastAsia"/>
        </w:rPr>
        <w:t>。</w:t>
      </w:r>
    </w:p>
    <w:bookmarkEnd w:id="272"/>
    <w:p w14:paraId="1839E50A" w14:textId="77777777" w:rsidR="00183DC9" w:rsidRPr="00362A5A" w:rsidRDefault="00183DC9" w:rsidP="00183DC9">
      <w:pPr>
        <w:pStyle w:val="4"/>
        <w:spacing w:before="180" w:after="180"/>
        <w:ind w:left="100" w:right="100"/>
      </w:pPr>
      <w:r>
        <w:rPr>
          <w:rFonts w:hint="eastAsia"/>
        </w:rPr>
        <w:t>閉じる</w:t>
      </w:r>
    </w:p>
    <w:p w14:paraId="51D8EF9D" w14:textId="509592E4" w:rsidR="00993487" w:rsidRDefault="00183DC9" w:rsidP="00623B1F">
      <w:pPr>
        <w:ind w:left="100" w:right="100"/>
      </w:pPr>
      <w:r>
        <w:rPr>
          <w:rFonts w:hint="eastAsia"/>
        </w:rPr>
        <w:t>画面を閉じる。</w:t>
      </w:r>
    </w:p>
    <w:p w14:paraId="1C3F04FF" w14:textId="77777777" w:rsidR="009478C3" w:rsidRDefault="009478C3">
      <w:pPr>
        <w:widowControl/>
        <w:snapToGrid/>
        <w:ind w:leftChars="0" w:left="0" w:rightChars="0" w:right="0"/>
        <w:rPr>
          <w:rFonts w:asciiTheme="majorHAnsi" w:eastAsia="メイリオ" w:hAnsiTheme="majorHAnsi" w:cstheme="majorBidi"/>
          <w:b/>
          <w:color w:val="1F3864" w:themeColor="accent5" w:themeShade="80"/>
          <w:sz w:val="40"/>
          <w:szCs w:val="32"/>
        </w:rPr>
      </w:pPr>
      <w:r>
        <w:br w:type="page"/>
      </w:r>
    </w:p>
    <w:p w14:paraId="0A6D439D" w14:textId="3D23AA0A" w:rsidR="00993487" w:rsidRDefault="00993487" w:rsidP="00993487">
      <w:pPr>
        <w:pStyle w:val="a"/>
      </w:pPr>
      <w:bookmarkStart w:id="273" w:name="_Toc489948328"/>
      <w:r>
        <w:rPr>
          <w:rFonts w:hint="eastAsia"/>
        </w:rPr>
        <w:lastRenderedPageBreak/>
        <w:t>処理待ち車両リスト</w:t>
      </w:r>
      <w:bookmarkEnd w:id="273"/>
    </w:p>
    <w:p w14:paraId="1CC78EE4" w14:textId="77777777" w:rsidR="00993487" w:rsidRDefault="00993487" w:rsidP="00993487">
      <w:pPr>
        <w:pStyle w:val="2"/>
        <w:spacing w:before="180" w:after="180"/>
        <w:ind w:left="667" w:right="100" w:hanging="425"/>
      </w:pPr>
      <w:bookmarkStart w:id="274" w:name="_Toc489433865"/>
      <w:bookmarkStart w:id="275" w:name="_Toc489948329"/>
      <w:bookmarkStart w:id="276" w:name="_Toc481072177"/>
      <w:r w:rsidRPr="00CE60E3">
        <w:rPr>
          <w:rFonts w:hint="eastAsia"/>
        </w:rPr>
        <w:t>画面遷移</w:t>
      </w:r>
      <w:bookmarkEnd w:id="274"/>
      <w:bookmarkEnd w:id="275"/>
    </w:p>
    <w:p w14:paraId="2EC184CA" w14:textId="77777777" w:rsidR="00993487" w:rsidRDefault="006275DB" w:rsidP="00993487">
      <w:pPr>
        <w:ind w:left="100" w:right="100"/>
      </w:pPr>
      <w:r>
        <w:pict w14:anchorId="109486DD">
          <v:group id="_x0000_s3648" editas="canvas" style="width:510.25pt;height:215.7pt;mso-position-horizontal-relative:char;mso-position-vertical-relative:line" coordorigin="1134,1968" coordsize="10205,4314">
            <o:lock v:ext="edit" aspectratio="t"/>
            <v:shape id="_x0000_s3649" type="#_x0000_t75" style="position:absolute;left:1134;top:1968;width:10205;height:4314" o:preferrelative="f">
              <v:fill o:detectmouseclick="t"/>
              <v:path o:extrusionok="t" o:connecttype="none"/>
              <o:lock v:ext="edit" text="t"/>
            </v:shape>
            <v:shape id="Text Box 216" o:spid="_x0000_s3650" type="#_x0000_t202" style="position:absolute;left:1487;top:2193;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LW19A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" filled="f" strokecolor="black [3213]">
              <v:textbox inset="2.16pt,1.44pt,2.16pt,0">
                <w:txbxContent>
                  <w:p w14:paraId="30F76FBA" w14:textId="77777777" w:rsidR="00945770" w:rsidRDefault="00945770" w:rsidP="00993487">
                    <w:pPr>
                      <w:pStyle w:val="Web"/>
                      <w:spacing w:before="0" w:beforeAutospacing="0" w:after="0" w:afterAutospacing="0" w:line="240" w:lineRule="exact"/>
                      <w:ind w:left="102" w:right="102"/>
                      <w:jc w:val="center"/>
                    </w:pPr>
                    <w:r>
                      <w:rPr>
                        <w:rFonts w:cstheme="minorBidi" w:hint="eastAsia"/>
                        <w:color w:val="000000"/>
                        <w:sz w:val="16"/>
                        <w:szCs w:val="16"/>
                      </w:rPr>
                      <w:t>KKS00001</w:t>
                    </w:r>
                  </w:p>
                  <w:p w14:paraId="1F8607EA" w14:textId="77777777" w:rsidR="00945770" w:rsidRDefault="00945770" w:rsidP="00993487">
                    <w:pPr>
                      <w:pStyle w:val="Web"/>
                      <w:spacing w:before="0" w:beforeAutospacing="0" w:after="0" w:afterAutospacing="0" w:line="240" w:lineRule="exact"/>
                      <w:ind w:left="102" w:right="102"/>
                      <w:jc w:val="center"/>
                    </w:pPr>
                    <w:r>
                      <w:rPr>
                        <w:rFonts w:cstheme="minorBidi" w:hint="eastAsia"/>
                        <w:color w:val="000000"/>
                        <w:sz w:val="16"/>
                        <w:szCs w:val="16"/>
                      </w:rPr>
                      <w:t>ログイン画面</w:t>
                    </w:r>
                  </w:p>
                  <w:p w14:paraId="73EA7193" w14:textId="77777777" w:rsidR="00945770" w:rsidRDefault="00945770" w:rsidP="00993487">
                    <w:pPr>
                      <w:pStyle w:val="Web"/>
                      <w:spacing w:before="0" w:beforeAutospacing="0" w:after="0" w:afterAutospacing="0" w:line="240" w:lineRule="exact"/>
                      <w:ind w:left="102" w:right="102"/>
                      <w:jc w:val="center"/>
                    </w:pPr>
                  </w:p>
                </w:txbxContent>
              </v:textbox>
            </v:shape>
            <v:shape id="Text Box 216" o:spid="_x0000_s3651" type="#_x0000_t202" style="position:absolute;left:1487;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9g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" filled="f" strokecolor="black [3213]">
              <v:textbox inset="2.16pt,1.44pt,2.16pt,0">
                <w:txbxContent>
                  <w:p w14:paraId="0E25B590" w14:textId="77777777" w:rsidR="00945770" w:rsidRDefault="00945770" w:rsidP="00993487">
                    <w:pPr>
                      <w:pStyle w:val="Web"/>
                      <w:spacing w:before="0" w:beforeAutospacing="0" w:after="0" w:afterAutospacing="0" w:line="240" w:lineRule="exact"/>
                      <w:ind w:left="102" w:right="102"/>
                      <w:jc w:val="center"/>
                    </w:pPr>
                    <w:r>
                      <w:rPr>
                        <w:rFonts w:cstheme="minorBidi" w:hint="eastAsia"/>
                        <w:color w:val="000000"/>
                        <w:sz w:val="16"/>
                        <w:szCs w:val="16"/>
                      </w:rPr>
                      <w:t>KKS00010</w:t>
                    </w:r>
                  </w:p>
                  <w:p w14:paraId="57B31526" w14:textId="77777777" w:rsidR="00945770" w:rsidRDefault="00945770" w:rsidP="00993487">
                    <w:pPr>
                      <w:pStyle w:val="Web"/>
                      <w:spacing w:before="0" w:beforeAutospacing="0" w:after="0" w:afterAutospacing="0" w:line="240" w:lineRule="exact"/>
                      <w:ind w:left="102" w:right="102"/>
                      <w:jc w:val="center"/>
                    </w:pPr>
                    <w:r>
                      <w:rPr>
                        <w:rFonts w:cstheme="minorBidi" w:hint="eastAsia"/>
                        <w:color w:val="000000"/>
                        <w:sz w:val="16"/>
                        <w:szCs w:val="16"/>
                      </w:rPr>
                      <w:t>メインメニュー</w:t>
                    </w:r>
                  </w:p>
                </w:txbxContent>
              </v:textbox>
            </v:shape>
            <v:shape id="_x0000_s3652" type="#_x0000_t32" style="position:absolute;left:2229;top:3423;width:421;height:2;rotation:90" o:connectortype="elbow" adj="-125188,-1,-125188">
              <v:stroke endarrow="block"/>
            </v:shape>
            <v:shape id="_x0000_s3653" type="#_x0000_t32" style="position:absolute;left:3392;top:4144;width:492;height:2" o:connectortype="elbow" adj="-148917,-1,-148917">
              <v:stroke endarrow="block"/>
            </v:shape>
            <v:shape id="_x0000_s3654" type="#_x0000_t32" style="position:absolute;left:4616;top:4875;width:444;height:1;rotation:90" o:connectortype="elbow" adj="-235314,-1,-235314">
              <v:stroke endarrow="block"/>
            </v:shape>
            <v:shape id="_x0000_s3655" type="#_x0000_t32" style="position:absolute;left:8177;top:2703;width:563;height:1" o:connectortype="elbow" adj="-317555,-1,-317555">
              <v:stroke endarrow="block"/>
            </v:shape>
            <v:shape id="_x0000_s3656" type="#_x0000_t33" style="position:absolute;left:5089;top:2452;width:931;height:1434;rotation:270" o:connectortype="elbow" adj="-112223,-56356,-11222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657" type="#_x0000_t34" style="position:absolute;left:5809;top:3682;width:444;height:2388;rotation:90;flip:x" o:connectortype="elbow" adj=",42096,-235314">
              <v:stroke endarrow="block"/>
            </v:shape>
            <v:shape id="Text Box 216" o:spid="_x0000_s3658" type="#_x0000_t202" style="position:absolute;left:3884;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" filled="f" strokecolor="black [3213]">
              <v:textbox inset="2.16pt,1.44pt,2.16pt,0">
                <w:txbxContent>
                  <w:p w14:paraId="72FBD56F" w14:textId="77777777" w:rsidR="00945770" w:rsidRDefault="00945770" w:rsidP="00993487">
                    <w:pPr>
                      <w:pStyle w:val="Web"/>
                      <w:spacing w:before="0" w:beforeAutospacing="0" w:after="0" w:afterAutospacing="0" w:line="240" w:lineRule="exact"/>
                      <w:ind w:left="102" w:right="102"/>
                      <w:jc w:val="center"/>
                    </w:pPr>
                    <w:r w:rsidRPr="004A6EE0">
                      <w:rPr>
                        <w:rFonts w:cstheme="minorBidi"/>
                        <w:color w:val="000000"/>
                        <w:sz w:val="16"/>
                        <w:szCs w:val="16"/>
                      </w:rPr>
                      <w:t>TCS07010</w:t>
                    </w:r>
                  </w:p>
                  <w:p w14:paraId="4237E901" w14:textId="77777777" w:rsidR="00945770" w:rsidRPr="004A6EE0" w:rsidRDefault="00945770" w:rsidP="00993487">
                    <w:pPr>
                      <w:pStyle w:val="Web"/>
                      <w:spacing w:before="0" w:beforeAutospacing="0" w:after="0" w:afterAutospacing="0" w:line="240" w:lineRule="exact"/>
                      <w:ind w:left="102" w:right="102"/>
                      <w:jc w:val="center"/>
                    </w:pPr>
                    <w:r w:rsidRPr="004A6EE0">
                      <w:rPr>
                        <w:rFonts w:cstheme="minorBidi" w:hint="eastAsia"/>
                        <w:color w:val="000000"/>
                        <w:sz w:val="16"/>
                        <w:szCs w:val="16"/>
                      </w:rPr>
                      <w:t>処理待ち車両リスト</w:t>
                    </w:r>
                  </w:p>
                </w:txbxContent>
              </v:textbox>
            </v:shape>
            <v:shape id="Text Box 216" o:spid="_x0000_s3659" type="#_x0000_t202" style="position:absolute;left:8740;top:2193;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" filled="f" strokecolor="black [3213]">
              <v:textbox inset="2.16pt,1.44pt,2.16pt,0">
                <w:txbxContent>
                  <w:p w14:paraId="75C76F71" w14:textId="77777777" w:rsidR="00945770" w:rsidRDefault="00945770" w:rsidP="00993487">
                    <w:pPr>
                      <w:pStyle w:val="Web"/>
                      <w:spacing w:before="0" w:beforeAutospacing="0" w:after="0" w:afterAutospacing="0" w:line="240" w:lineRule="exact"/>
                      <w:ind w:left="102" w:right="102"/>
                      <w:jc w:val="center"/>
                      <w:rPr>
                        <w:rFonts w:cstheme="minorBidi"/>
                        <w:sz w:val="16"/>
                        <w:szCs w:val="16"/>
                      </w:rPr>
                    </w:pPr>
                    <w:r w:rsidRPr="004A6EE0">
                      <w:rPr>
                        <w:rFonts w:cstheme="minorBidi"/>
                        <w:sz w:val="16"/>
                        <w:szCs w:val="16"/>
                      </w:rPr>
                      <w:t>TCS03030</w:t>
                    </w:r>
                  </w:p>
                  <w:p w14:paraId="7F0B4758" w14:textId="77777777" w:rsidR="00945770" w:rsidRPr="002313EC" w:rsidRDefault="00945770" w:rsidP="00993487">
                    <w:pPr>
                      <w:pStyle w:val="Web"/>
                      <w:spacing w:before="0" w:beforeAutospacing="0" w:after="0" w:afterAutospacing="0" w:line="240" w:lineRule="exact"/>
                      <w:ind w:left="102" w:right="102"/>
                      <w:jc w:val="center"/>
                    </w:pPr>
                    <w:r w:rsidRPr="004A6EE0">
                      <w:rPr>
                        <w:rFonts w:cstheme="minorBidi" w:hint="eastAsia"/>
                        <w:sz w:val="16"/>
                        <w:szCs w:val="16"/>
                      </w:rPr>
                      <w:t>使用履歴承認状況</w:t>
                    </w:r>
                  </w:p>
                </w:txbxContent>
              </v:textbox>
            </v:shape>
            <v:shape id="Text Box 216" o:spid="_x0000_s3660" type="#_x0000_t202" style="position:absolute;left:6272;top:2193;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" filled="f" strokecolor="black [3213]">
              <v:textbox inset="2.16pt,1.44pt,2.16pt,0">
                <w:txbxContent>
                  <w:p w14:paraId="63CB8F6B" w14:textId="77777777" w:rsidR="00945770" w:rsidRDefault="00945770" w:rsidP="00993487">
                    <w:pPr>
                      <w:pStyle w:val="Web"/>
                      <w:spacing w:before="0" w:beforeAutospacing="0" w:after="0" w:afterAutospacing="0" w:line="240" w:lineRule="exact"/>
                      <w:ind w:left="102" w:right="102"/>
                      <w:jc w:val="center"/>
                    </w:pPr>
                    <w:r w:rsidRPr="004A6EE0">
                      <w:rPr>
                        <w:rFonts w:cstheme="minorBidi"/>
                        <w:color w:val="000000"/>
                        <w:sz w:val="16"/>
                        <w:szCs w:val="16"/>
                      </w:rPr>
                      <w:t>TCS03020</w:t>
                    </w:r>
                  </w:p>
                  <w:p w14:paraId="1349E67F" w14:textId="77777777" w:rsidR="00945770" w:rsidRDefault="00945770" w:rsidP="00993487">
                    <w:pPr>
                      <w:pStyle w:val="Web"/>
                      <w:spacing w:before="0" w:beforeAutospacing="0" w:after="0" w:afterAutospacing="0" w:line="240" w:lineRule="exact"/>
                      <w:ind w:left="102" w:right="102"/>
                      <w:jc w:val="center"/>
                    </w:pPr>
                    <w:r w:rsidRPr="004A6EE0">
                      <w:rPr>
                        <w:rFonts w:cstheme="minorBidi" w:hint="eastAsia"/>
                        <w:color w:val="000000"/>
                        <w:sz w:val="16"/>
                        <w:szCs w:val="16"/>
                      </w:rPr>
                      <w:t>試験車使用履歴</w:t>
                    </w:r>
                  </w:p>
                </w:txbxContent>
              </v:textbox>
            </v:shape>
            <v:shape id="Text Box 216" o:spid="_x0000_s3661" type="#_x0000_t202" style="position:absolute;left:3884;top:5098;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" filled="f" strokecolor="black [3213]">
              <v:textbox inset="2.16pt,1.44pt,2.16pt,0">
                <w:txbxContent>
                  <w:p w14:paraId="7BFB5E47" w14:textId="77777777" w:rsidR="00945770" w:rsidRDefault="00945770" w:rsidP="00993487">
                    <w:pPr>
                      <w:pStyle w:val="Web"/>
                      <w:spacing w:before="0" w:beforeAutospacing="0" w:after="0" w:afterAutospacing="0" w:line="240" w:lineRule="exact"/>
                      <w:ind w:left="102" w:right="102"/>
                      <w:jc w:val="center"/>
                      <w:rPr>
                        <w:rFonts w:cstheme="minorBidi"/>
                        <w:sz w:val="16"/>
                        <w:szCs w:val="16"/>
                      </w:rPr>
                    </w:pPr>
                    <w:r w:rsidRPr="004A6EE0">
                      <w:rPr>
                        <w:rFonts w:cstheme="minorBidi"/>
                        <w:sz w:val="16"/>
                        <w:szCs w:val="16"/>
                      </w:rPr>
                      <w:t>TCS07030</w:t>
                    </w:r>
                  </w:p>
                  <w:p w14:paraId="755CC592" w14:textId="77777777" w:rsidR="00945770" w:rsidRPr="002313EC" w:rsidRDefault="00945770" w:rsidP="00993487">
                    <w:pPr>
                      <w:pStyle w:val="Web"/>
                      <w:spacing w:before="0" w:beforeAutospacing="0" w:after="0" w:afterAutospacing="0" w:line="240" w:lineRule="exact"/>
                      <w:ind w:left="102" w:right="102"/>
                      <w:jc w:val="center"/>
                    </w:pPr>
                    <w:r w:rsidRPr="004A6EE0">
                      <w:rPr>
                        <w:rFonts w:cstheme="minorBidi" w:hint="eastAsia"/>
                        <w:sz w:val="16"/>
                        <w:szCs w:val="16"/>
                      </w:rPr>
                      <w:t>駐車場番号指定</w:t>
                    </w:r>
                  </w:p>
                </w:txbxContent>
              </v:textbox>
            </v:shape>
            <v:shape id="Text Box 216" o:spid="_x0000_s3662" type="#_x0000_t202" style="position:absolute;left:6272;top:5098;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" filled="f" strokecolor="black [3213]">
              <v:textbox inset="2.16pt,1.44pt,2.16pt,0">
                <w:txbxContent>
                  <w:p w14:paraId="42D7019D" w14:textId="77777777" w:rsidR="00945770" w:rsidRDefault="00945770" w:rsidP="00993487">
                    <w:pPr>
                      <w:pStyle w:val="Web"/>
                      <w:spacing w:before="0" w:beforeAutospacing="0" w:after="0" w:afterAutospacing="0" w:line="240" w:lineRule="exact"/>
                      <w:ind w:left="102" w:right="102"/>
                      <w:jc w:val="center"/>
                      <w:rPr>
                        <w:rFonts w:cstheme="minorBidi"/>
                        <w:sz w:val="16"/>
                        <w:szCs w:val="16"/>
                      </w:rPr>
                    </w:pPr>
                    <w:r w:rsidRPr="004A6EE0">
                      <w:rPr>
                        <w:rFonts w:cstheme="minorBidi"/>
                        <w:sz w:val="16"/>
                        <w:szCs w:val="16"/>
                      </w:rPr>
                      <w:t>TCS07040</w:t>
                    </w:r>
                  </w:p>
                  <w:p w14:paraId="4D65C97D" w14:textId="77777777" w:rsidR="00945770" w:rsidRPr="002313EC" w:rsidRDefault="00945770" w:rsidP="00993487">
                    <w:pPr>
                      <w:pStyle w:val="Web"/>
                      <w:spacing w:before="0" w:beforeAutospacing="0" w:after="0" w:afterAutospacing="0" w:line="240" w:lineRule="exact"/>
                      <w:ind w:left="102" w:right="102"/>
                      <w:jc w:val="center"/>
                    </w:pPr>
                    <w:r w:rsidRPr="004A6EE0">
                      <w:rPr>
                        <w:rFonts w:cstheme="minorBidi" w:hint="eastAsia"/>
                        <w:sz w:val="16"/>
                        <w:szCs w:val="16"/>
                      </w:rPr>
                      <w:t>移管申請</w:t>
                    </w:r>
                  </w:p>
                </w:txbxContent>
              </v:textbox>
            </v:shape>
            <v:shape id="Text Box 216" o:spid="_x0000_s3663" type="#_x0000_t202" style="position:absolute;left:1487;top:5098;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9g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" filled="f" strokecolor="black [3213]">
              <v:textbox inset="2.16pt,1.44pt,2.16pt,0">
                <w:txbxContent>
                  <w:p w14:paraId="0A19971A" w14:textId="77777777" w:rsidR="00945770" w:rsidRDefault="00945770" w:rsidP="00993487">
                    <w:pPr>
                      <w:pStyle w:val="Web"/>
                      <w:spacing w:before="0" w:beforeAutospacing="0" w:after="0" w:afterAutospacing="0" w:line="240" w:lineRule="exact"/>
                      <w:ind w:left="102" w:right="102"/>
                      <w:jc w:val="center"/>
                      <w:rPr>
                        <w:rFonts w:cstheme="minorBidi"/>
                        <w:color w:val="000000"/>
                        <w:sz w:val="16"/>
                        <w:szCs w:val="16"/>
                      </w:rPr>
                    </w:pPr>
                    <w:r w:rsidRPr="004A6EE0">
                      <w:rPr>
                        <w:rFonts w:cstheme="minorBidi"/>
                        <w:color w:val="000000"/>
                        <w:sz w:val="16"/>
                        <w:szCs w:val="16"/>
                      </w:rPr>
                      <w:t>TCS07020</w:t>
                    </w:r>
                  </w:p>
                  <w:p w14:paraId="12C67CD7" w14:textId="77777777" w:rsidR="00945770" w:rsidRDefault="00945770" w:rsidP="00993487">
                    <w:pPr>
                      <w:pStyle w:val="Web"/>
                      <w:spacing w:before="0" w:beforeAutospacing="0" w:after="0" w:afterAutospacing="0" w:line="240" w:lineRule="exact"/>
                      <w:ind w:left="102" w:right="102"/>
                      <w:jc w:val="center"/>
                    </w:pPr>
                    <w:r w:rsidRPr="004A6EE0">
                      <w:rPr>
                        <w:rFonts w:cstheme="minorBidi" w:hint="eastAsia"/>
                        <w:color w:val="000000"/>
                        <w:sz w:val="16"/>
                        <w:szCs w:val="16"/>
                      </w:rPr>
                      <w:t>廃却申請</w:t>
                    </w:r>
                  </w:p>
                </w:txbxContent>
              </v:textbox>
            </v:shape>
            <v:shape id="_x0000_s3664" type="#_x0000_t34" style="position:absolute;left:3417;top:3677;width:444;height:2397;rotation:90" o:connectortype="elbow" adj=",-49661,-240178">
              <v:stroke endarrow="block"/>
            </v:shape>
            <v:shape id="Text Box 216" o:spid="_x0000_s3665" type="#_x0000_t202" style="position:absolute;left:6272;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" filled="f" strokecolor="black [3213]">
              <v:textbox inset="2.16pt,1.44pt,2.16pt,0">
                <w:txbxContent>
                  <w:p w14:paraId="730A0628" w14:textId="77777777" w:rsidR="00945770" w:rsidRDefault="00945770" w:rsidP="00993487">
                    <w:pPr>
                      <w:pStyle w:val="Web"/>
                      <w:spacing w:before="0" w:beforeAutospacing="0" w:after="0" w:afterAutospacing="0" w:line="240" w:lineRule="exact"/>
                      <w:ind w:left="102" w:right="102"/>
                      <w:jc w:val="center"/>
                      <w:rPr>
                        <w:rFonts w:cstheme="minorBidi"/>
                        <w:sz w:val="16"/>
                        <w:szCs w:val="16"/>
                      </w:rPr>
                    </w:pPr>
                    <w:r w:rsidRPr="004A6EE0">
                      <w:rPr>
                        <w:rFonts w:cstheme="minorBidi"/>
                        <w:sz w:val="16"/>
                        <w:szCs w:val="16"/>
                      </w:rPr>
                      <w:t>TCS01021</w:t>
                    </w:r>
                  </w:p>
                  <w:p w14:paraId="629B2756" w14:textId="77777777" w:rsidR="00945770" w:rsidRPr="002313EC" w:rsidRDefault="00945770" w:rsidP="00993487">
                    <w:pPr>
                      <w:pStyle w:val="Web"/>
                      <w:spacing w:before="0" w:beforeAutospacing="0" w:after="0" w:afterAutospacing="0" w:line="240" w:lineRule="exact"/>
                      <w:ind w:left="102" w:right="102"/>
                      <w:jc w:val="center"/>
                    </w:pPr>
                    <w:r w:rsidRPr="004A6EE0">
                      <w:rPr>
                        <w:rFonts w:cstheme="minorBidi" w:hint="eastAsia"/>
                        <w:sz w:val="16"/>
                        <w:szCs w:val="16"/>
                      </w:rPr>
                      <w:t>試験車情報</w:t>
                    </w:r>
                  </w:p>
                </w:txbxContent>
              </v:textbox>
            </v:shape>
            <v:shape id="_x0000_s3666" type="#_x0000_t32" style="position:absolute;left:7015;top:3423;width:421;height:1;rotation:90" o:connectortype="elbow" adj="-375819,-1,-375819">
              <v:stroke endarrow="block"/>
            </v:shape>
            <w10:anchorlock/>
          </v:group>
        </w:pict>
      </w:r>
    </w:p>
    <w:p w14:paraId="5110098E" w14:textId="77777777" w:rsidR="00993487" w:rsidRDefault="00993487" w:rsidP="00993487">
      <w:pPr>
        <w:pStyle w:val="2"/>
        <w:spacing w:before="180" w:after="180"/>
        <w:ind w:left="667" w:right="100" w:hanging="425"/>
      </w:pPr>
      <w:bookmarkStart w:id="277" w:name="_Toc489433866"/>
      <w:bookmarkStart w:id="278" w:name="_Toc489948330"/>
      <w:bookmarkEnd w:id="276"/>
      <w:r>
        <w:rPr>
          <w:rFonts w:hint="eastAsia"/>
        </w:rPr>
        <w:t>処理待ち車両リスト画面</w:t>
      </w:r>
      <w:bookmarkEnd w:id="277"/>
      <w:bookmarkEnd w:id="278"/>
    </w:p>
    <w:p w14:paraId="6F4B740F" w14:textId="1D12999D" w:rsidR="00993487" w:rsidRDefault="00874C32" w:rsidP="00993487">
      <w:pPr>
        <w:widowControl/>
        <w:snapToGrid/>
        <w:ind w:leftChars="0" w:left="0" w:rightChars="0" w:right="0"/>
      </w:pPr>
      <w:r>
        <w:rPr>
          <w:noProof/>
        </w:rPr>
        <w:drawing>
          <wp:inline distT="0" distB="0" distL="0" distR="0" wp14:anchorId="6D9BE2EA" wp14:editId="105D24C5">
            <wp:extent cx="5612130" cy="3274060"/>
            <wp:effectExtent l="0" t="0" r="7620" b="254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3274060"/>
                    </a:xfrm>
                    <a:prstGeom prst="rect">
                      <a:avLst/>
                    </a:prstGeom>
                  </pic:spPr>
                </pic:pic>
              </a:graphicData>
            </a:graphic>
          </wp:inline>
        </w:drawing>
      </w:r>
    </w:p>
    <w:p w14:paraId="3CB05DBC" w14:textId="77777777" w:rsidR="00993487" w:rsidRPr="00362A5A" w:rsidRDefault="00993487" w:rsidP="00993487">
      <w:pPr>
        <w:pStyle w:val="3"/>
        <w:spacing w:before="180" w:after="180"/>
        <w:ind w:right="100" w:hanging="425"/>
      </w:pPr>
      <w:bookmarkStart w:id="279" w:name="_Toc481072178"/>
      <w:bookmarkStart w:id="280" w:name="_Toc489433867"/>
      <w:r>
        <w:rPr>
          <w:rFonts w:hint="eastAsia"/>
        </w:rPr>
        <w:t>機能</w:t>
      </w:r>
      <w:bookmarkEnd w:id="279"/>
      <w:bookmarkEnd w:id="280"/>
    </w:p>
    <w:p w14:paraId="5508B98E" w14:textId="77777777" w:rsidR="00993487" w:rsidRDefault="00993487" w:rsidP="00993487">
      <w:pPr>
        <w:ind w:left="100" w:right="100"/>
      </w:pPr>
      <w:r>
        <w:rPr>
          <w:rFonts w:hint="eastAsia"/>
        </w:rPr>
        <w:t>申請や承認を行う車両を一覧表示</w:t>
      </w:r>
      <w:r w:rsidRPr="00CC3D36">
        <w:rPr>
          <w:rFonts w:hint="eastAsia"/>
        </w:rPr>
        <w:t>する。</w:t>
      </w:r>
    </w:p>
    <w:p w14:paraId="4AC368A2" w14:textId="77777777" w:rsidR="00993487" w:rsidRPr="00362A5A" w:rsidRDefault="00993487" w:rsidP="00993487">
      <w:pPr>
        <w:pStyle w:val="3"/>
        <w:spacing w:before="180" w:after="180"/>
        <w:ind w:right="100" w:hanging="425"/>
      </w:pPr>
      <w:bookmarkStart w:id="281" w:name="_Toc481072179"/>
      <w:bookmarkStart w:id="282" w:name="_Toc489433868"/>
      <w:r>
        <w:rPr>
          <w:rFonts w:hint="eastAsia"/>
        </w:rPr>
        <w:t>画面表示</w:t>
      </w:r>
      <w:bookmarkEnd w:id="281"/>
      <w:bookmarkEnd w:id="282"/>
    </w:p>
    <w:p w14:paraId="4591E5D8" w14:textId="77777777" w:rsidR="00993487" w:rsidRDefault="00993487" w:rsidP="00993487">
      <w:pPr>
        <w:pStyle w:val="a4"/>
        <w:numPr>
          <w:ilvl w:val="0"/>
          <w:numId w:val="40"/>
        </w:numPr>
        <w:ind w:leftChars="0" w:right="100"/>
      </w:pPr>
      <w:r>
        <w:rPr>
          <w:rFonts w:hint="eastAsia"/>
        </w:rPr>
        <w:t>メインメニュー画面：処理待ち車両リストボタン</w:t>
      </w:r>
    </w:p>
    <w:p w14:paraId="092B64E4" w14:textId="77777777" w:rsidR="00993487" w:rsidRDefault="00993487" w:rsidP="00993487">
      <w:pPr>
        <w:pStyle w:val="a4"/>
        <w:numPr>
          <w:ilvl w:val="0"/>
          <w:numId w:val="40"/>
        </w:numPr>
        <w:ind w:leftChars="0" w:right="100"/>
      </w:pPr>
      <w:r>
        <w:rPr>
          <w:rFonts w:hint="eastAsia"/>
        </w:rPr>
        <w:t>メニューバー：「メニュー」</w:t>
      </w:r>
      <w:r>
        <w:rPr>
          <w:rFonts w:hint="eastAsia"/>
        </w:rPr>
        <w:t>-</w:t>
      </w:r>
      <w:r>
        <w:rPr>
          <w:rFonts w:hint="eastAsia"/>
        </w:rPr>
        <w:t>「処理待ち車両リスト」</w:t>
      </w:r>
    </w:p>
    <w:p w14:paraId="60CA3500" w14:textId="77777777" w:rsidR="00993487" w:rsidRDefault="00993487" w:rsidP="00993487">
      <w:pPr>
        <w:pStyle w:val="3"/>
        <w:spacing w:before="180" w:after="180"/>
        <w:ind w:right="100" w:hanging="425"/>
      </w:pPr>
      <w:bookmarkStart w:id="283" w:name="_Toc481072180"/>
      <w:bookmarkStart w:id="284" w:name="_Toc489433869"/>
      <w:r>
        <w:rPr>
          <w:rFonts w:hint="eastAsia"/>
        </w:rPr>
        <w:lastRenderedPageBreak/>
        <w:t>表示項目</w:t>
      </w:r>
      <w:bookmarkEnd w:id="283"/>
      <w:bookmarkEnd w:id="284"/>
    </w:p>
    <w:p w14:paraId="4860275A" w14:textId="77777777" w:rsidR="00993487" w:rsidRDefault="00993487" w:rsidP="00993487">
      <w:pPr>
        <w:ind w:left="100" w:right="100"/>
      </w:pPr>
      <w:r>
        <w:rPr>
          <w:rFonts w:hint="eastAsia"/>
        </w:rPr>
        <w:t>出力権限必須</w:t>
      </w:r>
    </w:p>
    <w:p w14:paraId="2BD2862E" w14:textId="77777777" w:rsidR="00993487" w:rsidRDefault="00993487" w:rsidP="00993487">
      <w:pPr>
        <w:ind w:left="100" w:right="100" w:firstLineChars="100" w:firstLine="200"/>
      </w:pPr>
      <w:r>
        <w:rPr>
          <w:rFonts w:hint="eastAsia"/>
        </w:rPr>
        <w:t>・エクセル出力ボタン</w:t>
      </w:r>
    </w:p>
    <w:p w14:paraId="46726E6C" w14:textId="77777777" w:rsidR="00993487" w:rsidRPr="00F815DD" w:rsidRDefault="00993487" w:rsidP="00993487">
      <w:pPr>
        <w:ind w:leftChars="25" w:right="100"/>
      </w:pPr>
      <w:r>
        <w:rPr>
          <w:rFonts w:hint="eastAsia"/>
        </w:rPr>
        <w:t>ユーザーが研実か管理者の担当に所属</w:t>
      </w:r>
    </w:p>
    <w:p w14:paraId="2F030BAA" w14:textId="77777777" w:rsidR="00993487" w:rsidRPr="00F815DD" w:rsidRDefault="00993487" w:rsidP="00993487">
      <w:pPr>
        <w:ind w:left="100" w:right="100" w:firstLineChars="100" w:firstLine="200"/>
      </w:pPr>
      <w:r>
        <w:rPr>
          <w:rFonts w:hint="eastAsia"/>
        </w:rPr>
        <w:t>・所属が操作可能</w:t>
      </w:r>
    </w:p>
    <w:p w14:paraId="22E337D9" w14:textId="77777777" w:rsidR="00993487" w:rsidRDefault="00993487" w:rsidP="00993487">
      <w:pPr>
        <w:pStyle w:val="3"/>
        <w:spacing w:before="180" w:after="180"/>
        <w:ind w:right="100" w:hanging="425"/>
      </w:pPr>
      <w:bookmarkStart w:id="285" w:name="_Toc481072181"/>
      <w:bookmarkStart w:id="286" w:name="_Toc489433870"/>
      <w:r>
        <w:rPr>
          <w:rFonts w:hint="eastAsia"/>
        </w:rPr>
        <w:t>操作</w:t>
      </w:r>
      <w:bookmarkEnd w:id="285"/>
      <w:bookmarkEnd w:id="286"/>
    </w:p>
    <w:p w14:paraId="01E2576D" w14:textId="77777777" w:rsidR="00993487" w:rsidRPr="00362A5A" w:rsidRDefault="00993487" w:rsidP="00993487">
      <w:pPr>
        <w:pStyle w:val="4"/>
        <w:spacing w:before="180" w:after="180"/>
        <w:ind w:left="100" w:right="100"/>
      </w:pPr>
      <w:bookmarkStart w:id="287" w:name="_Toc481072182"/>
      <w:r>
        <w:rPr>
          <w:rFonts w:hint="eastAsia"/>
        </w:rPr>
        <w:t>検索</w:t>
      </w:r>
      <w:bookmarkEnd w:id="287"/>
      <w:r>
        <w:rPr>
          <w:rFonts w:hint="eastAsia"/>
        </w:rPr>
        <w:t>条件</w:t>
      </w:r>
    </w:p>
    <w:p w14:paraId="6340B109" w14:textId="77777777" w:rsidR="00993487" w:rsidRDefault="00993487" w:rsidP="00993487">
      <w:pPr>
        <w:ind w:left="100" w:right="100"/>
      </w:pPr>
      <w:r>
        <w:rPr>
          <w:rFonts w:hint="eastAsia"/>
        </w:rPr>
        <w:t>検索条件を非表示にし、一覧の表示エリアを拡大する。</w:t>
      </w:r>
    </w:p>
    <w:p w14:paraId="43D48834" w14:textId="77777777" w:rsidR="00993487" w:rsidRDefault="00993487" w:rsidP="00993487">
      <w:pPr>
        <w:ind w:left="100" w:right="100"/>
      </w:pPr>
      <w:r>
        <w:rPr>
          <w:rFonts w:hint="eastAsia"/>
        </w:rPr>
        <w:t>再度クリックすることで検索条件を表示する。</w:t>
      </w:r>
    </w:p>
    <w:p w14:paraId="4B7A0CE1" w14:textId="77777777" w:rsidR="00993487" w:rsidRPr="00362A5A" w:rsidRDefault="00993487" w:rsidP="00993487">
      <w:pPr>
        <w:pStyle w:val="4"/>
        <w:spacing w:before="180" w:after="180"/>
        <w:ind w:left="100" w:right="100"/>
      </w:pPr>
      <w:r>
        <w:rPr>
          <w:rFonts w:hint="eastAsia"/>
        </w:rPr>
        <w:t>検索</w:t>
      </w:r>
    </w:p>
    <w:p w14:paraId="244CF359" w14:textId="77777777" w:rsidR="00993487" w:rsidRDefault="00993487" w:rsidP="00993487">
      <w:pPr>
        <w:ind w:left="100" w:right="100"/>
      </w:pPr>
      <w:r>
        <w:rPr>
          <w:rFonts w:hint="eastAsia"/>
        </w:rPr>
        <w:t>検索条件を設定し、検索ボタンをクリックすることで一覧表示する。</w:t>
      </w:r>
    </w:p>
    <w:p w14:paraId="37206E7B" w14:textId="77777777" w:rsidR="00993487" w:rsidRPr="00362A5A" w:rsidRDefault="00993487" w:rsidP="00993487">
      <w:pPr>
        <w:pStyle w:val="4"/>
        <w:spacing w:before="180" w:after="180"/>
        <w:ind w:left="100" w:right="100"/>
      </w:pPr>
      <w:r>
        <w:rPr>
          <w:rFonts w:hint="eastAsia"/>
        </w:rPr>
        <w:t>クリア</w:t>
      </w:r>
    </w:p>
    <w:p w14:paraId="723B33A8" w14:textId="77777777" w:rsidR="00993487" w:rsidRDefault="00993487" w:rsidP="00993487">
      <w:pPr>
        <w:ind w:left="100" w:right="100"/>
      </w:pPr>
      <w:r>
        <w:rPr>
          <w:rFonts w:hint="eastAsia"/>
        </w:rPr>
        <w:t>クリアボタンをクリックすると、検索条件が初期化される。</w:t>
      </w:r>
    </w:p>
    <w:p w14:paraId="64399F1A" w14:textId="77777777" w:rsidR="00993487" w:rsidRPr="00362A5A" w:rsidRDefault="00993487" w:rsidP="00993487">
      <w:pPr>
        <w:pStyle w:val="4"/>
        <w:spacing w:before="180" w:after="180"/>
        <w:ind w:left="100" w:right="100"/>
      </w:pPr>
      <w:r>
        <w:rPr>
          <w:rFonts w:hint="eastAsia"/>
        </w:rPr>
        <w:t>2</w:t>
      </w:r>
      <w:r>
        <w:rPr>
          <w:rFonts w:hint="eastAsia"/>
        </w:rPr>
        <w:t>ヶ月以上未入力を表示</w:t>
      </w:r>
    </w:p>
    <w:p w14:paraId="11999804" w14:textId="77777777" w:rsidR="00993487" w:rsidRDefault="00993487" w:rsidP="00993487">
      <w:pPr>
        <w:tabs>
          <w:tab w:val="center" w:pos="5102"/>
        </w:tabs>
        <w:ind w:left="100" w:right="100"/>
      </w:pPr>
      <w:r>
        <w:rPr>
          <w:rFonts w:hint="eastAsia"/>
        </w:rPr>
        <w:t>月例点検で</w:t>
      </w:r>
      <w:r>
        <w:rPr>
          <w:rFonts w:hint="eastAsia"/>
        </w:rPr>
        <w:t>2</w:t>
      </w:r>
      <w:r>
        <w:rPr>
          <w:rFonts w:hint="eastAsia"/>
        </w:rPr>
        <w:t>ヶ月以上入力されていない車両を一覧に表示する。</w:t>
      </w:r>
    </w:p>
    <w:p w14:paraId="4C6996B0" w14:textId="77777777" w:rsidR="00993487" w:rsidRDefault="00993487" w:rsidP="00993487">
      <w:pPr>
        <w:tabs>
          <w:tab w:val="center" w:pos="5102"/>
        </w:tabs>
        <w:ind w:left="100" w:right="100"/>
      </w:pPr>
      <w:r>
        <w:rPr>
          <w:rFonts w:hint="eastAsia"/>
        </w:rPr>
        <w:t>※月例点検と全てを選択している場合のみ表示</w:t>
      </w:r>
    </w:p>
    <w:p w14:paraId="09C6B17C" w14:textId="77777777" w:rsidR="00993487" w:rsidRPr="00362A5A" w:rsidRDefault="00993487" w:rsidP="00993487">
      <w:pPr>
        <w:pStyle w:val="4"/>
        <w:spacing w:before="180" w:after="180"/>
        <w:ind w:left="100" w:right="100"/>
      </w:pPr>
      <w:r>
        <w:rPr>
          <w:rFonts w:hint="eastAsia"/>
        </w:rPr>
        <w:t>期限前車両も表示</w:t>
      </w:r>
    </w:p>
    <w:p w14:paraId="2693A9D4" w14:textId="77777777" w:rsidR="00993487" w:rsidRDefault="00993487" w:rsidP="00993487">
      <w:pPr>
        <w:tabs>
          <w:tab w:val="center" w:pos="5102"/>
        </w:tabs>
        <w:ind w:left="100" w:right="100"/>
      </w:pPr>
      <w:r>
        <w:rPr>
          <w:rFonts w:hint="eastAsia"/>
        </w:rPr>
        <w:t>廃却申請で廃却期限前の車両を一覧に表示する。</w:t>
      </w:r>
    </w:p>
    <w:p w14:paraId="09E7044F" w14:textId="77777777" w:rsidR="00993487" w:rsidRDefault="00993487" w:rsidP="00993487">
      <w:pPr>
        <w:tabs>
          <w:tab w:val="center" w:pos="5102"/>
        </w:tabs>
        <w:ind w:left="100" w:right="100"/>
      </w:pPr>
      <w:r>
        <w:rPr>
          <w:rFonts w:hint="eastAsia"/>
        </w:rPr>
        <w:t>※廃却申請と全てを選択している場合のみ表示</w:t>
      </w:r>
    </w:p>
    <w:p w14:paraId="7E9CF973" w14:textId="77777777" w:rsidR="00993487" w:rsidRPr="00362A5A" w:rsidRDefault="00993487" w:rsidP="00993487">
      <w:pPr>
        <w:pStyle w:val="4"/>
        <w:spacing w:before="180" w:after="180"/>
        <w:ind w:left="100" w:right="100"/>
      </w:pPr>
      <w:r>
        <w:rPr>
          <w:rFonts w:hint="eastAsia"/>
        </w:rPr>
        <w:t>表示設定</w:t>
      </w:r>
    </w:p>
    <w:p w14:paraId="671ABE2A" w14:textId="77777777" w:rsidR="00993487" w:rsidRPr="00B21796" w:rsidRDefault="00993487" w:rsidP="00993487">
      <w:pPr>
        <w:tabs>
          <w:tab w:val="center" w:pos="5102"/>
        </w:tabs>
        <w:ind w:left="100" w:right="100"/>
      </w:pPr>
      <w:r>
        <w:rPr>
          <w:rFonts w:hint="eastAsia"/>
        </w:rPr>
        <w:t>表示設定画面で一覧に表示する列と並び順を設定する。</w:t>
      </w:r>
    </w:p>
    <w:p w14:paraId="07FE482C" w14:textId="77777777" w:rsidR="00993487" w:rsidRPr="00362A5A" w:rsidRDefault="00993487" w:rsidP="00993487">
      <w:pPr>
        <w:pStyle w:val="4"/>
        <w:spacing w:before="180" w:after="180"/>
        <w:ind w:left="100" w:right="100"/>
      </w:pPr>
      <w:r>
        <w:rPr>
          <w:rFonts w:hint="eastAsia"/>
        </w:rPr>
        <w:t>並び替え</w:t>
      </w:r>
    </w:p>
    <w:p w14:paraId="41237D93" w14:textId="77777777" w:rsidR="00993487" w:rsidRPr="00AC37BB" w:rsidRDefault="00993487" w:rsidP="00993487">
      <w:pPr>
        <w:tabs>
          <w:tab w:val="center" w:pos="5102"/>
        </w:tabs>
        <w:ind w:left="100" w:right="100"/>
      </w:pPr>
      <w:r>
        <w:rPr>
          <w:rFonts w:hint="eastAsia"/>
        </w:rPr>
        <w:t>ソート指定画面で一覧に表示されているデータの並び順を設定する。</w:t>
      </w:r>
    </w:p>
    <w:p w14:paraId="09955615" w14:textId="77777777" w:rsidR="00993487" w:rsidRPr="00362A5A" w:rsidRDefault="00993487" w:rsidP="00993487">
      <w:pPr>
        <w:pStyle w:val="4"/>
        <w:spacing w:before="180" w:after="180"/>
        <w:ind w:left="100" w:right="100"/>
      </w:pPr>
      <w:bookmarkStart w:id="288" w:name="_Toc481072184"/>
      <w:r>
        <w:rPr>
          <w:rFonts w:hint="eastAsia"/>
        </w:rPr>
        <w:t>試験車一覧</w:t>
      </w:r>
      <w:bookmarkEnd w:id="288"/>
    </w:p>
    <w:p w14:paraId="411429C3" w14:textId="77777777" w:rsidR="00993487" w:rsidRDefault="00993487" w:rsidP="00993487">
      <w:pPr>
        <w:ind w:left="100" w:right="100"/>
      </w:pPr>
      <w:r>
        <w:rPr>
          <w:rFonts w:hint="eastAsia"/>
        </w:rPr>
        <w:t>試験車一覧の項目をダブルクリックすることで、該当の試験車使用履歴画面を表示する。</w:t>
      </w:r>
    </w:p>
    <w:p w14:paraId="3D92F847" w14:textId="77777777" w:rsidR="00993487" w:rsidRPr="00362A5A" w:rsidRDefault="00993487" w:rsidP="00993487">
      <w:pPr>
        <w:pStyle w:val="4"/>
        <w:spacing w:before="180" w:after="180"/>
        <w:ind w:left="100" w:right="100"/>
      </w:pPr>
      <w:r>
        <w:rPr>
          <w:rFonts w:hint="eastAsia"/>
        </w:rPr>
        <w:t>申請</w:t>
      </w:r>
    </w:p>
    <w:p w14:paraId="4A4B9ED9" w14:textId="77777777" w:rsidR="00993487" w:rsidRDefault="00993487" w:rsidP="00993487">
      <w:pPr>
        <w:ind w:left="100" w:right="100"/>
      </w:pPr>
      <w:r>
        <w:rPr>
          <w:rFonts w:hint="eastAsia"/>
        </w:rPr>
        <w:t>試験車一覧の選択されている車両を申請する。</w:t>
      </w:r>
    </w:p>
    <w:p w14:paraId="5219C99E" w14:textId="77777777" w:rsidR="00993487" w:rsidRPr="00420DDD" w:rsidRDefault="00993487" w:rsidP="00993487">
      <w:pPr>
        <w:ind w:left="100" w:right="100"/>
      </w:pPr>
      <w:r>
        <w:rPr>
          <w:rFonts w:hint="eastAsia"/>
        </w:rPr>
        <w:t>※廃却申請と</w:t>
      </w:r>
      <w:r w:rsidRPr="00420DDD">
        <w:rPr>
          <w:rFonts w:hint="eastAsia"/>
        </w:rPr>
        <w:t>G</w:t>
      </w:r>
      <w:r w:rsidRPr="00420DDD">
        <w:rPr>
          <w:rFonts w:hint="eastAsia"/>
        </w:rPr>
        <w:t>技本内移管と</w:t>
      </w:r>
      <w:r w:rsidRPr="00420DDD">
        <w:rPr>
          <w:rFonts w:hint="eastAsia"/>
        </w:rPr>
        <w:t>T</w:t>
      </w:r>
      <w:r w:rsidRPr="00420DDD">
        <w:rPr>
          <w:rFonts w:hint="eastAsia"/>
        </w:rPr>
        <w:t>技本内移管と</w:t>
      </w:r>
      <w:r w:rsidRPr="00420DDD">
        <w:rPr>
          <w:rFonts w:hint="eastAsia"/>
        </w:rPr>
        <w:t>G</w:t>
      </w:r>
      <w:r w:rsidRPr="00420DDD">
        <w:rPr>
          <w:rFonts w:hint="eastAsia"/>
        </w:rPr>
        <w:t>→</w:t>
      </w:r>
      <w:r w:rsidRPr="00420DDD">
        <w:rPr>
          <w:rFonts w:hint="eastAsia"/>
        </w:rPr>
        <w:t>T</w:t>
      </w:r>
      <w:r w:rsidRPr="00420DDD">
        <w:rPr>
          <w:rFonts w:hint="eastAsia"/>
        </w:rPr>
        <w:t>移管と</w:t>
      </w:r>
      <w:r w:rsidRPr="00420DDD">
        <w:rPr>
          <w:rFonts w:hint="eastAsia"/>
        </w:rPr>
        <w:t>T</w:t>
      </w:r>
      <w:r w:rsidRPr="00420DDD">
        <w:rPr>
          <w:rFonts w:hint="eastAsia"/>
        </w:rPr>
        <w:t>→</w:t>
      </w:r>
      <w:r w:rsidRPr="00420DDD">
        <w:rPr>
          <w:rFonts w:hint="eastAsia"/>
        </w:rPr>
        <w:t>G</w:t>
      </w:r>
      <w:r w:rsidRPr="00420DDD">
        <w:rPr>
          <w:rFonts w:hint="eastAsia"/>
        </w:rPr>
        <w:t>移管を選択時のみ表示</w:t>
      </w:r>
    </w:p>
    <w:p w14:paraId="4258839F" w14:textId="77777777" w:rsidR="00993487" w:rsidRPr="00362A5A" w:rsidRDefault="00993487" w:rsidP="00993487">
      <w:pPr>
        <w:pStyle w:val="4"/>
        <w:spacing w:before="180" w:after="180"/>
        <w:ind w:left="100" w:right="100"/>
      </w:pPr>
      <w:r>
        <w:rPr>
          <w:rFonts w:hint="eastAsia"/>
        </w:rPr>
        <w:t>担当者承認</w:t>
      </w:r>
    </w:p>
    <w:p w14:paraId="58BE40B4" w14:textId="77777777" w:rsidR="00993487" w:rsidRDefault="00993487" w:rsidP="00993487">
      <w:pPr>
        <w:ind w:left="100" w:right="100"/>
      </w:pPr>
      <w:r>
        <w:rPr>
          <w:rFonts w:hint="eastAsia"/>
        </w:rPr>
        <w:t>試験車一覧の選択されている車両を担当者承認する。</w:t>
      </w:r>
    </w:p>
    <w:p w14:paraId="15C52058" w14:textId="77777777" w:rsidR="00993487" w:rsidRPr="00420DDD" w:rsidRDefault="00993487" w:rsidP="00993487">
      <w:pPr>
        <w:ind w:left="100" w:right="100"/>
      </w:pPr>
      <w:r>
        <w:rPr>
          <w:rFonts w:hint="eastAsia"/>
        </w:rPr>
        <w:t>※表示対象で全てを選択しているかユーザーのアクセスレベルが一般か</w:t>
      </w:r>
      <w:r>
        <w:rPr>
          <w:rFonts w:hint="eastAsia"/>
        </w:rPr>
        <w:t>FTS</w:t>
      </w:r>
      <w:r>
        <w:rPr>
          <w:rFonts w:hint="eastAsia"/>
        </w:rPr>
        <w:t>の場合のみ表示</w:t>
      </w:r>
    </w:p>
    <w:p w14:paraId="46769979" w14:textId="77777777" w:rsidR="00993487" w:rsidRPr="00362A5A" w:rsidRDefault="00993487" w:rsidP="00993487">
      <w:pPr>
        <w:pStyle w:val="4"/>
        <w:spacing w:before="180" w:after="180"/>
        <w:ind w:left="100" w:right="100"/>
      </w:pPr>
      <w:r>
        <w:rPr>
          <w:rFonts w:hint="eastAsia"/>
        </w:rPr>
        <w:t>担当承認</w:t>
      </w:r>
    </w:p>
    <w:p w14:paraId="4EEA9810" w14:textId="77777777" w:rsidR="00993487" w:rsidRDefault="00993487" w:rsidP="00993487">
      <w:pPr>
        <w:ind w:left="100" w:right="100"/>
      </w:pPr>
      <w:r>
        <w:rPr>
          <w:rFonts w:hint="eastAsia"/>
        </w:rPr>
        <w:t>試験車一覧の選択されている車両を担当承認する。</w:t>
      </w:r>
    </w:p>
    <w:p w14:paraId="18D8873D" w14:textId="77777777" w:rsidR="00993487" w:rsidRPr="00420DDD" w:rsidRDefault="00993487" w:rsidP="00993487">
      <w:pPr>
        <w:ind w:left="100" w:right="100"/>
      </w:pPr>
      <w:r>
        <w:rPr>
          <w:rFonts w:hint="eastAsia"/>
        </w:rPr>
        <w:t>※表示対象で全てを選択しているかユーザーのアクセスレベルが担当の場合のみ表示</w:t>
      </w:r>
    </w:p>
    <w:p w14:paraId="45C8F871" w14:textId="77777777" w:rsidR="00993487" w:rsidRPr="00362A5A" w:rsidRDefault="00993487" w:rsidP="00993487">
      <w:pPr>
        <w:pStyle w:val="4"/>
        <w:spacing w:before="180" w:after="180"/>
        <w:ind w:left="100" w:right="100"/>
      </w:pPr>
      <w:r>
        <w:rPr>
          <w:rFonts w:hint="eastAsia"/>
        </w:rPr>
        <w:lastRenderedPageBreak/>
        <w:t>課長承認</w:t>
      </w:r>
    </w:p>
    <w:p w14:paraId="49EFD341" w14:textId="77777777" w:rsidR="00993487" w:rsidRDefault="00993487" w:rsidP="00993487">
      <w:pPr>
        <w:ind w:left="100" w:right="100"/>
      </w:pPr>
      <w:r>
        <w:rPr>
          <w:rFonts w:hint="eastAsia"/>
        </w:rPr>
        <w:t>試験車一覧の選択されている車両を課長承認する。</w:t>
      </w:r>
    </w:p>
    <w:p w14:paraId="1088340A" w14:textId="77777777" w:rsidR="00993487" w:rsidRPr="00420DDD" w:rsidRDefault="00993487" w:rsidP="00993487">
      <w:pPr>
        <w:ind w:left="100" w:right="100"/>
      </w:pPr>
      <w:r>
        <w:rPr>
          <w:rFonts w:hint="eastAsia"/>
        </w:rPr>
        <w:t>※表示対象で全てを選択しているかユーザーのアクセスレベルが職制の場合のみ表示</w:t>
      </w:r>
    </w:p>
    <w:p w14:paraId="54412BCA" w14:textId="77777777" w:rsidR="00993487" w:rsidRPr="00362A5A" w:rsidRDefault="00993487" w:rsidP="00993487">
      <w:pPr>
        <w:pStyle w:val="4"/>
        <w:spacing w:before="180" w:after="180"/>
        <w:ind w:left="100" w:right="100"/>
      </w:pPr>
      <w:r>
        <w:rPr>
          <w:rFonts w:hint="eastAsia"/>
        </w:rPr>
        <w:t>中止</w:t>
      </w:r>
    </w:p>
    <w:p w14:paraId="6339BB26" w14:textId="77777777" w:rsidR="00993487" w:rsidRDefault="00993487" w:rsidP="00993487">
      <w:pPr>
        <w:ind w:left="100" w:right="100"/>
      </w:pPr>
      <w:r>
        <w:rPr>
          <w:rFonts w:hint="eastAsia"/>
        </w:rPr>
        <w:t>試験車一覧の選択されている車両を中止する。</w:t>
      </w:r>
    </w:p>
    <w:p w14:paraId="38CD87AF" w14:textId="77777777" w:rsidR="00993487" w:rsidRDefault="00993487" w:rsidP="00993487">
      <w:pPr>
        <w:ind w:left="100" w:right="100"/>
      </w:pPr>
      <w:r>
        <w:rPr>
          <w:rFonts w:hint="eastAsia"/>
        </w:rPr>
        <w:t>※廃却申請と</w:t>
      </w:r>
      <w:r w:rsidRPr="00420DDD">
        <w:rPr>
          <w:rFonts w:hint="eastAsia"/>
        </w:rPr>
        <w:t>G</w:t>
      </w:r>
      <w:r w:rsidRPr="00420DDD">
        <w:rPr>
          <w:rFonts w:hint="eastAsia"/>
        </w:rPr>
        <w:t>技本内移管と</w:t>
      </w:r>
      <w:r w:rsidRPr="00420DDD">
        <w:rPr>
          <w:rFonts w:hint="eastAsia"/>
        </w:rPr>
        <w:t>T</w:t>
      </w:r>
      <w:r w:rsidRPr="00420DDD">
        <w:rPr>
          <w:rFonts w:hint="eastAsia"/>
        </w:rPr>
        <w:t>技本内移管と</w:t>
      </w:r>
      <w:r w:rsidRPr="00420DDD">
        <w:rPr>
          <w:rFonts w:hint="eastAsia"/>
        </w:rPr>
        <w:t>G</w:t>
      </w:r>
      <w:r w:rsidRPr="00420DDD">
        <w:rPr>
          <w:rFonts w:hint="eastAsia"/>
        </w:rPr>
        <w:t>→</w:t>
      </w:r>
      <w:r w:rsidRPr="00420DDD">
        <w:rPr>
          <w:rFonts w:hint="eastAsia"/>
        </w:rPr>
        <w:t>T</w:t>
      </w:r>
      <w:r w:rsidRPr="00420DDD">
        <w:rPr>
          <w:rFonts w:hint="eastAsia"/>
        </w:rPr>
        <w:t>移管と</w:t>
      </w:r>
      <w:r w:rsidRPr="00420DDD">
        <w:rPr>
          <w:rFonts w:hint="eastAsia"/>
        </w:rPr>
        <w:t>T</w:t>
      </w:r>
      <w:r w:rsidRPr="00420DDD">
        <w:rPr>
          <w:rFonts w:hint="eastAsia"/>
        </w:rPr>
        <w:t>→</w:t>
      </w:r>
      <w:r w:rsidRPr="00420DDD">
        <w:rPr>
          <w:rFonts w:hint="eastAsia"/>
        </w:rPr>
        <w:t>G</w:t>
      </w:r>
      <w:r>
        <w:rPr>
          <w:rFonts w:hint="eastAsia"/>
        </w:rPr>
        <w:t>移管を選択時で、</w:t>
      </w:r>
    </w:p>
    <w:p w14:paraId="3FDB071C" w14:textId="77777777" w:rsidR="00993487" w:rsidRDefault="00993487" w:rsidP="00993487">
      <w:pPr>
        <w:ind w:left="100" w:right="100"/>
      </w:pPr>
      <w:r>
        <w:rPr>
          <w:rFonts w:hint="eastAsia"/>
        </w:rPr>
        <w:t>ユーザーが研実か管理者の担当に所属していてアクセスレベルが職制か担当の場合のみ表示</w:t>
      </w:r>
    </w:p>
    <w:p w14:paraId="50ACA266" w14:textId="77777777" w:rsidR="00993487" w:rsidRPr="00362A5A" w:rsidRDefault="00993487" w:rsidP="00993487">
      <w:pPr>
        <w:pStyle w:val="4"/>
        <w:spacing w:before="180" w:after="180"/>
        <w:ind w:left="100" w:right="100"/>
      </w:pPr>
      <w:r>
        <w:rPr>
          <w:rFonts w:hint="eastAsia"/>
        </w:rPr>
        <w:t>エクセル出力</w:t>
      </w:r>
    </w:p>
    <w:p w14:paraId="09DF0C1C" w14:textId="77777777" w:rsidR="00993487" w:rsidRPr="00C44C6F" w:rsidRDefault="00993487" w:rsidP="00993487">
      <w:pPr>
        <w:tabs>
          <w:tab w:val="center" w:pos="5102"/>
        </w:tabs>
        <w:ind w:left="100" w:right="100"/>
      </w:pPr>
      <w:r>
        <w:rPr>
          <w:rFonts w:hint="eastAsia"/>
        </w:rPr>
        <w:t>一覧に表示されているデータをエクセルに保存する。</w:t>
      </w:r>
    </w:p>
    <w:p w14:paraId="4CE0349C" w14:textId="77777777" w:rsidR="00993487" w:rsidRPr="00362A5A" w:rsidRDefault="00993487" w:rsidP="00993487">
      <w:pPr>
        <w:pStyle w:val="4"/>
        <w:spacing w:before="180" w:after="180"/>
        <w:ind w:left="100" w:right="100"/>
      </w:pPr>
      <w:r>
        <w:rPr>
          <w:rFonts w:hint="eastAsia"/>
        </w:rPr>
        <w:t>閉じる</w:t>
      </w:r>
    </w:p>
    <w:p w14:paraId="504F257B" w14:textId="77777777" w:rsidR="00993487" w:rsidRDefault="00993487" w:rsidP="00993487">
      <w:pPr>
        <w:ind w:left="100" w:right="100"/>
      </w:pPr>
      <w:r>
        <w:rPr>
          <w:rFonts w:hint="eastAsia"/>
        </w:rPr>
        <w:t>画面を閉じる。</w:t>
      </w:r>
    </w:p>
    <w:p w14:paraId="075DAD3D" w14:textId="77777777" w:rsidR="00993487" w:rsidRPr="00C44C6F" w:rsidRDefault="00993487" w:rsidP="00993487">
      <w:pPr>
        <w:ind w:left="100" w:right="100"/>
      </w:pPr>
    </w:p>
    <w:p w14:paraId="2FCBB090" w14:textId="77777777" w:rsidR="00993487" w:rsidRDefault="00993487" w:rsidP="00993487">
      <w:pPr>
        <w:pStyle w:val="2"/>
        <w:spacing w:before="180" w:after="180"/>
        <w:ind w:left="667" w:right="100" w:hanging="425"/>
      </w:pPr>
      <w:bookmarkStart w:id="289" w:name="_Toc489948331"/>
      <w:r>
        <w:rPr>
          <w:rFonts w:hint="eastAsia"/>
        </w:rPr>
        <w:t>廃却申請</w:t>
      </w:r>
      <w:bookmarkEnd w:id="289"/>
    </w:p>
    <w:p w14:paraId="34414F04" w14:textId="77777777" w:rsidR="00993487" w:rsidRDefault="00993487" w:rsidP="00993487">
      <w:pPr>
        <w:widowControl/>
        <w:snapToGrid/>
        <w:ind w:leftChars="0" w:left="0" w:rightChars="0" w:right="0"/>
      </w:pPr>
      <w:r>
        <w:rPr>
          <w:noProof/>
        </w:rPr>
        <w:drawing>
          <wp:inline distT="0" distB="0" distL="0" distR="0" wp14:anchorId="44E0AB38" wp14:editId="7A155DC7">
            <wp:extent cx="3333750" cy="18097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33750" cy="1809750"/>
                    </a:xfrm>
                    <a:prstGeom prst="rect">
                      <a:avLst/>
                    </a:prstGeom>
                  </pic:spPr>
                </pic:pic>
              </a:graphicData>
            </a:graphic>
          </wp:inline>
        </w:drawing>
      </w:r>
    </w:p>
    <w:p w14:paraId="488129F7" w14:textId="77777777" w:rsidR="00993487" w:rsidRPr="00362A5A" w:rsidRDefault="00993487" w:rsidP="00993487">
      <w:pPr>
        <w:pStyle w:val="3"/>
        <w:spacing w:before="180" w:after="180"/>
        <w:ind w:right="100" w:hanging="425"/>
      </w:pPr>
      <w:bookmarkStart w:id="290" w:name="_Toc481072187"/>
      <w:bookmarkStart w:id="291" w:name="_Toc489433872"/>
      <w:r>
        <w:rPr>
          <w:rFonts w:hint="eastAsia"/>
        </w:rPr>
        <w:t>機能</w:t>
      </w:r>
      <w:bookmarkEnd w:id="290"/>
      <w:bookmarkEnd w:id="291"/>
    </w:p>
    <w:p w14:paraId="1E33B695" w14:textId="77777777" w:rsidR="00993487" w:rsidRDefault="00993487" w:rsidP="00993487">
      <w:pPr>
        <w:ind w:left="100" w:right="100"/>
      </w:pPr>
      <w:r>
        <w:rPr>
          <w:rFonts w:hint="eastAsia"/>
        </w:rPr>
        <w:t>車両の廃却申請時の実走行距離を入力</w:t>
      </w:r>
      <w:r w:rsidRPr="00CC3D36">
        <w:rPr>
          <w:rFonts w:hint="eastAsia"/>
        </w:rPr>
        <w:t>する。</w:t>
      </w:r>
    </w:p>
    <w:p w14:paraId="40F04167" w14:textId="77777777" w:rsidR="00993487" w:rsidRPr="00362A5A" w:rsidRDefault="00993487" w:rsidP="00993487">
      <w:pPr>
        <w:pStyle w:val="3"/>
        <w:spacing w:before="180" w:after="180"/>
        <w:ind w:right="100" w:hanging="425"/>
      </w:pPr>
      <w:bookmarkStart w:id="292" w:name="_Toc481072188"/>
      <w:bookmarkStart w:id="293" w:name="_Toc489433873"/>
      <w:r>
        <w:rPr>
          <w:rFonts w:hint="eastAsia"/>
        </w:rPr>
        <w:t>画面表示</w:t>
      </w:r>
      <w:bookmarkEnd w:id="292"/>
      <w:bookmarkEnd w:id="293"/>
    </w:p>
    <w:p w14:paraId="5C09ED00" w14:textId="77777777" w:rsidR="00993487" w:rsidRDefault="00993487" w:rsidP="00993487">
      <w:pPr>
        <w:pStyle w:val="a4"/>
        <w:numPr>
          <w:ilvl w:val="0"/>
          <w:numId w:val="41"/>
        </w:numPr>
        <w:ind w:leftChars="0" w:right="100"/>
      </w:pPr>
      <w:r>
        <w:rPr>
          <w:rFonts w:hint="eastAsia"/>
        </w:rPr>
        <w:t>処理待ち車両リスト画面：申請</w:t>
      </w:r>
      <w:r>
        <w:rPr>
          <w:rFonts w:hint="eastAsia"/>
        </w:rPr>
        <w:t>(</w:t>
      </w:r>
      <w:r>
        <w:rPr>
          <w:rFonts w:hint="eastAsia"/>
        </w:rPr>
        <w:t>廃却申請</w:t>
      </w:r>
      <w:r>
        <w:rPr>
          <w:rFonts w:hint="eastAsia"/>
        </w:rPr>
        <w:t>)</w:t>
      </w:r>
    </w:p>
    <w:p w14:paraId="03D5F803" w14:textId="77777777" w:rsidR="00993487" w:rsidRDefault="00993487" w:rsidP="00993487">
      <w:pPr>
        <w:pStyle w:val="3"/>
        <w:spacing w:before="180" w:after="180"/>
        <w:ind w:right="100" w:hanging="425"/>
      </w:pPr>
      <w:bookmarkStart w:id="294" w:name="_Toc481072189"/>
      <w:bookmarkStart w:id="295" w:name="_Toc489433874"/>
      <w:r>
        <w:rPr>
          <w:rFonts w:hint="eastAsia"/>
        </w:rPr>
        <w:t>表示項目</w:t>
      </w:r>
      <w:bookmarkEnd w:id="294"/>
      <w:bookmarkEnd w:id="295"/>
    </w:p>
    <w:p w14:paraId="42984ADB" w14:textId="77777777" w:rsidR="00993487" w:rsidRDefault="00993487" w:rsidP="00993487">
      <w:pPr>
        <w:ind w:left="100" w:right="100" w:firstLineChars="100" w:firstLine="200"/>
      </w:pPr>
      <w:r>
        <w:rPr>
          <w:rFonts w:hint="eastAsia"/>
        </w:rPr>
        <w:t>権限による制御なし。</w:t>
      </w:r>
    </w:p>
    <w:p w14:paraId="677C7D23" w14:textId="77777777" w:rsidR="00993487" w:rsidRDefault="00993487" w:rsidP="00993487">
      <w:pPr>
        <w:pStyle w:val="3"/>
        <w:spacing w:before="180" w:after="180"/>
        <w:ind w:right="100" w:hanging="425"/>
      </w:pPr>
      <w:bookmarkStart w:id="296" w:name="_Toc481072190"/>
      <w:bookmarkStart w:id="297" w:name="_Toc489433875"/>
      <w:r>
        <w:rPr>
          <w:rFonts w:hint="eastAsia"/>
        </w:rPr>
        <w:t>操作</w:t>
      </w:r>
      <w:bookmarkEnd w:id="296"/>
      <w:bookmarkEnd w:id="297"/>
    </w:p>
    <w:p w14:paraId="2DD98FCB" w14:textId="77777777" w:rsidR="00993487" w:rsidRPr="00362A5A" w:rsidRDefault="00993487" w:rsidP="00993487">
      <w:pPr>
        <w:pStyle w:val="4"/>
        <w:spacing w:before="180" w:after="180"/>
        <w:ind w:left="100" w:right="100"/>
      </w:pPr>
      <w:r>
        <w:rPr>
          <w:rFonts w:hint="eastAsia"/>
        </w:rPr>
        <w:t>OK</w:t>
      </w:r>
    </w:p>
    <w:p w14:paraId="0E6E1DB0" w14:textId="77777777" w:rsidR="00993487" w:rsidRDefault="00993487" w:rsidP="00993487">
      <w:pPr>
        <w:ind w:left="100" w:right="100"/>
      </w:pPr>
      <w:r>
        <w:rPr>
          <w:rFonts w:hint="eastAsia"/>
        </w:rPr>
        <w:t>廃却申請を行う。</w:t>
      </w:r>
    </w:p>
    <w:p w14:paraId="3175B298" w14:textId="77777777" w:rsidR="00993487" w:rsidRPr="00362A5A" w:rsidRDefault="00993487" w:rsidP="00993487">
      <w:pPr>
        <w:pStyle w:val="4"/>
        <w:spacing w:before="180" w:after="180"/>
        <w:ind w:left="100" w:right="100"/>
      </w:pPr>
      <w:r>
        <w:rPr>
          <w:rFonts w:hint="eastAsia"/>
        </w:rPr>
        <w:t>閉じる</w:t>
      </w:r>
    </w:p>
    <w:p w14:paraId="0B5139E7" w14:textId="77777777" w:rsidR="00993487" w:rsidRDefault="00993487" w:rsidP="00993487">
      <w:pPr>
        <w:ind w:left="100" w:right="100"/>
      </w:pPr>
      <w:r>
        <w:rPr>
          <w:rFonts w:hint="eastAsia"/>
        </w:rPr>
        <w:t>画面を閉じる。</w:t>
      </w:r>
    </w:p>
    <w:p w14:paraId="46270DBD" w14:textId="77777777" w:rsidR="00993487" w:rsidRPr="00DD59E7" w:rsidRDefault="00993487" w:rsidP="00993487">
      <w:pPr>
        <w:ind w:left="100" w:right="100"/>
      </w:pPr>
    </w:p>
    <w:p w14:paraId="6346D5B0" w14:textId="77777777" w:rsidR="00993487" w:rsidRDefault="00993487" w:rsidP="00993487">
      <w:pPr>
        <w:pStyle w:val="2"/>
        <w:spacing w:before="180" w:after="180"/>
        <w:ind w:left="667" w:right="100" w:hanging="425"/>
      </w:pPr>
      <w:bookmarkStart w:id="298" w:name="_Toc489948332"/>
      <w:r>
        <w:rPr>
          <w:rFonts w:hint="eastAsia"/>
        </w:rPr>
        <w:lastRenderedPageBreak/>
        <w:t>駐車場番号指定</w:t>
      </w:r>
      <w:bookmarkEnd w:id="298"/>
    </w:p>
    <w:p w14:paraId="2F80AC76" w14:textId="77777777" w:rsidR="00993487" w:rsidRDefault="00993487" w:rsidP="00993487">
      <w:pPr>
        <w:widowControl/>
        <w:snapToGrid/>
        <w:ind w:leftChars="0" w:left="0" w:rightChars="0" w:right="0"/>
      </w:pPr>
      <w:r>
        <w:rPr>
          <w:noProof/>
        </w:rPr>
        <w:drawing>
          <wp:inline distT="0" distB="0" distL="0" distR="0" wp14:anchorId="20BBA4B7" wp14:editId="59AAB90D">
            <wp:extent cx="3333750" cy="1809750"/>
            <wp:effectExtent l="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33750" cy="1809750"/>
                    </a:xfrm>
                    <a:prstGeom prst="rect">
                      <a:avLst/>
                    </a:prstGeom>
                  </pic:spPr>
                </pic:pic>
              </a:graphicData>
            </a:graphic>
          </wp:inline>
        </w:drawing>
      </w:r>
    </w:p>
    <w:p w14:paraId="7664F771" w14:textId="77777777" w:rsidR="00993487" w:rsidRPr="00362A5A" w:rsidRDefault="00993487" w:rsidP="00993487">
      <w:pPr>
        <w:pStyle w:val="3"/>
        <w:spacing w:before="180" w:after="180"/>
        <w:ind w:right="100" w:hanging="425"/>
      </w:pPr>
      <w:r>
        <w:rPr>
          <w:rFonts w:hint="eastAsia"/>
        </w:rPr>
        <w:t>機能</w:t>
      </w:r>
    </w:p>
    <w:p w14:paraId="1A759C52" w14:textId="77777777" w:rsidR="00993487" w:rsidRDefault="00993487" w:rsidP="00993487">
      <w:pPr>
        <w:ind w:left="100" w:right="100"/>
      </w:pPr>
      <w:r>
        <w:rPr>
          <w:rFonts w:hint="eastAsia"/>
        </w:rPr>
        <w:t>車両の移管先の駐車場番号を入力</w:t>
      </w:r>
      <w:r w:rsidRPr="00CC3D36">
        <w:rPr>
          <w:rFonts w:hint="eastAsia"/>
        </w:rPr>
        <w:t>する。</w:t>
      </w:r>
    </w:p>
    <w:p w14:paraId="2CFAA96B" w14:textId="77777777" w:rsidR="00993487" w:rsidRPr="00362A5A" w:rsidRDefault="00993487" w:rsidP="00993487">
      <w:pPr>
        <w:pStyle w:val="3"/>
        <w:spacing w:before="180" w:after="180"/>
        <w:ind w:right="100" w:hanging="425"/>
      </w:pPr>
      <w:r>
        <w:rPr>
          <w:rFonts w:hint="eastAsia"/>
        </w:rPr>
        <w:t>画面表示</w:t>
      </w:r>
    </w:p>
    <w:p w14:paraId="2742271E" w14:textId="77777777" w:rsidR="00993487" w:rsidRDefault="00993487" w:rsidP="00993487">
      <w:pPr>
        <w:ind w:leftChars="0" w:right="100"/>
      </w:pPr>
      <w:r>
        <w:rPr>
          <w:rFonts w:hint="eastAsia"/>
        </w:rPr>
        <w:t>①処理待ち車両リスト画面：担当者承認</w:t>
      </w:r>
      <w:r>
        <w:rPr>
          <w:rFonts w:hint="eastAsia"/>
        </w:rPr>
        <w:t>(</w:t>
      </w:r>
      <w:r w:rsidRPr="004C4217">
        <w:rPr>
          <w:rFonts w:hint="eastAsia"/>
        </w:rPr>
        <w:t>G</w:t>
      </w:r>
      <w:r w:rsidRPr="004C4217">
        <w:rPr>
          <w:rFonts w:hint="eastAsia"/>
        </w:rPr>
        <w:t>技本内移管と</w:t>
      </w:r>
      <w:r w:rsidRPr="004C4217">
        <w:rPr>
          <w:rFonts w:hint="eastAsia"/>
        </w:rPr>
        <w:t>T</w:t>
      </w:r>
      <w:r w:rsidRPr="004C4217">
        <w:rPr>
          <w:rFonts w:hint="eastAsia"/>
        </w:rPr>
        <w:t>技本内移管と</w:t>
      </w:r>
      <w:r w:rsidRPr="004C4217">
        <w:rPr>
          <w:rFonts w:hint="eastAsia"/>
        </w:rPr>
        <w:t>G</w:t>
      </w:r>
      <w:r w:rsidRPr="004C4217">
        <w:rPr>
          <w:rFonts w:hint="eastAsia"/>
        </w:rPr>
        <w:t>→</w:t>
      </w:r>
      <w:r w:rsidRPr="004C4217">
        <w:rPr>
          <w:rFonts w:hint="eastAsia"/>
        </w:rPr>
        <w:t>T</w:t>
      </w:r>
      <w:r w:rsidRPr="004C4217">
        <w:rPr>
          <w:rFonts w:hint="eastAsia"/>
        </w:rPr>
        <w:t>移管と</w:t>
      </w:r>
      <w:r w:rsidRPr="004C4217">
        <w:rPr>
          <w:rFonts w:hint="eastAsia"/>
        </w:rPr>
        <w:t>T</w:t>
      </w:r>
      <w:r w:rsidRPr="004C4217">
        <w:rPr>
          <w:rFonts w:hint="eastAsia"/>
        </w:rPr>
        <w:t>→</w:t>
      </w:r>
      <w:r w:rsidRPr="004C4217">
        <w:rPr>
          <w:rFonts w:hint="eastAsia"/>
        </w:rPr>
        <w:t>G</w:t>
      </w:r>
      <w:r w:rsidRPr="004C4217">
        <w:rPr>
          <w:rFonts w:hint="eastAsia"/>
        </w:rPr>
        <w:t>移管</w:t>
      </w:r>
      <w:r>
        <w:rPr>
          <w:rFonts w:hint="eastAsia"/>
        </w:rPr>
        <w:t>)</w:t>
      </w:r>
    </w:p>
    <w:p w14:paraId="2FE37B0C" w14:textId="77777777" w:rsidR="00993487" w:rsidRDefault="00993487" w:rsidP="00993487">
      <w:pPr>
        <w:pStyle w:val="3"/>
        <w:spacing w:before="180" w:after="180"/>
        <w:ind w:right="100" w:hanging="425"/>
      </w:pPr>
      <w:r>
        <w:rPr>
          <w:rFonts w:hint="eastAsia"/>
        </w:rPr>
        <w:t>表示項目</w:t>
      </w:r>
    </w:p>
    <w:p w14:paraId="44F44A55" w14:textId="77777777" w:rsidR="00993487" w:rsidRDefault="00993487" w:rsidP="00993487">
      <w:pPr>
        <w:ind w:left="100" w:right="100" w:firstLineChars="100" w:firstLine="200"/>
      </w:pPr>
      <w:r>
        <w:rPr>
          <w:rFonts w:hint="eastAsia"/>
        </w:rPr>
        <w:t>権限による制御なし。</w:t>
      </w:r>
    </w:p>
    <w:p w14:paraId="6AD489F3" w14:textId="77777777" w:rsidR="00993487" w:rsidRDefault="00993487" w:rsidP="00993487">
      <w:pPr>
        <w:pStyle w:val="3"/>
        <w:spacing w:before="180" w:after="180"/>
        <w:ind w:right="100" w:hanging="425"/>
      </w:pPr>
      <w:r>
        <w:rPr>
          <w:rFonts w:hint="eastAsia"/>
        </w:rPr>
        <w:t>操作</w:t>
      </w:r>
    </w:p>
    <w:p w14:paraId="76BD1EC5" w14:textId="77777777" w:rsidR="00993487" w:rsidRPr="00362A5A" w:rsidRDefault="00993487" w:rsidP="00993487">
      <w:pPr>
        <w:pStyle w:val="4"/>
        <w:spacing w:before="180" w:after="180"/>
        <w:ind w:left="100" w:right="100"/>
      </w:pPr>
      <w:r>
        <w:rPr>
          <w:rFonts w:hint="eastAsia"/>
        </w:rPr>
        <w:t>駐車場番号</w:t>
      </w:r>
    </w:p>
    <w:p w14:paraId="50525032" w14:textId="77777777" w:rsidR="00993487" w:rsidRDefault="00993487" w:rsidP="00993487">
      <w:pPr>
        <w:ind w:left="100" w:right="100"/>
      </w:pPr>
      <w:r>
        <w:rPr>
          <w:rFonts w:hint="eastAsia"/>
        </w:rPr>
        <w:t>駐車場検索画面を表示する。</w:t>
      </w:r>
    </w:p>
    <w:p w14:paraId="00DB65E9" w14:textId="77777777" w:rsidR="00993487" w:rsidRPr="00362A5A" w:rsidRDefault="00993487" w:rsidP="00993487">
      <w:pPr>
        <w:pStyle w:val="4"/>
        <w:spacing w:before="180" w:after="180"/>
        <w:ind w:left="100" w:right="100"/>
      </w:pPr>
      <w:r>
        <w:rPr>
          <w:rFonts w:hint="eastAsia"/>
        </w:rPr>
        <w:t>OK</w:t>
      </w:r>
    </w:p>
    <w:p w14:paraId="7BE143A7" w14:textId="77777777" w:rsidR="00993487" w:rsidRDefault="00993487" w:rsidP="00993487">
      <w:pPr>
        <w:ind w:left="100" w:right="100"/>
      </w:pPr>
      <w:r>
        <w:rPr>
          <w:rFonts w:hint="eastAsia"/>
        </w:rPr>
        <w:t>担当者承認を行う。</w:t>
      </w:r>
    </w:p>
    <w:p w14:paraId="0BED5DBA" w14:textId="77777777" w:rsidR="00993487" w:rsidRPr="00362A5A" w:rsidRDefault="00993487" w:rsidP="00993487">
      <w:pPr>
        <w:pStyle w:val="4"/>
        <w:spacing w:before="180" w:after="180"/>
        <w:ind w:left="100" w:right="100"/>
      </w:pPr>
      <w:r>
        <w:rPr>
          <w:rFonts w:hint="eastAsia"/>
        </w:rPr>
        <w:t>閉じる</w:t>
      </w:r>
    </w:p>
    <w:p w14:paraId="2C31518F" w14:textId="77777777" w:rsidR="00993487" w:rsidRDefault="00993487" w:rsidP="00993487">
      <w:pPr>
        <w:ind w:left="100" w:right="100"/>
      </w:pPr>
      <w:r>
        <w:rPr>
          <w:rFonts w:hint="eastAsia"/>
        </w:rPr>
        <w:t>画面を閉じる。</w:t>
      </w:r>
    </w:p>
    <w:p w14:paraId="7B129C22" w14:textId="77777777" w:rsidR="00993487" w:rsidRDefault="00993487" w:rsidP="00993487">
      <w:pPr>
        <w:ind w:left="100" w:right="100"/>
      </w:pPr>
    </w:p>
    <w:p w14:paraId="13FCC59B" w14:textId="77777777" w:rsidR="00993487" w:rsidRDefault="00993487" w:rsidP="00993487">
      <w:pPr>
        <w:pStyle w:val="2"/>
        <w:spacing w:before="180" w:after="180"/>
        <w:ind w:left="667" w:right="100" w:hanging="425"/>
      </w:pPr>
      <w:bookmarkStart w:id="299" w:name="_Toc489948333"/>
      <w:r>
        <w:rPr>
          <w:rFonts w:hint="eastAsia"/>
        </w:rPr>
        <w:lastRenderedPageBreak/>
        <w:t>移管申請</w:t>
      </w:r>
      <w:bookmarkEnd w:id="299"/>
    </w:p>
    <w:p w14:paraId="63358B85" w14:textId="77777777" w:rsidR="00993487" w:rsidRDefault="00993487" w:rsidP="00993487">
      <w:pPr>
        <w:widowControl/>
        <w:snapToGrid/>
        <w:ind w:leftChars="0" w:left="0" w:rightChars="0" w:right="0"/>
      </w:pPr>
      <w:r>
        <w:rPr>
          <w:noProof/>
        </w:rPr>
        <w:drawing>
          <wp:inline distT="0" distB="0" distL="0" distR="0" wp14:anchorId="058A06E3" wp14:editId="1B36D9CE">
            <wp:extent cx="3333750" cy="3048000"/>
            <wp:effectExtent l="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33750" cy="3048000"/>
                    </a:xfrm>
                    <a:prstGeom prst="rect">
                      <a:avLst/>
                    </a:prstGeom>
                  </pic:spPr>
                </pic:pic>
              </a:graphicData>
            </a:graphic>
          </wp:inline>
        </w:drawing>
      </w:r>
    </w:p>
    <w:p w14:paraId="183660B5" w14:textId="77777777" w:rsidR="00993487" w:rsidRPr="00362A5A" w:rsidRDefault="00993487" w:rsidP="00993487">
      <w:pPr>
        <w:pStyle w:val="3"/>
        <w:spacing w:before="180" w:after="180"/>
        <w:ind w:right="100" w:hanging="425"/>
      </w:pPr>
      <w:r>
        <w:rPr>
          <w:rFonts w:hint="eastAsia"/>
        </w:rPr>
        <w:t>機能</w:t>
      </w:r>
    </w:p>
    <w:p w14:paraId="7928CF1A" w14:textId="77777777" w:rsidR="00993487" w:rsidRDefault="00993487" w:rsidP="00993487">
      <w:pPr>
        <w:ind w:left="100" w:right="100"/>
      </w:pPr>
      <w:r>
        <w:rPr>
          <w:rFonts w:hint="eastAsia"/>
        </w:rPr>
        <w:t>車両の移管先と実走行距離を入力</w:t>
      </w:r>
      <w:r w:rsidRPr="00CC3D36">
        <w:rPr>
          <w:rFonts w:hint="eastAsia"/>
        </w:rPr>
        <w:t>する。</w:t>
      </w:r>
    </w:p>
    <w:p w14:paraId="2D9DFFFF" w14:textId="77777777" w:rsidR="00993487" w:rsidRPr="008667AD" w:rsidRDefault="00993487" w:rsidP="00993487">
      <w:pPr>
        <w:pStyle w:val="3"/>
        <w:spacing w:before="180" w:after="180"/>
        <w:ind w:right="100" w:hanging="425"/>
      </w:pPr>
      <w:r>
        <w:rPr>
          <w:rFonts w:hint="eastAsia"/>
        </w:rPr>
        <w:t>画面表示</w:t>
      </w:r>
    </w:p>
    <w:p w14:paraId="2172B4AD" w14:textId="77777777" w:rsidR="00993487" w:rsidRDefault="00993487" w:rsidP="00993487">
      <w:pPr>
        <w:ind w:leftChars="0" w:left="100" w:right="100"/>
      </w:pPr>
      <w:r>
        <w:rPr>
          <w:rFonts w:hint="eastAsia"/>
        </w:rPr>
        <w:t>①処理待ち車両リスト画面：申請</w:t>
      </w:r>
      <w:r>
        <w:rPr>
          <w:rFonts w:hint="eastAsia"/>
        </w:rPr>
        <w:t>(</w:t>
      </w:r>
      <w:r w:rsidRPr="004C4217">
        <w:rPr>
          <w:rFonts w:hint="eastAsia"/>
        </w:rPr>
        <w:t>G</w:t>
      </w:r>
      <w:r w:rsidRPr="004C4217">
        <w:rPr>
          <w:rFonts w:hint="eastAsia"/>
        </w:rPr>
        <w:t>技本内移管と</w:t>
      </w:r>
      <w:r w:rsidRPr="004C4217">
        <w:rPr>
          <w:rFonts w:hint="eastAsia"/>
        </w:rPr>
        <w:t>T</w:t>
      </w:r>
      <w:r w:rsidRPr="004C4217">
        <w:rPr>
          <w:rFonts w:hint="eastAsia"/>
        </w:rPr>
        <w:t>技本内移管と</w:t>
      </w:r>
      <w:r w:rsidRPr="004C4217">
        <w:rPr>
          <w:rFonts w:hint="eastAsia"/>
        </w:rPr>
        <w:t>G</w:t>
      </w:r>
      <w:r w:rsidRPr="004C4217">
        <w:rPr>
          <w:rFonts w:hint="eastAsia"/>
        </w:rPr>
        <w:t>→</w:t>
      </w:r>
      <w:r w:rsidRPr="004C4217">
        <w:rPr>
          <w:rFonts w:hint="eastAsia"/>
        </w:rPr>
        <w:t>T</w:t>
      </w:r>
      <w:r w:rsidRPr="004C4217">
        <w:rPr>
          <w:rFonts w:hint="eastAsia"/>
        </w:rPr>
        <w:t>移管と</w:t>
      </w:r>
      <w:r w:rsidRPr="004C4217">
        <w:rPr>
          <w:rFonts w:hint="eastAsia"/>
        </w:rPr>
        <w:t>T</w:t>
      </w:r>
      <w:r w:rsidRPr="004C4217">
        <w:rPr>
          <w:rFonts w:hint="eastAsia"/>
        </w:rPr>
        <w:t>→</w:t>
      </w:r>
      <w:r w:rsidRPr="004C4217">
        <w:rPr>
          <w:rFonts w:hint="eastAsia"/>
        </w:rPr>
        <w:t>G</w:t>
      </w:r>
      <w:r w:rsidRPr="004C4217">
        <w:rPr>
          <w:rFonts w:hint="eastAsia"/>
        </w:rPr>
        <w:t>移管</w:t>
      </w:r>
      <w:r>
        <w:rPr>
          <w:rFonts w:hint="eastAsia"/>
        </w:rPr>
        <w:t>)</w:t>
      </w:r>
    </w:p>
    <w:p w14:paraId="488A1EEC" w14:textId="77777777" w:rsidR="00993487" w:rsidRDefault="00993487" w:rsidP="00993487">
      <w:pPr>
        <w:pStyle w:val="3"/>
        <w:spacing w:before="180" w:after="180"/>
        <w:ind w:right="100" w:hanging="425"/>
      </w:pPr>
      <w:r>
        <w:rPr>
          <w:rFonts w:hint="eastAsia"/>
        </w:rPr>
        <w:t>表示項目</w:t>
      </w:r>
    </w:p>
    <w:p w14:paraId="75D127E9" w14:textId="77777777" w:rsidR="00993487" w:rsidRDefault="00993487" w:rsidP="00993487">
      <w:pPr>
        <w:ind w:left="100" w:right="100" w:firstLineChars="100" w:firstLine="200"/>
      </w:pPr>
      <w:r>
        <w:rPr>
          <w:rFonts w:hint="eastAsia"/>
        </w:rPr>
        <w:t>権限による制御なし。</w:t>
      </w:r>
    </w:p>
    <w:p w14:paraId="73F51039" w14:textId="77777777" w:rsidR="00993487" w:rsidRDefault="00993487" w:rsidP="00993487">
      <w:pPr>
        <w:pStyle w:val="3"/>
        <w:spacing w:before="180" w:after="180"/>
        <w:ind w:right="100" w:hanging="425"/>
      </w:pPr>
      <w:r>
        <w:rPr>
          <w:rFonts w:hint="eastAsia"/>
        </w:rPr>
        <w:t>操作</w:t>
      </w:r>
    </w:p>
    <w:p w14:paraId="1B7C6135" w14:textId="77777777" w:rsidR="00993487" w:rsidRPr="00362A5A" w:rsidRDefault="00993487" w:rsidP="00993487">
      <w:pPr>
        <w:pStyle w:val="4"/>
        <w:spacing w:before="180" w:after="180"/>
        <w:ind w:left="100" w:right="100"/>
      </w:pPr>
      <w:r>
        <w:rPr>
          <w:rFonts w:hint="eastAsia"/>
        </w:rPr>
        <w:t>移管先部署</w:t>
      </w:r>
    </w:p>
    <w:p w14:paraId="0DA9E388" w14:textId="77777777" w:rsidR="00993487" w:rsidRDefault="00993487" w:rsidP="00993487">
      <w:pPr>
        <w:ind w:left="100" w:right="100"/>
      </w:pPr>
      <w:r>
        <w:rPr>
          <w:rFonts w:hint="eastAsia"/>
        </w:rPr>
        <w:t>担当検索画面を表示する。</w:t>
      </w:r>
    </w:p>
    <w:p w14:paraId="498A9180" w14:textId="77777777" w:rsidR="00993487" w:rsidRPr="00362A5A" w:rsidRDefault="00993487" w:rsidP="00993487">
      <w:pPr>
        <w:pStyle w:val="4"/>
        <w:spacing w:before="180" w:after="180"/>
        <w:ind w:left="100" w:right="100"/>
      </w:pPr>
      <w:r>
        <w:rPr>
          <w:rFonts w:hint="eastAsia"/>
        </w:rPr>
        <w:t>OK</w:t>
      </w:r>
    </w:p>
    <w:p w14:paraId="63FCC512" w14:textId="77777777" w:rsidR="00993487" w:rsidRDefault="00993487" w:rsidP="00993487">
      <w:pPr>
        <w:ind w:left="100" w:right="100"/>
      </w:pPr>
      <w:r>
        <w:rPr>
          <w:rFonts w:hint="eastAsia"/>
        </w:rPr>
        <w:t>移管申請を行う。</w:t>
      </w:r>
    </w:p>
    <w:p w14:paraId="7321411E" w14:textId="77777777" w:rsidR="00993487" w:rsidRPr="00362A5A" w:rsidRDefault="00993487" w:rsidP="00993487">
      <w:pPr>
        <w:pStyle w:val="4"/>
        <w:spacing w:before="180" w:after="180"/>
        <w:ind w:left="100" w:right="100"/>
      </w:pPr>
      <w:r>
        <w:rPr>
          <w:rFonts w:hint="eastAsia"/>
        </w:rPr>
        <w:t>閉じる</w:t>
      </w:r>
    </w:p>
    <w:p w14:paraId="5DCC0638" w14:textId="77777777" w:rsidR="00993487" w:rsidRDefault="00993487" w:rsidP="00993487">
      <w:pPr>
        <w:ind w:left="100" w:right="100"/>
      </w:pPr>
      <w:r>
        <w:rPr>
          <w:rFonts w:hint="eastAsia"/>
        </w:rPr>
        <w:t>画面を閉じる。</w:t>
      </w:r>
    </w:p>
    <w:p w14:paraId="771788F4" w14:textId="77777777" w:rsidR="00993487" w:rsidRDefault="00993487" w:rsidP="00993487">
      <w:pPr>
        <w:ind w:left="100" w:right="100"/>
      </w:pPr>
    </w:p>
    <w:p w14:paraId="5CEDE715" w14:textId="77777777" w:rsidR="00993487" w:rsidRDefault="00993487" w:rsidP="00993487">
      <w:pPr>
        <w:ind w:left="100" w:right="100"/>
      </w:pPr>
    </w:p>
    <w:p w14:paraId="2DC706F1" w14:textId="77777777" w:rsidR="00993487" w:rsidRDefault="00993487" w:rsidP="00993487">
      <w:pPr>
        <w:ind w:left="100" w:right="100"/>
      </w:pPr>
    </w:p>
    <w:p w14:paraId="47621E1F" w14:textId="77777777" w:rsidR="00993487" w:rsidRDefault="00993487" w:rsidP="00993487">
      <w:pPr>
        <w:ind w:left="100" w:right="100"/>
      </w:pPr>
    </w:p>
    <w:p w14:paraId="1A2A6B8C" w14:textId="77777777" w:rsidR="00993487" w:rsidRDefault="00993487" w:rsidP="00993487">
      <w:pPr>
        <w:ind w:left="100" w:right="100"/>
      </w:pPr>
    </w:p>
    <w:p w14:paraId="686C9CFE" w14:textId="77777777" w:rsidR="00993487" w:rsidRDefault="00993487" w:rsidP="00993487">
      <w:pPr>
        <w:ind w:left="100" w:right="100"/>
      </w:pPr>
    </w:p>
    <w:p w14:paraId="29CFB2E3" w14:textId="77777777" w:rsidR="00993487" w:rsidRDefault="00993487" w:rsidP="00993487">
      <w:pPr>
        <w:ind w:left="100" w:right="100"/>
      </w:pPr>
    </w:p>
    <w:p w14:paraId="200E768C" w14:textId="77777777" w:rsidR="00993487" w:rsidRDefault="00993487" w:rsidP="00993487">
      <w:pPr>
        <w:pStyle w:val="a"/>
      </w:pPr>
      <w:bookmarkStart w:id="300" w:name="_Toc489433876"/>
      <w:bookmarkStart w:id="301" w:name="_Toc489948334"/>
      <w:r>
        <w:rPr>
          <w:rFonts w:hint="eastAsia"/>
        </w:rPr>
        <w:lastRenderedPageBreak/>
        <w:t>試験車</w:t>
      </w:r>
      <w:bookmarkEnd w:id="300"/>
      <w:r>
        <w:rPr>
          <w:rFonts w:hint="eastAsia"/>
        </w:rPr>
        <w:t>使用履歴</w:t>
      </w:r>
      <w:bookmarkEnd w:id="301"/>
    </w:p>
    <w:p w14:paraId="65E6A8A8" w14:textId="77777777" w:rsidR="00993487" w:rsidRDefault="00993487" w:rsidP="00993487">
      <w:pPr>
        <w:pStyle w:val="2"/>
        <w:spacing w:before="180" w:after="180"/>
        <w:ind w:left="667" w:right="100" w:hanging="425"/>
      </w:pPr>
      <w:bookmarkStart w:id="302" w:name="_Toc489433877"/>
      <w:bookmarkStart w:id="303" w:name="_Toc489948335"/>
      <w:r w:rsidRPr="00CE60E3">
        <w:rPr>
          <w:rFonts w:hint="eastAsia"/>
        </w:rPr>
        <w:t>画面遷移</w:t>
      </w:r>
      <w:bookmarkEnd w:id="302"/>
      <w:bookmarkEnd w:id="303"/>
    </w:p>
    <w:p w14:paraId="5CE12007" w14:textId="77777777" w:rsidR="00993487" w:rsidRDefault="00993487" w:rsidP="00993487">
      <w:pPr>
        <w:pStyle w:val="3"/>
        <w:spacing w:before="180" w:after="180"/>
        <w:ind w:right="100" w:hanging="425"/>
      </w:pPr>
      <w:r>
        <w:rPr>
          <w:rFonts w:hint="eastAsia"/>
        </w:rPr>
        <w:t>試験車使用履歴画面遷移</w:t>
      </w:r>
    </w:p>
    <w:p w14:paraId="43969511" w14:textId="77777777" w:rsidR="00993487" w:rsidRPr="006B4A40" w:rsidRDefault="006275DB" w:rsidP="00993487">
      <w:pPr>
        <w:ind w:leftChars="0" w:left="0" w:right="100"/>
      </w:pPr>
      <w:r>
        <w:pict w14:anchorId="36F201CF">
          <v:group id="_x0000_s3629" editas="canvas" style="width:510.25pt;height:215.7pt;mso-position-horizontal-relative:char;mso-position-vertical-relative:line" coordorigin="1134,1968" coordsize="10205,4314">
            <o:lock v:ext="edit" aspectratio="t"/>
            <v:shape id="_x0000_s3630" type="#_x0000_t75" style="position:absolute;left:1134;top:1968;width:10205;height:4314" o:preferrelative="f">
              <v:fill o:detectmouseclick="t"/>
              <v:path o:extrusionok="t" o:connecttype="none"/>
              <o:lock v:ext="edit" text="t"/>
            </v:shape>
            <v:shape id="Text Box 216" o:spid="_x0000_s3631" type="#_x0000_t202" style="position:absolute;left:1487;top:2193;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LW19A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" filled="f" strokecolor="black [3213]">
              <v:textbox inset="2.16pt,1.44pt,2.16pt,0">
                <w:txbxContent>
                  <w:p w14:paraId="5A2A903A" w14:textId="77777777" w:rsidR="00945770" w:rsidRDefault="00945770" w:rsidP="00993487">
                    <w:pPr>
                      <w:pStyle w:val="Web"/>
                      <w:spacing w:before="0" w:beforeAutospacing="0" w:after="0" w:afterAutospacing="0" w:line="240" w:lineRule="exact"/>
                      <w:ind w:left="102" w:right="102"/>
                      <w:jc w:val="center"/>
                    </w:pPr>
                    <w:r>
                      <w:rPr>
                        <w:rFonts w:cstheme="minorBidi" w:hint="eastAsia"/>
                        <w:color w:val="000000"/>
                        <w:sz w:val="16"/>
                        <w:szCs w:val="16"/>
                      </w:rPr>
                      <w:t>KKS00001</w:t>
                    </w:r>
                  </w:p>
                  <w:p w14:paraId="2DEBD6B7" w14:textId="77777777" w:rsidR="00945770" w:rsidRDefault="00945770" w:rsidP="00993487">
                    <w:pPr>
                      <w:pStyle w:val="Web"/>
                      <w:spacing w:before="0" w:beforeAutospacing="0" w:after="0" w:afterAutospacing="0" w:line="240" w:lineRule="exact"/>
                      <w:ind w:left="102" w:right="102"/>
                      <w:jc w:val="center"/>
                    </w:pPr>
                    <w:r>
                      <w:rPr>
                        <w:rFonts w:cstheme="minorBidi" w:hint="eastAsia"/>
                        <w:color w:val="000000"/>
                        <w:sz w:val="16"/>
                        <w:szCs w:val="16"/>
                      </w:rPr>
                      <w:t>ログイン画面</w:t>
                    </w:r>
                  </w:p>
                  <w:p w14:paraId="4B98F58F" w14:textId="77777777" w:rsidR="00945770" w:rsidRDefault="00945770" w:rsidP="00993487">
                    <w:pPr>
                      <w:pStyle w:val="Web"/>
                      <w:spacing w:before="0" w:beforeAutospacing="0" w:after="0" w:afterAutospacing="0" w:line="240" w:lineRule="exact"/>
                      <w:ind w:left="102" w:right="102"/>
                      <w:jc w:val="center"/>
                    </w:pPr>
                  </w:p>
                </w:txbxContent>
              </v:textbox>
            </v:shape>
            <v:shape id="Text Box 216" o:spid="_x0000_s3632" type="#_x0000_t202" style="position:absolute;left:1487;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9g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" filled="f" strokecolor="black [3213]">
              <v:textbox inset="2.16pt,1.44pt,2.16pt,0">
                <w:txbxContent>
                  <w:p w14:paraId="2027FECC" w14:textId="77777777" w:rsidR="00945770" w:rsidRDefault="00945770" w:rsidP="00993487">
                    <w:pPr>
                      <w:pStyle w:val="Web"/>
                      <w:spacing w:before="0" w:beforeAutospacing="0" w:after="0" w:afterAutospacing="0" w:line="240" w:lineRule="exact"/>
                      <w:ind w:left="102" w:right="102"/>
                      <w:jc w:val="center"/>
                    </w:pPr>
                    <w:r>
                      <w:rPr>
                        <w:rFonts w:cstheme="minorBidi" w:hint="eastAsia"/>
                        <w:color w:val="000000"/>
                        <w:sz w:val="16"/>
                        <w:szCs w:val="16"/>
                      </w:rPr>
                      <w:t>KKS00010</w:t>
                    </w:r>
                  </w:p>
                  <w:p w14:paraId="3966A942" w14:textId="77777777" w:rsidR="00945770" w:rsidRDefault="00945770" w:rsidP="00993487">
                    <w:pPr>
                      <w:pStyle w:val="Web"/>
                      <w:spacing w:before="0" w:beforeAutospacing="0" w:after="0" w:afterAutospacing="0" w:line="240" w:lineRule="exact"/>
                      <w:ind w:left="102" w:right="102"/>
                      <w:jc w:val="center"/>
                    </w:pPr>
                    <w:r>
                      <w:rPr>
                        <w:rFonts w:cstheme="minorBidi" w:hint="eastAsia"/>
                        <w:color w:val="000000"/>
                        <w:sz w:val="16"/>
                        <w:szCs w:val="16"/>
                      </w:rPr>
                      <w:t>メインメニュー</w:t>
                    </w:r>
                  </w:p>
                </w:txbxContent>
              </v:textbox>
            </v:shape>
            <v:shape id="_x0000_s3633" type="#_x0000_t32" style="position:absolute;left:2229;top:3423;width:421;height:2;rotation:90" o:connectortype="elbow" adj="-125188,-1,-125188">
              <v:stroke endarrow="block"/>
            </v:shape>
            <v:shape id="_x0000_s3634" type="#_x0000_t32" style="position:absolute;left:6283;top:4155;width:1885;height:1;rotation:90" o:connectortype="elbow" adj="-82790,-1,-82790">
              <v:stroke endarrow="block"/>
            </v:shape>
            <v:shape id="_x0000_s3635" type="#_x0000_t32" style="position:absolute;left:8177;top:2703;width:563;height:1" o:connectortype="elbow" adj="-313718,-1,-313718">
              <v:stroke endarrow="block"/>
            </v:shape>
            <v:shape id="_x0000_s3636" type="#_x0000_t34" style="position:absolute;left:7516;top:2922;width:1885;height:2468;rotation:90;flip:x" o:connectortype="elbow" adj="18299,62043,-82790">
              <v:stroke endarrow="block"/>
            </v:shape>
            <v:shape id="Text Box 216" o:spid="_x0000_s3637" type="#_x0000_t202" style="position:absolute;left:3999;top:2193;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" filled="f" strokecolor="black [3213]">
              <v:textbox inset="2.16pt,1.44pt,2.16pt,0">
                <w:txbxContent>
                  <w:p w14:paraId="443BB05A" w14:textId="77777777" w:rsidR="00945770" w:rsidRDefault="00945770" w:rsidP="00993487">
                    <w:pPr>
                      <w:pStyle w:val="Web"/>
                      <w:spacing w:before="0" w:beforeAutospacing="0" w:after="0" w:afterAutospacing="0" w:line="240" w:lineRule="exact"/>
                      <w:ind w:left="102" w:right="102"/>
                      <w:jc w:val="center"/>
                    </w:pPr>
                    <w:r w:rsidRPr="008667AD">
                      <w:rPr>
                        <w:rFonts w:cstheme="minorBidi"/>
                        <w:color w:val="000000"/>
                        <w:sz w:val="16"/>
                        <w:szCs w:val="16"/>
                      </w:rPr>
                      <w:t>TCS03010</w:t>
                    </w:r>
                  </w:p>
                  <w:p w14:paraId="40E935D3" w14:textId="77777777" w:rsidR="00945770" w:rsidRPr="004A6EE0" w:rsidRDefault="00945770" w:rsidP="00993487">
                    <w:pPr>
                      <w:pStyle w:val="Web"/>
                      <w:spacing w:before="0" w:beforeAutospacing="0" w:after="0" w:afterAutospacing="0" w:line="240" w:lineRule="exact"/>
                      <w:ind w:left="102" w:right="102"/>
                      <w:jc w:val="center"/>
                    </w:pPr>
                    <w:r w:rsidRPr="008667AD">
                      <w:rPr>
                        <w:rFonts w:cstheme="minorBidi" w:hint="eastAsia"/>
                        <w:color w:val="000000"/>
                        <w:sz w:val="16"/>
                        <w:szCs w:val="16"/>
                      </w:rPr>
                      <w:t>試験車使用履歴一覧</w:t>
                    </w:r>
                  </w:p>
                </w:txbxContent>
              </v:textbox>
            </v:shape>
            <v:shape id="Text Box 216" o:spid="_x0000_s3638" type="#_x0000_t202" style="position:absolute;left:8740;top:2193;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" filled="f" strokecolor="black [3213]">
              <v:textbox inset="2.16pt,1.44pt,2.16pt,0">
                <w:txbxContent>
                  <w:p w14:paraId="43F0D5D3" w14:textId="77777777" w:rsidR="00945770" w:rsidRDefault="00945770" w:rsidP="00993487">
                    <w:pPr>
                      <w:pStyle w:val="Web"/>
                      <w:spacing w:before="0" w:beforeAutospacing="0" w:after="0" w:afterAutospacing="0" w:line="240" w:lineRule="exact"/>
                      <w:ind w:left="102" w:right="102"/>
                      <w:jc w:val="center"/>
                      <w:rPr>
                        <w:rFonts w:cstheme="minorBidi"/>
                        <w:sz w:val="16"/>
                        <w:szCs w:val="16"/>
                      </w:rPr>
                    </w:pPr>
                    <w:r w:rsidRPr="004A6EE0">
                      <w:rPr>
                        <w:rFonts w:cstheme="minorBidi"/>
                        <w:sz w:val="16"/>
                        <w:szCs w:val="16"/>
                      </w:rPr>
                      <w:t>TCS03030</w:t>
                    </w:r>
                  </w:p>
                  <w:p w14:paraId="0947C710" w14:textId="77777777" w:rsidR="00945770" w:rsidRPr="002313EC" w:rsidRDefault="00945770" w:rsidP="00993487">
                    <w:pPr>
                      <w:pStyle w:val="Web"/>
                      <w:spacing w:before="0" w:beforeAutospacing="0" w:after="0" w:afterAutospacing="0" w:line="240" w:lineRule="exact"/>
                      <w:ind w:left="102" w:right="102"/>
                      <w:jc w:val="center"/>
                    </w:pPr>
                    <w:r w:rsidRPr="004A6EE0">
                      <w:rPr>
                        <w:rFonts w:cstheme="minorBidi" w:hint="eastAsia"/>
                        <w:sz w:val="16"/>
                        <w:szCs w:val="16"/>
                      </w:rPr>
                      <w:t>使用履歴承認状況</w:t>
                    </w:r>
                  </w:p>
                </w:txbxContent>
              </v:textbox>
            </v:shape>
            <v:shape id="Text Box 216" o:spid="_x0000_s3639" type="#_x0000_t202" style="position:absolute;left:6272;top:2193;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" filled="f" strokecolor="black [3213]">
              <v:textbox inset="2.16pt,1.44pt,2.16pt,0">
                <w:txbxContent>
                  <w:p w14:paraId="6E2895B3" w14:textId="77777777" w:rsidR="00945770" w:rsidRDefault="00945770" w:rsidP="00993487">
                    <w:pPr>
                      <w:pStyle w:val="Web"/>
                      <w:spacing w:before="0" w:beforeAutospacing="0" w:after="0" w:afterAutospacing="0" w:line="240" w:lineRule="exact"/>
                      <w:ind w:left="102" w:right="102"/>
                      <w:jc w:val="center"/>
                    </w:pPr>
                    <w:r w:rsidRPr="004A6EE0">
                      <w:rPr>
                        <w:rFonts w:cstheme="minorBidi"/>
                        <w:color w:val="000000"/>
                        <w:sz w:val="16"/>
                        <w:szCs w:val="16"/>
                      </w:rPr>
                      <w:t>TCS03020</w:t>
                    </w:r>
                  </w:p>
                  <w:p w14:paraId="2603D92F" w14:textId="77777777" w:rsidR="00945770" w:rsidRDefault="00945770" w:rsidP="00993487">
                    <w:pPr>
                      <w:pStyle w:val="Web"/>
                      <w:spacing w:before="0" w:beforeAutospacing="0" w:after="0" w:afterAutospacing="0" w:line="240" w:lineRule="exact"/>
                      <w:ind w:left="102" w:right="102"/>
                      <w:jc w:val="center"/>
                    </w:pPr>
                    <w:r w:rsidRPr="004A6EE0">
                      <w:rPr>
                        <w:rFonts w:cstheme="minorBidi" w:hint="eastAsia"/>
                        <w:color w:val="000000"/>
                        <w:sz w:val="16"/>
                        <w:szCs w:val="16"/>
                      </w:rPr>
                      <w:t>試験車使用履歴</w:t>
                    </w:r>
                  </w:p>
                </w:txbxContent>
              </v:textbox>
            </v:shape>
            <v:shape id="Text Box 216" o:spid="_x0000_s3640" type="#_x0000_t202" style="position:absolute;left:6272;top:5098;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" filled="f" strokecolor="black [3213]">
              <v:textbox inset="2.16pt,1.44pt,2.16pt,0">
                <w:txbxContent>
                  <w:p w14:paraId="77FE4B68" w14:textId="77777777" w:rsidR="00945770" w:rsidRDefault="00945770" w:rsidP="00993487">
                    <w:pPr>
                      <w:pStyle w:val="Web"/>
                      <w:spacing w:before="0" w:beforeAutospacing="0" w:after="0" w:afterAutospacing="0" w:line="240" w:lineRule="exact"/>
                      <w:ind w:left="102" w:right="102"/>
                      <w:jc w:val="center"/>
                      <w:rPr>
                        <w:rFonts w:cstheme="minorBidi"/>
                        <w:sz w:val="16"/>
                        <w:szCs w:val="16"/>
                      </w:rPr>
                    </w:pPr>
                    <w:r w:rsidRPr="004A6EE0">
                      <w:rPr>
                        <w:rFonts w:cstheme="minorBidi"/>
                        <w:sz w:val="16"/>
                        <w:szCs w:val="16"/>
                      </w:rPr>
                      <w:t>TCS07030</w:t>
                    </w:r>
                  </w:p>
                  <w:p w14:paraId="719FD37B" w14:textId="77777777" w:rsidR="00945770" w:rsidRPr="002313EC" w:rsidRDefault="00945770" w:rsidP="00993487">
                    <w:pPr>
                      <w:pStyle w:val="Web"/>
                      <w:spacing w:before="0" w:beforeAutospacing="0" w:after="0" w:afterAutospacing="0" w:line="240" w:lineRule="exact"/>
                      <w:ind w:left="102" w:right="102"/>
                      <w:jc w:val="center"/>
                    </w:pPr>
                    <w:r w:rsidRPr="004A6EE0">
                      <w:rPr>
                        <w:rFonts w:cstheme="minorBidi" w:hint="eastAsia"/>
                        <w:sz w:val="16"/>
                        <w:szCs w:val="16"/>
                      </w:rPr>
                      <w:t>駐車場番号指定</w:t>
                    </w:r>
                  </w:p>
                </w:txbxContent>
              </v:textbox>
            </v:shape>
            <v:shape id="Text Box 216" o:spid="_x0000_s3641" type="#_x0000_t202" style="position:absolute;left:8740;top:5098;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" filled="f" strokecolor="black [3213]">
              <v:textbox inset="2.16pt,1.44pt,2.16pt,0">
                <w:txbxContent>
                  <w:p w14:paraId="43176CDE" w14:textId="77777777" w:rsidR="00945770" w:rsidRDefault="00945770" w:rsidP="00993487">
                    <w:pPr>
                      <w:pStyle w:val="Web"/>
                      <w:spacing w:before="0" w:beforeAutospacing="0" w:after="0" w:afterAutospacing="0" w:line="240" w:lineRule="exact"/>
                      <w:ind w:left="102" w:right="102"/>
                      <w:jc w:val="center"/>
                      <w:rPr>
                        <w:rFonts w:cstheme="minorBidi"/>
                        <w:sz w:val="16"/>
                        <w:szCs w:val="16"/>
                      </w:rPr>
                    </w:pPr>
                    <w:r w:rsidRPr="004A6EE0">
                      <w:rPr>
                        <w:rFonts w:cstheme="minorBidi"/>
                        <w:sz w:val="16"/>
                        <w:szCs w:val="16"/>
                      </w:rPr>
                      <w:t>TCS07040</w:t>
                    </w:r>
                  </w:p>
                  <w:p w14:paraId="74B84A3A" w14:textId="77777777" w:rsidR="00945770" w:rsidRPr="002313EC" w:rsidRDefault="00945770" w:rsidP="00993487">
                    <w:pPr>
                      <w:pStyle w:val="Web"/>
                      <w:spacing w:before="0" w:beforeAutospacing="0" w:after="0" w:afterAutospacing="0" w:line="240" w:lineRule="exact"/>
                      <w:ind w:left="102" w:right="102"/>
                      <w:jc w:val="center"/>
                    </w:pPr>
                    <w:r w:rsidRPr="004A6EE0">
                      <w:rPr>
                        <w:rFonts w:cstheme="minorBidi" w:hint="eastAsia"/>
                        <w:sz w:val="16"/>
                        <w:szCs w:val="16"/>
                      </w:rPr>
                      <w:t>移管申請</w:t>
                    </w:r>
                  </w:p>
                </w:txbxContent>
              </v:textbox>
            </v:shape>
            <v:shape id="Text Box 216" o:spid="_x0000_s3642" type="#_x0000_t202" style="position:absolute;left:3884;top:5156;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9g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" filled="f" strokecolor="black [3213]">
              <v:textbox inset="2.16pt,1.44pt,2.16pt,0">
                <w:txbxContent>
                  <w:p w14:paraId="0FF51FD3" w14:textId="77777777" w:rsidR="00945770" w:rsidRDefault="00945770" w:rsidP="00993487">
                    <w:pPr>
                      <w:pStyle w:val="Web"/>
                      <w:spacing w:before="0" w:beforeAutospacing="0" w:after="0" w:afterAutospacing="0" w:line="240" w:lineRule="exact"/>
                      <w:ind w:left="102" w:right="102"/>
                      <w:jc w:val="center"/>
                      <w:rPr>
                        <w:rFonts w:cstheme="minorBidi"/>
                        <w:color w:val="000000"/>
                        <w:sz w:val="16"/>
                        <w:szCs w:val="16"/>
                      </w:rPr>
                    </w:pPr>
                    <w:r w:rsidRPr="004A6EE0">
                      <w:rPr>
                        <w:rFonts w:cstheme="minorBidi"/>
                        <w:color w:val="000000"/>
                        <w:sz w:val="16"/>
                        <w:szCs w:val="16"/>
                      </w:rPr>
                      <w:t>TCS07020</w:t>
                    </w:r>
                  </w:p>
                  <w:p w14:paraId="49D28BE9" w14:textId="77777777" w:rsidR="00945770" w:rsidRDefault="00945770" w:rsidP="00993487">
                    <w:pPr>
                      <w:pStyle w:val="Web"/>
                      <w:spacing w:before="0" w:beforeAutospacing="0" w:after="0" w:afterAutospacing="0" w:line="240" w:lineRule="exact"/>
                      <w:ind w:left="102" w:right="102"/>
                      <w:jc w:val="center"/>
                    </w:pPr>
                    <w:r w:rsidRPr="004A6EE0">
                      <w:rPr>
                        <w:rFonts w:cstheme="minorBidi" w:hint="eastAsia"/>
                        <w:color w:val="000000"/>
                        <w:sz w:val="16"/>
                        <w:szCs w:val="16"/>
                      </w:rPr>
                      <w:t>廃却申請</w:t>
                    </w:r>
                  </w:p>
                </w:txbxContent>
              </v:textbox>
            </v:shape>
            <v:shape id="_x0000_s3643" type="#_x0000_t34" style="position:absolute;left:5059;top:2991;width:1943;height:2388;rotation:90" o:connectortype="elbow" adj="17564,-64122,-80319">
              <v:stroke endarrow="block"/>
            </v:shape>
            <v:shape id="Text Box 216" o:spid="_x0000_s3644" type="#_x0000_t202" style="position:absolute;left:8740;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" filled="f" strokecolor="black [3213]">
              <v:textbox inset="2.16pt,1.44pt,2.16pt,0">
                <w:txbxContent>
                  <w:p w14:paraId="310F203C" w14:textId="77777777" w:rsidR="00945770" w:rsidRDefault="00945770" w:rsidP="00993487">
                    <w:pPr>
                      <w:pStyle w:val="Web"/>
                      <w:spacing w:before="0" w:beforeAutospacing="0" w:after="0" w:afterAutospacing="0" w:line="240" w:lineRule="exact"/>
                      <w:ind w:left="102" w:right="102"/>
                      <w:jc w:val="center"/>
                      <w:rPr>
                        <w:rFonts w:cstheme="minorBidi"/>
                        <w:sz w:val="16"/>
                        <w:szCs w:val="16"/>
                      </w:rPr>
                    </w:pPr>
                    <w:r w:rsidRPr="004A6EE0">
                      <w:rPr>
                        <w:rFonts w:cstheme="minorBidi"/>
                        <w:sz w:val="16"/>
                        <w:szCs w:val="16"/>
                      </w:rPr>
                      <w:t>TCS01021</w:t>
                    </w:r>
                  </w:p>
                  <w:p w14:paraId="2C54644E" w14:textId="77777777" w:rsidR="00945770" w:rsidRPr="002313EC" w:rsidRDefault="00945770" w:rsidP="00993487">
                    <w:pPr>
                      <w:pStyle w:val="Web"/>
                      <w:spacing w:before="0" w:beforeAutospacing="0" w:after="0" w:afterAutospacing="0" w:line="240" w:lineRule="exact"/>
                      <w:ind w:left="102" w:right="102"/>
                      <w:jc w:val="center"/>
                    </w:pPr>
                    <w:r w:rsidRPr="004A6EE0">
                      <w:rPr>
                        <w:rFonts w:cstheme="minorBidi" w:hint="eastAsia"/>
                        <w:sz w:val="16"/>
                        <w:szCs w:val="16"/>
                      </w:rPr>
                      <w:t>試験車情報</w:t>
                    </w:r>
                  </w:p>
                </w:txbxContent>
              </v:textbox>
            </v:shape>
            <v:shape id="_x0000_s3645" type="#_x0000_t34" style="position:absolute;left:8248;top:2190;width:421;height:2468;rotation:90;flip:x" o:connectortype="elbow" adj="10774,62043,-370689">
              <v:stroke endarrow="block"/>
            </v:shape>
            <v:shape id="_x0000_s3646" type="#_x0000_t34" style="position:absolute;left:3392;top:2703;width:607;height:1441;flip:y" o:connectortype="elbow" adj="10782,120217,-120704">
              <v:stroke endarrow="block"/>
            </v:shape>
            <v:shape id="_x0000_s3647" type="#_x0000_t32" style="position:absolute;left:5904;top:2703;width:368;height:1" o:connectortype="elbow" adj="-346539,-1,-346539">
              <v:stroke endarrow="block"/>
            </v:shape>
            <w10:anchorlock/>
          </v:group>
        </w:pict>
      </w:r>
    </w:p>
    <w:p w14:paraId="02E195EE" w14:textId="77777777" w:rsidR="00993487" w:rsidRDefault="00993487" w:rsidP="00993487">
      <w:pPr>
        <w:pStyle w:val="2"/>
        <w:spacing w:before="180" w:after="180"/>
        <w:ind w:left="667" w:right="100" w:hanging="425"/>
      </w:pPr>
      <w:bookmarkStart w:id="304" w:name="_Toc489433882"/>
      <w:bookmarkStart w:id="305" w:name="_Toc489948336"/>
      <w:r>
        <w:rPr>
          <w:rFonts w:hint="eastAsia"/>
        </w:rPr>
        <w:t>試験車使用履歴一覧画面</w:t>
      </w:r>
      <w:bookmarkEnd w:id="304"/>
      <w:bookmarkEnd w:id="305"/>
    </w:p>
    <w:p w14:paraId="23417C64" w14:textId="539CB31B" w:rsidR="00993487" w:rsidRDefault="00874C32" w:rsidP="00993487">
      <w:pPr>
        <w:ind w:left="100" w:right="100"/>
      </w:pPr>
      <w:r>
        <w:rPr>
          <w:noProof/>
        </w:rPr>
        <w:drawing>
          <wp:inline distT="0" distB="0" distL="0" distR="0" wp14:anchorId="3D8FEBAD" wp14:editId="55511B1F">
            <wp:extent cx="5612130" cy="3274060"/>
            <wp:effectExtent l="0" t="0" r="7620" b="254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3274060"/>
                    </a:xfrm>
                    <a:prstGeom prst="rect">
                      <a:avLst/>
                    </a:prstGeom>
                  </pic:spPr>
                </pic:pic>
              </a:graphicData>
            </a:graphic>
          </wp:inline>
        </w:drawing>
      </w:r>
    </w:p>
    <w:p w14:paraId="224DD343" w14:textId="77777777" w:rsidR="00993487" w:rsidRDefault="00993487" w:rsidP="00993487">
      <w:pPr>
        <w:ind w:left="100" w:right="100"/>
      </w:pPr>
    </w:p>
    <w:p w14:paraId="1EAE6E09" w14:textId="77777777" w:rsidR="00993487" w:rsidRPr="00362A5A" w:rsidRDefault="00993487" w:rsidP="00993487">
      <w:pPr>
        <w:pStyle w:val="3"/>
        <w:spacing w:before="180" w:after="180"/>
        <w:ind w:right="100" w:hanging="425"/>
      </w:pPr>
      <w:bookmarkStart w:id="306" w:name="_Toc489433883"/>
      <w:r>
        <w:rPr>
          <w:rFonts w:hint="eastAsia"/>
        </w:rPr>
        <w:t>機能</w:t>
      </w:r>
      <w:bookmarkEnd w:id="306"/>
    </w:p>
    <w:p w14:paraId="24C007B1" w14:textId="77777777" w:rsidR="00993487" w:rsidRDefault="00993487" w:rsidP="00993487">
      <w:pPr>
        <w:ind w:left="100" w:right="100"/>
      </w:pPr>
      <w:r>
        <w:rPr>
          <w:rFonts w:hint="eastAsia"/>
        </w:rPr>
        <w:t>試験車の使用履歴を検索する。</w:t>
      </w:r>
    </w:p>
    <w:p w14:paraId="75F3E285" w14:textId="77777777" w:rsidR="00993487" w:rsidRDefault="00993487" w:rsidP="00993487">
      <w:pPr>
        <w:ind w:left="100" w:right="100"/>
      </w:pPr>
    </w:p>
    <w:p w14:paraId="284604A0" w14:textId="77777777" w:rsidR="00993487" w:rsidRPr="00362A5A" w:rsidRDefault="00993487" w:rsidP="00993487">
      <w:pPr>
        <w:pStyle w:val="3"/>
        <w:spacing w:before="180" w:after="180"/>
        <w:ind w:right="100" w:hanging="425"/>
      </w:pPr>
      <w:bookmarkStart w:id="307" w:name="_Toc489433884"/>
      <w:r>
        <w:rPr>
          <w:rFonts w:hint="eastAsia"/>
        </w:rPr>
        <w:lastRenderedPageBreak/>
        <w:t>画面表示</w:t>
      </w:r>
      <w:bookmarkEnd w:id="307"/>
    </w:p>
    <w:p w14:paraId="212C2ECA" w14:textId="77777777" w:rsidR="00993487" w:rsidRDefault="00993487" w:rsidP="00993487">
      <w:pPr>
        <w:pStyle w:val="a4"/>
        <w:numPr>
          <w:ilvl w:val="0"/>
          <w:numId w:val="9"/>
        </w:numPr>
        <w:ind w:leftChars="0" w:right="100"/>
      </w:pPr>
      <w:r>
        <w:rPr>
          <w:rFonts w:hint="eastAsia"/>
        </w:rPr>
        <w:t>メインメニュー画面：試験車使用履歴ボタン</w:t>
      </w:r>
    </w:p>
    <w:p w14:paraId="370BCBDB" w14:textId="77777777" w:rsidR="00993487" w:rsidRDefault="00993487" w:rsidP="00993487">
      <w:pPr>
        <w:pStyle w:val="a4"/>
        <w:numPr>
          <w:ilvl w:val="0"/>
          <w:numId w:val="9"/>
        </w:numPr>
        <w:ind w:leftChars="0" w:right="100"/>
      </w:pPr>
      <w:r>
        <w:rPr>
          <w:rFonts w:hint="eastAsia"/>
        </w:rPr>
        <w:t>メニューバー：「メニュー」</w:t>
      </w:r>
      <w:r>
        <w:rPr>
          <w:rFonts w:hint="eastAsia"/>
        </w:rPr>
        <w:t>-</w:t>
      </w:r>
      <w:r>
        <w:rPr>
          <w:rFonts w:hint="eastAsia"/>
        </w:rPr>
        <w:t>「試験車使用履歴」</w:t>
      </w:r>
    </w:p>
    <w:p w14:paraId="5A986D8B" w14:textId="77777777" w:rsidR="00993487" w:rsidRPr="00516178" w:rsidRDefault="00993487" w:rsidP="00993487">
      <w:pPr>
        <w:ind w:left="100" w:right="100"/>
      </w:pPr>
    </w:p>
    <w:p w14:paraId="24AF574C" w14:textId="77777777" w:rsidR="00993487" w:rsidRDefault="00993487" w:rsidP="00993487">
      <w:pPr>
        <w:pStyle w:val="3"/>
        <w:spacing w:before="180" w:after="180"/>
        <w:ind w:right="100" w:hanging="425"/>
      </w:pPr>
      <w:bookmarkStart w:id="308" w:name="_Toc489433885"/>
      <w:r>
        <w:rPr>
          <w:rFonts w:hint="eastAsia"/>
        </w:rPr>
        <w:t>表示項目</w:t>
      </w:r>
      <w:bookmarkEnd w:id="308"/>
    </w:p>
    <w:p w14:paraId="75B4C45D" w14:textId="77777777" w:rsidR="00993487" w:rsidRDefault="00993487" w:rsidP="00993487">
      <w:pPr>
        <w:ind w:left="100" w:right="100"/>
      </w:pPr>
      <w:r>
        <w:rPr>
          <w:rFonts w:hint="eastAsia"/>
        </w:rPr>
        <w:t>出力権限必須</w:t>
      </w:r>
    </w:p>
    <w:p w14:paraId="32DE281C" w14:textId="77777777" w:rsidR="00993487" w:rsidRDefault="00993487" w:rsidP="00993487">
      <w:pPr>
        <w:ind w:left="100" w:right="100" w:firstLineChars="100" w:firstLine="200"/>
      </w:pPr>
      <w:r>
        <w:rPr>
          <w:rFonts w:hint="eastAsia"/>
        </w:rPr>
        <w:t>・エクセル出力ボタン</w:t>
      </w:r>
    </w:p>
    <w:p w14:paraId="0FB58B9F" w14:textId="77777777" w:rsidR="00993487" w:rsidRDefault="00993487" w:rsidP="00993487">
      <w:pPr>
        <w:pStyle w:val="3"/>
        <w:spacing w:before="180" w:after="180"/>
        <w:ind w:right="100" w:hanging="425"/>
      </w:pPr>
      <w:bookmarkStart w:id="309" w:name="_Toc489433886"/>
      <w:r>
        <w:rPr>
          <w:rFonts w:hint="eastAsia"/>
        </w:rPr>
        <w:t>操作</w:t>
      </w:r>
      <w:bookmarkEnd w:id="309"/>
    </w:p>
    <w:p w14:paraId="42BA173F" w14:textId="77777777" w:rsidR="00993487" w:rsidRPr="00362A5A" w:rsidRDefault="00993487" w:rsidP="00993487">
      <w:pPr>
        <w:pStyle w:val="4"/>
        <w:spacing w:before="180" w:after="180"/>
        <w:ind w:left="100" w:right="100"/>
      </w:pPr>
      <w:r>
        <w:rPr>
          <w:rFonts w:hint="eastAsia"/>
        </w:rPr>
        <w:t>検索条件</w:t>
      </w:r>
    </w:p>
    <w:p w14:paraId="781AA679" w14:textId="77777777" w:rsidR="00993487" w:rsidRDefault="00993487" w:rsidP="00993487">
      <w:pPr>
        <w:ind w:left="100" w:right="100"/>
      </w:pPr>
      <w:r>
        <w:rPr>
          <w:rFonts w:hint="eastAsia"/>
        </w:rPr>
        <w:t>検索条件を非表示にし、一覧の表示エリアを拡大する。</w:t>
      </w:r>
    </w:p>
    <w:p w14:paraId="317160F3" w14:textId="77777777" w:rsidR="00993487" w:rsidRDefault="00993487" w:rsidP="00993487">
      <w:pPr>
        <w:ind w:left="100" w:right="100"/>
      </w:pPr>
      <w:r>
        <w:rPr>
          <w:rFonts w:hint="eastAsia"/>
        </w:rPr>
        <w:t>再度クリックすることで検索条件を表示する。</w:t>
      </w:r>
    </w:p>
    <w:p w14:paraId="65A120D1" w14:textId="77777777" w:rsidR="00993487" w:rsidRPr="00362A5A" w:rsidRDefault="00993487" w:rsidP="00993487">
      <w:pPr>
        <w:pStyle w:val="4"/>
        <w:spacing w:before="180" w:after="180"/>
        <w:ind w:left="100" w:right="100"/>
      </w:pPr>
      <w:r>
        <w:rPr>
          <w:rFonts w:hint="eastAsia"/>
        </w:rPr>
        <w:t>検索</w:t>
      </w:r>
    </w:p>
    <w:p w14:paraId="7174EA42" w14:textId="77777777" w:rsidR="00993487" w:rsidRDefault="00993487" w:rsidP="00993487">
      <w:pPr>
        <w:ind w:left="100" w:right="100"/>
      </w:pPr>
      <w:r>
        <w:rPr>
          <w:rFonts w:hint="eastAsia"/>
        </w:rPr>
        <w:t>検索条件を設定し、検索ボタンをクリックすることで一覧表示する。</w:t>
      </w:r>
    </w:p>
    <w:p w14:paraId="2D4BDB3E" w14:textId="77777777" w:rsidR="00993487" w:rsidRPr="00362A5A" w:rsidRDefault="00993487" w:rsidP="00993487">
      <w:pPr>
        <w:pStyle w:val="4"/>
        <w:spacing w:before="180" w:after="180"/>
        <w:ind w:left="100" w:right="100"/>
      </w:pPr>
      <w:r>
        <w:rPr>
          <w:rFonts w:hint="eastAsia"/>
        </w:rPr>
        <w:t>クリア</w:t>
      </w:r>
    </w:p>
    <w:p w14:paraId="52269757" w14:textId="77777777" w:rsidR="00993487" w:rsidRDefault="00993487" w:rsidP="00993487">
      <w:pPr>
        <w:ind w:left="100" w:right="100"/>
      </w:pPr>
      <w:r>
        <w:rPr>
          <w:rFonts w:hint="eastAsia"/>
        </w:rPr>
        <w:t>クリアボタンをクリックすると、検索条件が初期化される。</w:t>
      </w:r>
    </w:p>
    <w:p w14:paraId="2D88B8D4" w14:textId="77777777" w:rsidR="00993487" w:rsidRDefault="00993487" w:rsidP="00993487">
      <w:pPr>
        <w:pStyle w:val="4"/>
        <w:spacing w:before="180" w:after="180"/>
        <w:ind w:left="100" w:right="100"/>
      </w:pPr>
      <w:r>
        <w:rPr>
          <w:rFonts w:hint="eastAsia"/>
        </w:rPr>
        <w:t>表示設定</w:t>
      </w:r>
    </w:p>
    <w:p w14:paraId="712756C8" w14:textId="77777777" w:rsidR="00993487" w:rsidRDefault="00993487" w:rsidP="00993487">
      <w:pPr>
        <w:ind w:left="100" w:right="100"/>
      </w:pPr>
      <w:r>
        <w:rPr>
          <w:rFonts w:hint="eastAsia"/>
        </w:rPr>
        <w:t>表示設定画面で一覧に表示する列と並び順を設定する。</w:t>
      </w:r>
    </w:p>
    <w:p w14:paraId="0D393896" w14:textId="77777777" w:rsidR="00993487" w:rsidRDefault="00993487" w:rsidP="00993487">
      <w:pPr>
        <w:pStyle w:val="4"/>
        <w:spacing w:before="180" w:after="180"/>
        <w:ind w:left="100" w:right="100"/>
      </w:pPr>
      <w:r>
        <w:rPr>
          <w:rFonts w:hint="eastAsia"/>
        </w:rPr>
        <w:t>並び替え</w:t>
      </w:r>
    </w:p>
    <w:p w14:paraId="673C84C4" w14:textId="77777777" w:rsidR="00993487" w:rsidRDefault="00993487" w:rsidP="00993487">
      <w:pPr>
        <w:ind w:left="100" w:right="100"/>
      </w:pPr>
      <w:r>
        <w:rPr>
          <w:rFonts w:hint="eastAsia"/>
        </w:rPr>
        <w:t>ソート指定画面で一覧に表示されているデータの並び順を設定する。</w:t>
      </w:r>
    </w:p>
    <w:p w14:paraId="17BE4ED6" w14:textId="77777777" w:rsidR="00993487" w:rsidRPr="00362A5A" w:rsidRDefault="00993487" w:rsidP="00993487">
      <w:pPr>
        <w:pStyle w:val="4"/>
        <w:spacing w:before="180" w:after="180"/>
        <w:ind w:left="100" w:right="100"/>
      </w:pPr>
      <w:r>
        <w:rPr>
          <w:rFonts w:hint="eastAsia"/>
        </w:rPr>
        <w:t>試験車一覧</w:t>
      </w:r>
    </w:p>
    <w:p w14:paraId="7AE33657" w14:textId="77777777" w:rsidR="00993487" w:rsidRPr="00C4021D" w:rsidRDefault="00993487" w:rsidP="00993487">
      <w:pPr>
        <w:ind w:left="100" w:right="100"/>
      </w:pPr>
      <w:r>
        <w:rPr>
          <w:rFonts w:hint="eastAsia"/>
        </w:rPr>
        <w:t>試験車一覧の項目をダブルクリックすることで、該当の試験車使用履歴画面を表示する。</w:t>
      </w:r>
    </w:p>
    <w:p w14:paraId="79A89632" w14:textId="77777777" w:rsidR="00993487" w:rsidRPr="00362A5A" w:rsidRDefault="00993487" w:rsidP="00993487">
      <w:pPr>
        <w:pStyle w:val="4"/>
        <w:spacing w:before="180" w:after="180"/>
        <w:ind w:left="100" w:right="100"/>
      </w:pPr>
      <w:r w:rsidRPr="00C63BCC">
        <w:rPr>
          <w:rFonts w:hint="eastAsia"/>
        </w:rPr>
        <w:t>エクセル出力</w:t>
      </w:r>
    </w:p>
    <w:p w14:paraId="53970043" w14:textId="77777777" w:rsidR="00993487" w:rsidRDefault="00993487" w:rsidP="00993487">
      <w:pPr>
        <w:ind w:left="100" w:right="100"/>
      </w:pPr>
      <w:r w:rsidRPr="00C63BCC">
        <w:rPr>
          <w:rFonts w:hint="eastAsia"/>
        </w:rPr>
        <w:t>一覧に表示されているデータをエクセルに保存する。</w:t>
      </w:r>
    </w:p>
    <w:p w14:paraId="62F1ED2B" w14:textId="77777777" w:rsidR="00993487" w:rsidRPr="00362A5A" w:rsidRDefault="00993487" w:rsidP="00993487">
      <w:pPr>
        <w:pStyle w:val="4"/>
        <w:spacing w:before="180" w:after="180"/>
        <w:ind w:left="100" w:right="100"/>
      </w:pPr>
      <w:r>
        <w:rPr>
          <w:rFonts w:hint="eastAsia"/>
        </w:rPr>
        <w:t>閉じる</w:t>
      </w:r>
    </w:p>
    <w:p w14:paraId="76247ADC" w14:textId="77777777" w:rsidR="00993487" w:rsidRDefault="00993487" w:rsidP="00993487">
      <w:pPr>
        <w:ind w:left="100" w:right="100"/>
      </w:pPr>
      <w:r>
        <w:rPr>
          <w:rFonts w:hint="eastAsia"/>
        </w:rPr>
        <w:t>画面を閉じる。</w:t>
      </w:r>
    </w:p>
    <w:p w14:paraId="708A4DDE" w14:textId="77777777" w:rsidR="00993487" w:rsidRDefault="00993487" w:rsidP="00993487">
      <w:pPr>
        <w:pStyle w:val="2"/>
        <w:spacing w:before="180" w:after="180"/>
        <w:ind w:left="667" w:right="100" w:hanging="425"/>
      </w:pPr>
      <w:bookmarkStart w:id="310" w:name="_Toc489433887"/>
      <w:bookmarkStart w:id="311" w:name="_Toc489948337"/>
      <w:r>
        <w:rPr>
          <w:rFonts w:hint="eastAsia"/>
        </w:rPr>
        <w:lastRenderedPageBreak/>
        <w:t>試験車使用履歴画面</w:t>
      </w:r>
      <w:bookmarkEnd w:id="310"/>
      <w:bookmarkEnd w:id="311"/>
    </w:p>
    <w:p w14:paraId="04DA38E9" w14:textId="57A17C73" w:rsidR="00993487" w:rsidRDefault="00874C32" w:rsidP="00993487">
      <w:pPr>
        <w:ind w:left="100" w:right="100"/>
      </w:pPr>
      <w:r>
        <w:rPr>
          <w:noProof/>
        </w:rPr>
        <w:drawing>
          <wp:inline distT="0" distB="0" distL="0" distR="0" wp14:anchorId="6930340C" wp14:editId="79499C41">
            <wp:extent cx="5612130" cy="4081780"/>
            <wp:effectExtent l="0" t="0" r="762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4081780"/>
                    </a:xfrm>
                    <a:prstGeom prst="rect">
                      <a:avLst/>
                    </a:prstGeom>
                  </pic:spPr>
                </pic:pic>
              </a:graphicData>
            </a:graphic>
          </wp:inline>
        </w:drawing>
      </w:r>
    </w:p>
    <w:p w14:paraId="42C5EE7A" w14:textId="77777777" w:rsidR="00993487" w:rsidRPr="00362A5A" w:rsidRDefault="00993487" w:rsidP="00993487">
      <w:pPr>
        <w:pStyle w:val="3"/>
        <w:spacing w:before="180" w:after="180"/>
        <w:ind w:right="100" w:hanging="425"/>
      </w:pPr>
      <w:bookmarkStart w:id="312" w:name="_Toc489433888"/>
      <w:r>
        <w:rPr>
          <w:rFonts w:hint="eastAsia"/>
        </w:rPr>
        <w:t>機能</w:t>
      </w:r>
      <w:bookmarkEnd w:id="312"/>
    </w:p>
    <w:p w14:paraId="3E5AA220" w14:textId="77777777" w:rsidR="00993487" w:rsidRDefault="00993487" w:rsidP="00993487">
      <w:pPr>
        <w:ind w:left="100" w:right="100"/>
      </w:pPr>
      <w:r>
        <w:rPr>
          <w:rFonts w:hint="eastAsia"/>
        </w:rPr>
        <w:t>試験車の使用履歴、および承認ができる。</w:t>
      </w:r>
    </w:p>
    <w:p w14:paraId="360A7D5E" w14:textId="77777777" w:rsidR="00993487" w:rsidRPr="00362A5A" w:rsidRDefault="00993487" w:rsidP="00993487">
      <w:pPr>
        <w:pStyle w:val="3"/>
        <w:spacing w:before="180" w:after="180"/>
        <w:ind w:right="100" w:hanging="425"/>
      </w:pPr>
      <w:r>
        <w:rPr>
          <w:rFonts w:hint="eastAsia"/>
        </w:rPr>
        <w:t>画面表示</w:t>
      </w:r>
    </w:p>
    <w:p w14:paraId="4B784D86" w14:textId="77777777" w:rsidR="00993487" w:rsidRDefault="00993487" w:rsidP="00993487">
      <w:pPr>
        <w:pStyle w:val="a4"/>
        <w:numPr>
          <w:ilvl w:val="0"/>
          <w:numId w:val="50"/>
        </w:numPr>
        <w:ind w:leftChars="0" w:right="100"/>
      </w:pPr>
      <w:r>
        <w:rPr>
          <w:rFonts w:hint="eastAsia"/>
        </w:rPr>
        <w:t>処理待ち車両リスト画面：一覧ダブルクリック</w:t>
      </w:r>
    </w:p>
    <w:p w14:paraId="6142E75E" w14:textId="77777777" w:rsidR="00993487" w:rsidRDefault="00993487" w:rsidP="00993487">
      <w:pPr>
        <w:pStyle w:val="a4"/>
        <w:numPr>
          <w:ilvl w:val="0"/>
          <w:numId w:val="50"/>
        </w:numPr>
        <w:ind w:leftChars="0" w:right="100"/>
      </w:pPr>
      <w:r>
        <w:rPr>
          <w:rFonts w:hint="eastAsia"/>
        </w:rPr>
        <w:t>試験車使用履歴一覧画面：一覧ダブルクリック</w:t>
      </w:r>
    </w:p>
    <w:p w14:paraId="5EB2EB3F" w14:textId="77777777" w:rsidR="00993487" w:rsidRDefault="00993487" w:rsidP="00993487">
      <w:pPr>
        <w:pStyle w:val="a4"/>
        <w:numPr>
          <w:ilvl w:val="0"/>
          <w:numId w:val="50"/>
        </w:numPr>
        <w:ind w:leftChars="0" w:right="100"/>
      </w:pPr>
      <w:r>
        <w:rPr>
          <w:rFonts w:hint="eastAsia"/>
        </w:rPr>
        <w:t>試験車情報画面：試験車使用履歴ボタン</w:t>
      </w:r>
    </w:p>
    <w:p w14:paraId="10F7B185" w14:textId="77777777" w:rsidR="00993487" w:rsidRPr="00A86B4C" w:rsidRDefault="00993487" w:rsidP="00993487">
      <w:pPr>
        <w:pStyle w:val="a4"/>
        <w:numPr>
          <w:ilvl w:val="0"/>
          <w:numId w:val="50"/>
        </w:numPr>
        <w:ind w:leftChars="0" w:right="100"/>
      </w:pPr>
      <w:r>
        <w:rPr>
          <w:rFonts w:hint="eastAsia"/>
        </w:rPr>
        <w:t>管理票検索結果画面：試験車使用履歴</w:t>
      </w:r>
    </w:p>
    <w:p w14:paraId="096208CC" w14:textId="77777777" w:rsidR="00993487" w:rsidRDefault="00993487" w:rsidP="00993487">
      <w:pPr>
        <w:pStyle w:val="3"/>
        <w:spacing w:before="180" w:after="180"/>
        <w:ind w:right="100" w:hanging="425"/>
      </w:pPr>
      <w:r>
        <w:rPr>
          <w:rFonts w:hint="eastAsia"/>
        </w:rPr>
        <w:t>表示項目</w:t>
      </w:r>
    </w:p>
    <w:p w14:paraId="2D1C296E" w14:textId="77777777" w:rsidR="00662CAE" w:rsidRDefault="00662CAE" w:rsidP="00662CAE">
      <w:pPr>
        <w:ind w:leftChars="25" w:right="100"/>
      </w:pPr>
      <w:r>
        <w:rPr>
          <w:rFonts w:hint="eastAsia"/>
        </w:rPr>
        <w:t>最新の履歴以外は登録ボタンは非表示</w:t>
      </w:r>
    </w:p>
    <w:p w14:paraId="2C6E1A0F" w14:textId="77777777" w:rsidR="00662CAE" w:rsidRDefault="00662CAE" w:rsidP="00662CAE">
      <w:pPr>
        <w:ind w:left="100" w:right="100" w:firstLineChars="100" w:firstLine="200"/>
      </w:pPr>
      <w:r>
        <w:rPr>
          <w:rFonts w:hint="eastAsia"/>
        </w:rPr>
        <w:t>※使用履歴で承認対象のデータがある場合、ボタンの文言を変更</w:t>
      </w:r>
    </w:p>
    <w:p w14:paraId="16EA74AA" w14:textId="77777777" w:rsidR="00662CAE" w:rsidRDefault="00662CAE" w:rsidP="00662CAE">
      <w:pPr>
        <w:ind w:left="100" w:right="100" w:firstLineChars="100" w:firstLine="200"/>
      </w:pPr>
      <w:r>
        <w:rPr>
          <w:rFonts w:hint="eastAsia"/>
        </w:rPr>
        <w:t>承認対象無し：登録</w:t>
      </w:r>
    </w:p>
    <w:p w14:paraId="3B8A4E9D" w14:textId="77777777" w:rsidR="00662CAE" w:rsidRDefault="00662CAE" w:rsidP="00662CAE">
      <w:pPr>
        <w:ind w:left="100" w:right="100" w:firstLineChars="100" w:firstLine="200"/>
      </w:pPr>
      <w:r>
        <w:rPr>
          <w:rFonts w:hint="eastAsia"/>
        </w:rPr>
        <w:t>課長承認：課長承認</w:t>
      </w:r>
    </w:p>
    <w:p w14:paraId="43F6A0FF" w14:textId="77777777" w:rsidR="00662CAE" w:rsidRDefault="00662CAE" w:rsidP="00662CAE">
      <w:pPr>
        <w:ind w:left="100" w:right="100" w:firstLineChars="100" w:firstLine="200"/>
      </w:pPr>
      <w:r>
        <w:rPr>
          <w:rFonts w:hint="eastAsia"/>
        </w:rPr>
        <w:t>担当承認：担当承認</w:t>
      </w:r>
    </w:p>
    <w:p w14:paraId="32CFE139" w14:textId="12865392" w:rsidR="00662CAE" w:rsidRPr="00662CAE" w:rsidRDefault="00662CAE" w:rsidP="00662CAE">
      <w:pPr>
        <w:ind w:left="100" w:right="100" w:firstLineChars="100" w:firstLine="200"/>
      </w:pPr>
      <w:r>
        <w:rPr>
          <w:rFonts w:hint="eastAsia"/>
        </w:rPr>
        <w:t>担当者承認：担当者承認</w:t>
      </w:r>
    </w:p>
    <w:p w14:paraId="033258DD" w14:textId="77777777" w:rsidR="00993487" w:rsidRPr="00F815DD" w:rsidRDefault="00993487" w:rsidP="00993487">
      <w:pPr>
        <w:ind w:leftChars="25" w:right="100"/>
      </w:pPr>
      <w:r>
        <w:rPr>
          <w:rFonts w:hint="eastAsia"/>
        </w:rPr>
        <w:t>ユーザーが研実か管理者の担当に所属</w:t>
      </w:r>
    </w:p>
    <w:p w14:paraId="1AEFCB10" w14:textId="42F35EF4" w:rsidR="00993487" w:rsidRPr="00A86B4C" w:rsidRDefault="00993487" w:rsidP="00662CAE">
      <w:pPr>
        <w:ind w:left="100" w:right="100" w:firstLineChars="100" w:firstLine="200"/>
      </w:pPr>
      <w:r>
        <w:rPr>
          <w:rFonts w:hint="eastAsia"/>
        </w:rPr>
        <w:t>・承認済みデータを修正が表示</w:t>
      </w:r>
    </w:p>
    <w:p w14:paraId="7C4DEA45" w14:textId="77777777" w:rsidR="00993487" w:rsidRDefault="00993487" w:rsidP="00993487">
      <w:pPr>
        <w:pStyle w:val="3"/>
        <w:spacing w:before="180" w:after="180"/>
        <w:ind w:right="100" w:hanging="425"/>
      </w:pPr>
      <w:r>
        <w:rPr>
          <w:rFonts w:hint="eastAsia"/>
        </w:rPr>
        <w:t>操作</w:t>
      </w:r>
    </w:p>
    <w:p w14:paraId="693B3573" w14:textId="77777777" w:rsidR="00993487" w:rsidRPr="00362A5A" w:rsidRDefault="00993487" w:rsidP="00993487">
      <w:pPr>
        <w:pStyle w:val="4"/>
        <w:spacing w:before="180" w:after="180"/>
        <w:ind w:left="100" w:right="100"/>
      </w:pPr>
      <w:r>
        <w:rPr>
          <w:rFonts w:hint="eastAsia"/>
        </w:rPr>
        <w:t>試験車情報表示</w:t>
      </w:r>
    </w:p>
    <w:p w14:paraId="1F7E6574" w14:textId="77777777" w:rsidR="00993487" w:rsidRDefault="00993487" w:rsidP="00993487">
      <w:pPr>
        <w:ind w:left="100" w:right="100"/>
      </w:pPr>
      <w:r>
        <w:rPr>
          <w:rFonts w:hint="eastAsia"/>
        </w:rPr>
        <w:t>試験車情報画面を表示する。</w:t>
      </w:r>
    </w:p>
    <w:p w14:paraId="4F06E377" w14:textId="77777777" w:rsidR="00993487" w:rsidRPr="00362A5A" w:rsidRDefault="00993487" w:rsidP="00993487">
      <w:pPr>
        <w:pStyle w:val="4"/>
        <w:spacing w:before="180" w:after="180"/>
        <w:ind w:left="100" w:right="100"/>
      </w:pPr>
      <w:r>
        <w:rPr>
          <w:rFonts w:hint="eastAsia"/>
        </w:rPr>
        <w:lastRenderedPageBreak/>
        <w:t>承認済みデータを修正</w:t>
      </w:r>
    </w:p>
    <w:p w14:paraId="56511B47" w14:textId="77777777" w:rsidR="00993487" w:rsidRDefault="00993487" w:rsidP="00993487">
      <w:pPr>
        <w:ind w:left="100" w:right="100"/>
      </w:pPr>
      <w:r>
        <w:rPr>
          <w:rFonts w:hint="eastAsia"/>
        </w:rPr>
        <w:t>選択状態だと、承認状況が済になったデータでも修正可に変更。</w:t>
      </w:r>
    </w:p>
    <w:p w14:paraId="009064D7" w14:textId="77777777" w:rsidR="00993487" w:rsidRDefault="00993487" w:rsidP="00993487">
      <w:pPr>
        <w:ind w:left="100" w:right="100"/>
      </w:pPr>
      <w:r>
        <w:rPr>
          <w:rFonts w:hint="eastAsia"/>
        </w:rPr>
        <w:t>※日付と使用部署と実走行距離が修正可。</w:t>
      </w:r>
    </w:p>
    <w:p w14:paraId="3E792AC0" w14:textId="7D139B25" w:rsidR="00993487" w:rsidRDefault="00566E06" w:rsidP="00993487">
      <w:pPr>
        <w:ind w:left="100" w:right="100"/>
      </w:pPr>
      <w:r>
        <w:rPr>
          <w:rFonts w:hint="eastAsia"/>
        </w:rPr>
        <w:t>※月例点検</w:t>
      </w:r>
      <w:r w:rsidR="00993487">
        <w:rPr>
          <w:rFonts w:hint="eastAsia"/>
        </w:rPr>
        <w:t>の場合は試験内容も修正可。</w:t>
      </w:r>
    </w:p>
    <w:p w14:paraId="4969ECC1" w14:textId="77777777" w:rsidR="00993487" w:rsidRPr="00362A5A" w:rsidRDefault="00993487" w:rsidP="00993487">
      <w:pPr>
        <w:pStyle w:val="4"/>
        <w:spacing w:before="180" w:after="180"/>
        <w:ind w:left="100" w:right="100"/>
      </w:pPr>
      <w:r>
        <w:rPr>
          <w:rFonts w:hint="eastAsia"/>
        </w:rPr>
        <w:t>試験車一覧</w:t>
      </w:r>
    </w:p>
    <w:p w14:paraId="7FAC87B8" w14:textId="77777777" w:rsidR="00993487" w:rsidRDefault="00993487" w:rsidP="00993487">
      <w:pPr>
        <w:ind w:left="100" w:right="100"/>
      </w:pPr>
      <w:r>
        <w:rPr>
          <w:rFonts w:hint="eastAsia"/>
        </w:rPr>
        <w:t>試験車一覧の項目をダブルクリックすることで、該当の使用履歴承認状況画面を表示する。</w:t>
      </w:r>
    </w:p>
    <w:p w14:paraId="18DF955B" w14:textId="77777777" w:rsidR="00993487" w:rsidRDefault="00993487" w:rsidP="00993487">
      <w:pPr>
        <w:pStyle w:val="4"/>
        <w:spacing w:before="180" w:after="180"/>
        <w:ind w:left="100" w:right="100"/>
      </w:pPr>
      <w:r>
        <w:rPr>
          <w:rFonts w:hint="eastAsia"/>
        </w:rPr>
        <w:t>登録</w:t>
      </w:r>
    </w:p>
    <w:p w14:paraId="5471931B" w14:textId="77777777" w:rsidR="00993487" w:rsidRDefault="00993487" w:rsidP="00993487">
      <w:pPr>
        <w:ind w:left="100" w:right="100"/>
      </w:pPr>
      <w:r>
        <w:rPr>
          <w:rFonts w:hint="eastAsia"/>
        </w:rPr>
        <w:t>試験車情報の登録及び承認を行う。</w:t>
      </w:r>
    </w:p>
    <w:p w14:paraId="242564DA" w14:textId="77777777" w:rsidR="00993487" w:rsidRDefault="00993487" w:rsidP="00993487">
      <w:pPr>
        <w:pStyle w:val="4"/>
        <w:spacing w:before="180" w:after="180"/>
        <w:ind w:left="100" w:right="100"/>
      </w:pPr>
      <w:r>
        <w:rPr>
          <w:rFonts w:hint="eastAsia"/>
        </w:rPr>
        <w:t>印刷</w:t>
      </w:r>
    </w:p>
    <w:p w14:paraId="499AC434" w14:textId="77777777" w:rsidR="00993487" w:rsidRPr="00C4021D" w:rsidRDefault="00993487" w:rsidP="00993487">
      <w:pPr>
        <w:ind w:left="100" w:right="100"/>
      </w:pPr>
      <w:r w:rsidRPr="00C4021D">
        <w:rPr>
          <w:rFonts w:hint="eastAsia"/>
        </w:rPr>
        <w:t>試験車管理票</w:t>
      </w:r>
      <w:r>
        <w:rPr>
          <w:rFonts w:hint="eastAsia"/>
        </w:rPr>
        <w:t>をエクセル出力する。</w:t>
      </w:r>
    </w:p>
    <w:p w14:paraId="5165E3E5" w14:textId="77777777" w:rsidR="00993487" w:rsidRPr="00362A5A" w:rsidRDefault="00993487" w:rsidP="00993487">
      <w:pPr>
        <w:pStyle w:val="4"/>
        <w:spacing w:before="180" w:after="180"/>
        <w:ind w:left="100" w:right="100"/>
      </w:pPr>
      <w:r>
        <w:rPr>
          <w:rFonts w:hint="eastAsia"/>
        </w:rPr>
        <w:t>閉じる</w:t>
      </w:r>
    </w:p>
    <w:p w14:paraId="4CE49C56" w14:textId="77777777" w:rsidR="00993487" w:rsidRDefault="00993487" w:rsidP="00993487">
      <w:pPr>
        <w:ind w:left="100" w:right="100"/>
      </w:pPr>
      <w:r>
        <w:rPr>
          <w:rFonts w:hint="eastAsia"/>
        </w:rPr>
        <w:t>画面を閉じる。</w:t>
      </w:r>
    </w:p>
    <w:p w14:paraId="794E6867" w14:textId="77777777" w:rsidR="00993487" w:rsidRDefault="00993487" w:rsidP="00993487">
      <w:pPr>
        <w:ind w:left="100" w:right="100"/>
      </w:pPr>
    </w:p>
    <w:p w14:paraId="50083D77" w14:textId="77777777" w:rsidR="00993487" w:rsidRDefault="00993487" w:rsidP="00993487">
      <w:pPr>
        <w:pStyle w:val="2"/>
        <w:spacing w:before="180" w:after="180"/>
        <w:ind w:left="667" w:right="100" w:hanging="425"/>
      </w:pPr>
      <w:bookmarkStart w:id="313" w:name="_Toc489433889"/>
      <w:bookmarkStart w:id="314" w:name="_Toc489948338"/>
      <w:r>
        <w:rPr>
          <w:rFonts w:hint="eastAsia"/>
        </w:rPr>
        <w:t>使用履歴承認状況画面</w:t>
      </w:r>
      <w:bookmarkEnd w:id="313"/>
      <w:bookmarkEnd w:id="314"/>
    </w:p>
    <w:p w14:paraId="672AD66B" w14:textId="77777777" w:rsidR="00993487" w:rsidRDefault="00993487" w:rsidP="00993487">
      <w:pPr>
        <w:ind w:left="100" w:right="100"/>
      </w:pPr>
      <w:r>
        <w:rPr>
          <w:noProof/>
        </w:rPr>
        <w:drawing>
          <wp:inline distT="0" distB="0" distL="0" distR="0" wp14:anchorId="06416587" wp14:editId="15E09DF3">
            <wp:extent cx="5612130" cy="3507740"/>
            <wp:effectExtent l="0" t="0" r="762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3507740"/>
                    </a:xfrm>
                    <a:prstGeom prst="rect">
                      <a:avLst/>
                    </a:prstGeom>
                  </pic:spPr>
                </pic:pic>
              </a:graphicData>
            </a:graphic>
          </wp:inline>
        </w:drawing>
      </w:r>
    </w:p>
    <w:p w14:paraId="7170BF0E" w14:textId="77777777" w:rsidR="00993487" w:rsidRPr="00362A5A" w:rsidRDefault="00993487" w:rsidP="00993487">
      <w:pPr>
        <w:pStyle w:val="3"/>
        <w:spacing w:before="180" w:after="180"/>
        <w:ind w:right="100" w:hanging="425"/>
      </w:pPr>
      <w:bookmarkStart w:id="315" w:name="_Toc489433890"/>
      <w:r>
        <w:rPr>
          <w:rFonts w:hint="eastAsia"/>
        </w:rPr>
        <w:t>機能</w:t>
      </w:r>
      <w:bookmarkEnd w:id="315"/>
    </w:p>
    <w:p w14:paraId="0D5E636A" w14:textId="77777777" w:rsidR="00993487" w:rsidRDefault="00993487" w:rsidP="00993487">
      <w:pPr>
        <w:ind w:left="100" w:right="100"/>
      </w:pPr>
      <w:r>
        <w:rPr>
          <w:rFonts w:hint="eastAsia"/>
        </w:rPr>
        <w:t>試験車の使用履歴の承認状況の確認ができる。</w:t>
      </w:r>
    </w:p>
    <w:p w14:paraId="7A65A17B" w14:textId="77777777" w:rsidR="00480FAE" w:rsidRDefault="00480FAE" w:rsidP="00480FAE">
      <w:pPr>
        <w:pStyle w:val="3"/>
        <w:spacing w:before="180" w:after="180"/>
        <w:ind w:right="100" w:hanging="425"/>
      </w:pPr>
      <w:r>
        <w:rPr>
          <w:rFonts w:hint="eastAsia"/>
        </w:rPr>
        <w:t>表示項目</w:t>
      </w:r>
    </w:p>
    <w:p w14:paraId="438FB027" w14:textId="26805BC2" w:rsidR="00480FAE" w:rsidRDefault="00480FAE" w:rsidP="00993487">
      <w:pPr>
        <w:ind w:left="100" w:right="100"/>
      </w:pPr>
      <w:r w:rsidRPr="00480FAE">
        <w:rPr>
          <w:rFonts w:hint="eastAsia"/>
        </w:rPr>
        <w:t>試験車使用履歴画面</w:t>
      </w:r>
      <w:r>
        <w:rPr>
          <w:rFonts w:hint="eastAsia"/>
        </w:rPr>
        <w:t>のレコードをダブルクリック</w:t>
      </w:r>
    </w:p>
    <w:p w14:paraId="15C0D808" w14:textId="77777777" w:rsidR="00480FAE" w:rsidRDefault="00480FAE" w:rsidP="00480FAE">
      <w:pPr>
        <w:pStyle w:val="3"/>
        <w:spacing w:before="180" w:after="180"/>
        <w:ind w:right="100" w:hanging="425"/>
      </w:pPr>
      <w:r>
        <w:rPr>
          <w:rFonts w:hint="eastAsia"/>
        </w:rPr>
        <w:lastRenderedPageBreak/>
        <w:t>表示項目</w:t>
      </w:r>
    </w:p>
    <w:p w14:paraId="40AE5125" w14:textId="77777777" w:rsidR="00993487" w:rsidRPr="00A86B4C" w:rsidRDefault="00993487" w:rsidP="00993487">
      <w:pPr>
        <w:ind w:leftChars="25" w:right="100"/>
      </w:pPr>
      <w:r>
        <w:rPr>
          <w:rFonts w:hint="eastAsia"/>
        </w:rPr>
        <w:t>権限による制御なし</w:t>
      </w:r>
    </w:p>
    <w:p w14:paraId="7A6BDFC4" w14:textId="77777777" w:rsidR="00993487" w:rsidRDefault="00993487" w:rsidP="00993487">
      <w:pPr>
        <w:pStyle w:val="3"/>
        <w:spacing w:before="180" w:after="180"/>
        <w:ind w:right="100" w:hanging="425"/>
      </w:pPr>
      <w:r>
        <w:rPr>
          <w:rFonts w:hint="eastAsia"/>
        </w:rPr>
        <w:t>操作</w:t>
      </w:r>
    </w:p>
    <w:p w14:paraId="17744E8D" w14:textId="77777777" w:rsidR="00993487" w:rsidRPr="00362A5A" w:rsidRDefault="00993487" w:rsidP="00993487">
      <w:pPr>
        <w:pStyle w:val="4"/>
        <w:spacing w:before="180" w:after="180"/>
        <w:ind w:left="100" w:right="100"/>
      </w:pPr>
      <w:r>
        <w:rPr>
          <w:rFonts w:hint="eastAsia"/>
        </w:rPr>
        <w:t>閉じる</w:t>
      </w:r>
    </w:p>
    <w:p w14:paraId="63F643DF" w14:textId="77777777" w:rsidR="00993487" w:rsidRPr="000F55B2" w:rsidRDefault="00993487" w:rsidP="00993487">
      <w:pPr>
        <w:ind w:left="100" w:right="100"/>
      </w:pPr>
      <w:r>
        <w:rPr>
          <w:rFonts w:hint="eastAsia"/>
        </w:rPr>
        <w:t>画面を閉じる。</w:t>
      </w:r>
    </w:p>
    <w:p w14:paraId="7996BB3E" w14:textId="77777777" w:rsidR="00993487" w:rsidRDefault="00993487" w:rsidP="00993487">
      <w:pPr>
        <w:pStyle w:val="a"/>
      </w:pPr>
      <w:bookmarkStart w:id="316" w:name="_Toc489948339"/>
      <w:r>
        <w:rPr>
          <w:rFonts w:hint="eastAsia"/>
        </w:rPr>
        <w:t>管理票検索</w:t>
      </w:r>
      <w:bookmarkEnd w:id="316"/>
    </w:p>
    <w:p w14:paraId="269A35AE" w14:textId="77777777" w:rsidR="00993487" w:rsidRDefault="00993487" w:rsidP="00993487">
      <w:pPr>
        <w:pStyle w:val="2"/>
        <w:spacing w:before="180" w:after="180"/>
        <w:ind w:left="667" w:right="100" w:hanging="425"/>
      </w:pPr>
      <w:bookmarkStart w:id="317" w:name="_Toc489433900"/>
      <w:bookmarkStart w:id="318" w:name="_Toc489948340"/>
      <w:r w:rsidRPr="00CE60E3">
        <w:rPr>
          <w:rFonts w:hint="eastAsia"/>
        </w:rPr>
        <w:t>画面遷移</w:t>
      </w:r>
      <w:bookmarkEnd w:id="317"/>
      <w:bookmarkEnd w:id="318"/>
    </w:p>
    <w:p w14:paraId="050A2D4E" w14:textId="77777777" w:rsidR="00993487" w:rsidRDefault="00993487" w:rsidP="00993487">
      <w:pPr>
        <w:pStyle w:val="3"/>
        <w:spacing w:before="180" w:after="180"/>
        <w:ind w:right="100" w:hanging="425"/>
      </w:pPr>
      <w:r>
        <w:rPr>
          <w:rFonts w:hint="eastAsia"/>
        </w:rPr>
        <w:t>管理票検索画面遷移</w:t>
      </w:r>
    </w:p>
    <w:p w14:paraId="7278BBAF" w14:textId="77777777" w:rsidR="00993487" w:rsidRDefault="006275DB" w:rsidP="00993487">
      <w:pPr>
        <w:widowControl/>
        <w:snapToGrid/>
        <w:ind w:leftChars="0" w:left="0" w:rightChars="0" w:right="0"/>
      </w:pPr>
      <w:r>
        <w:pict w14:anchorId="6A6B4D98">
          <v:group id="_x0000_s3615" editas="canvas" style="width:510.25pt;height:215.7pt;mso-position-horizontal-relative:char;mso-position-vertical-relative:line" coordorigin="1134,1968" coordsize="10205,4314">
            <o:lock v:ext="edit" aspectratio="t"/>
            <v:shape id="_x0000_s3616" type="#_x0000_t75" style="position:absolute;left:1134;top:1968;width:10205;height:4314" o:preferrelative="f">
              <v:fill o:detectmouseclick="t"/>
              <v:path o:extrusionok="t" o:connecttype="none"/>
              <o:lock v:ext="edit" text="t"/>
            </v:shape>
            <v:shape id="Text Box 216" o:spid="_x0000_s3617" type="#_x0000_t202" style="position:absolute;left:1487;top:2193;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LW19A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" filled="f" strokecolor="black [3213]">
              <v:textbox inset="2.16pt,1.44pt,2.16pt,0">
                <w:txbxContent>
                  <w:p w14:paraId="4F201B10" w14:textId="77777777" w:rsidR="00945770" w:rsidRDefault="00945770" w:rsidP="00993487">
                    <w:pPr>
                      <w:pStyle w:val="Web"/>
                      <w:spacing w:before="0" w:beforeAutospacing="0" w:after="0" w:afterAutospacing="0" w:line="240" w:lineRule="exact"/>
                      <w:ind w:left="102" w:right="102"/>
                      <w:jc w:val="center"/>
                    </w:pPr>
                    <w:r>
                      <w:rPr>
                        <w:rFonts w:cstheme="minorBidi" w:hint="eastAsia"/>
                        <w:color w:val="000000"/>
                        <w:sz w:val="16"/>
                        <w:szCs w:val="16"/>
                      </w:rPr>
                      <w:t>KKS00001</w:t>
                    </w:r>
                  </w:p>
                  <w:p w14:paraId="1DBB1579" w14:textId="77777777" w:rsidR="00945770" w:rsidRDefault="00945770" w:rsidP="00993487">
                    <w:pPr>
                      <w:pStyle w:val="Web"/>
                      <w:spacing w:before="0" w:beforeAutospacing="0" w:after="0" w:afterAutospacing="0" w:line="240" w:lineRule="exact"/>
                      <w:ind w:left="102" w:right="102"/>
                      <w:jc w:val="center"/>
                    </w:pPr>
                    <w:r>
                      <w:rPr>
                        <w:rFonts w:cstheme="minorBidi" w:hint="eastAsia"/>
                        <w:color w:val="000000"/>
                        <w:sz w:val="16"/>
                        <w:szCs w:val="16"/>
                      </w:rPr>
                      <w:t>ログイン画面</w:t>
                    </w:r>
                  </w:p>
                  <w:p w14:paraId="2D338293" w14:textId="77777777" w:rsidR="00945770" w:rsidRDefault="00945770" w:rsidP="00993487">
                    <w:pPr>
                      <w:pStyle w:val="Web"/>
                      <w:spacing w:before="0" w:beforeAutospacing="0" w:after="0" w:afterAutospacing="0" w:line="240" w:lineRule="exact"/>
                      <w:ind w:left="102" w:right="102"/>
                      <w:jc w:val="center"/>
                    </w:pPr>
                  </w:p>
                </w:txbxContent>
              </v:textbox>
            </v:shape>
            <v:shape id="Text Box 216" o:spid="_x0000_s3618" type="#_x0000_t202" style="position:absolute;left:1487;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9g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" filled="f" strokecolor="black [3213]">
              <v:textbox inset="2.16pt,1.44pt,2.16pt,0">
                <w:txbxContent>
                  <w:p w14:paraId="220C7F51" w14:textId="77777777" w:rsidR="00945770" w:rsidRDefault="00945770" w:rsidP="00993487">
                    <w:pPr>
                      <w:pStyle w:val="Web"/>
                      <w:spacing w:before="0" w:beforeAutospacing="0" w:after="0" w:afterAutospacing="0" w:line="240" w:lineRule="exact"/>
                      <w:ind w:left="102" w:right="102"/>
                      <w:jc w:val="center"/>
                    </w:pPr>
                    <w:r>
                      <w:rPr>
                        <w:rFonts w:cstheme="minorBidi" w:hint="eastAsia"/>
                        <w:color w:val="000000"/>
                        <w:sz w:val="16"/>
                        <w:szCs w:val="16"/>
                      </w:rPr>
                      <w:t>KKS00010</w:t>
                    </w:r>
                  </w:p>
                  <w:p w14:paraId="547D049E" w14:textId="77777777" w:rsidR="00945770" w:rsidRDefault="00945770" w:rsidP="00993487">
                    <w:pPr>
                      <w:pStyle w:val="Web"/>
                      <w:spacing w:before="0" w:beforeAutospacing="0" w:after="0" w:afterAutospacing="0" w:line="240" w:lineRule="exact"/>
                      <w:ind w:left="102" w:right="102"/>
                      <w:jc w:val="center"/>
                    </w:pPr>
                    <w:r>
                      <w:rPr>
                        <w:rFonts w:cstheme="minorBidi" w:hint="eastAsia"/>
                        <w:color w:val="000000"/>
                        <w:sz w:val="16"/>
                        <w:szCs w:val="16"/>
                      </w:rPr>
                      <w:t>メインメニュー</w:t>
                    </w:r>
                  </w:p>
                </w:txbxContent>
              </v:textbox>
            </v:shape>
            <v:shape id="_x0000_s3619" type="#_x0000_t32" style="position:absolute;left:2229;top:3423;width:421;height:2;rotation:90" o:connectortype="elbow" adj="-125188,-1,-125188">
              <v:stroke endarrow="block"/>
            </v:shape>
            <v:shape id="_x0000_s3620" type="#_x0000_t32" style="position:absolute;left:3392;top:4144;width:492;height:2" o:connectortype="elbow" adj="-148917,-1,-148917">
              <v:stroke endarrow="block"/>
            </v:shape>
            <v:shape id="_x0000_s3621" type="#_x0000_t34" style="position:absolute;left:4616;top:4875;width:444;height:1;rotation:90" o:connectortype="elbow" adj=",-205092000,-235557">
              <v:stroke endarrow="block"/>
            </v:shape>
            <v:shape id="_x0000_s3622" type="#_x0000_t32" style="position:absolute;left:8177;top:2703;width:563;height:1" o:connectortype="elbow" adj="-313871,-1,-313871">
              <v:stroke endarrow="block"/>
            </v:shape>
            <v:shape id="_x0000_s3623" type="#_x0000_t33" style="position:absolute;left:5089;top:2452;width:931;height:1434;rotation:270" o:connectortype="elbow" adj="-112223,-56356,-112223">
              <v:stroke endarrow="block"/>
            </v:shape>
            <v:shape id="Text Box 216" o:spid="_x0000_s3624" type="#_x0000_t202" style="position:absolute;left:3884;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" filled="f" strokecolor="black [3213]">
              <v:textbox inset="2.16pt,1.44pt,2.16pt,0">
                <w:txbxContent>
                  <w:p w14:paraId="0022749D" w14:textId="77777777" w:rsidR="00945770" w:rsidRDefault="00945770" w:rsidP="00993487">
                    <w:pPr>
                      <w:pStyle w:val="Web"/>
                      <w:spacing w:before="0" w:beforeAutospacing="0" w:after="0" w:afterAutospacing="0" w:line="240" w:lineRule="exact"/>
                      <w:ind w:left="102" w:right="102"/>
                      <w:jc w:val="center"/>
                      <w:rPr>
                        <w:rFonts w:cstheme="minorBidi"/>
                        <w:color w:val="000000"/>
                        <w:sz w:val="16"/>
                        <w:szCs w:val="16"/>
                      </w:rPr>
                    </w:pPr>
                    <w:r w:rsidRPr="00EB336D">
                      <w:rPr>
                        <w:rFonts w:cstheme="minorBidi"/>
                        <w:color w:val="000000"/>
                        <w:sz w:val="16"/>
                        <w:szCs w:val="16"/>
                      </w:rPr>
                      <w:t>TCS04010</w:t>
                    </w:r>
                  </w:p>
                  <w:p w14:paraId="44E0621C" w14:textId="77777777" w:rsidR="00945770" w:rsidRPr="004A6EE0" w:rsidRDefault="00945770" w:rsidP="00993487">
                    <w:pPr>
                      <w:pStyle w:val="Web"/>
                      <w:spacing w:before="0" w:beforeAutospacing="0" w:after="0" w:afterAutospacing="0" w:line="240" w:lineRule="exact"/>
                      <w:ind w:left="102" w:right="102"/>
                      <w:jc w:val="center"/>
                    </w:pPr>
                    <w:r w:rsidRPr="00EB336D">
                      <w:rPr>
                        <w:rFonts w:cstheme="minorBidi" w:hint="eastAsia"/>
                        <w:color w:val="000000"/>
                        <w:sz w:val="16"/>
                        <w:szCs w:val="16"/>
                      </w:rPr>
                      <w:t>管理票検索結果</w:t>
                    </w:r>
                  </w:p>
                </w:txbxContent>
              </v:textbox>
            </v:shape>
            <v:shape id="Text Box 216" o:spid="_x0000_s3625" type="#_x0000_t202" style="position:absolute;left:8740;top:2193;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" filled="f" strokecolor="black [3213]">
              <v:textbox inset="2.16pt,1.44pt,2.16pt,0">
                <w:txbxContent>
                  <w:p w14:paraId="4FB661DE" w14:textId="77777777" w:rsidR="00945770" w:rsidRDefault="00945770" w:rsidP="00993487">
                    <w:pPr>
                      <w:pStyle w:val="Web"/>
                      <w:spacing w:before="0" w:beforeAutospacing="0" w:after="0" w:afterAutospacing="0" w:line="240" w:lineRule="exact"/>
                      <w:ind w:left="102" w:right="102"/>
                      <w:jc w:val="center"/>
                      <w:rPr>
                        <w:rFonts w:cstheme="minorBidi"/>
                        <w:sz w:val="16"/>
                        <w:szCs w:val="16"/>
                      </w:rPr>
                    </w:pPr>
                    <w:r>
                      <w:rPr>
                        <w:rFonts w:cstheme="minorBidi"/>
                        <w:sz w:val="16"/>
                        <w:szCs w:val="16"/>
                      </w:rPr>
                      <w:t>TCS0</w:t>
                    </w:r>
                    <w:r>
                      <w:rPr>
                        <w:rFonts w:cstheme="minorBidi" w:hint="eastAsia"/>
                        <w:sz w:val="16"/>
                        <w:szCs w:val="16"/>
                      </w:rPr>
                      <w:t>4</w:t>
                    </w:r>
                    <w:r w:rsidRPr="004A6EE0">
                      <w:rPr>
                        <w:rFonts w:cstheme="minorBidi"/>
                        <w:sz w:val="16"/>
                        <w:szCs w:val="16"/>
                      </w:rPr>
                      <w:t>030</w:t>
                    </w:r>
                  </w:p>
                  <w:p w14:paraId="22D55D23" w14:textId="77777777" w:rsidR="00945770" w:rsidRPr="002313EC" w:rsidRDefault="00945770" w:rsidP="00993487">
                    <w:pPr>
                      <w:pStyle w:val="Web"/>
                      <w:spacing w:before="0" w:beforeAutospacing="0" w:after="0" w:afterAutospacing="0" w:line="240" w:lineRule="exact"/>
                      <w:ind w:left="102" w:right="102"/>
                      <w:jc w:val="center"/>
                    </w:pPr>
                    <w:r w:rsidRPr="00EB336D">
                      <w:rPr>
                        <w:rFonts w:cstheme="minorBidi" w:hint="eastAsia"/>
                        <w:sz w:val="16"/>
                        <w:szCs w:val="16"/>
                      </w:rPr>
                      <w:t>検索条件名設定</w:t>
                    </w:r>
                  </w:p>
                </w:txbxContent>
              </v:textbox>
            </v:shape>
            <v:shape id="Text Box 216" o:spid="_x0000_s3626" type="#_x0000_t202" style="position:absolute;left:6272;top:2193;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" filled="f" strokecolor="black [3213]">
              <v:textbox inset="2.16pt,1.44pt,2.16pt,0">
                <w:txbxContent>
                  <w:p w14:paraId="6134C49C" w14:textId="77777777" w:rsidR="00945770" w:rsidRDefault="00945770" w:rsidP="00993487">
                    <w:pPr>
                      <w:pStyle w:val="Web"/>
                      <w:spacing w:before="0" w:beforeAutospacing="0" w:after="0" w:afterAutospacing="0" w:line="240" w:lineRule="exact"/>
                      <w:ind w:left="102" w:right="102"/>
                      <w:jc w:val="center"/>
                    </w:pPr>
                    <w:r w:rsidRPr="00EB336D">
                      <w:rPr>
                        <w:rFonts w:cstheme="minorBidi"/>
                        <w:color w:val="000000"/>
                        <w:sz w:val="16"/>
                        <w:szCs w:val="16"/>
                      </w:rPr>
                      <w:t>TCS04020</w:t>
                    </w:r>
                  </w:p>
                  <w:p w14:paraId="40679194" w14:textId="77777777" w:rsidR="00945770" w:rsidRDefault="00945770" w:rsidP="00993487">
                    <w:pPr>
                      <w:pStyle w:val="Web"/>
                      <w:spacing w:before="0" w:beforeAutospacing="0" w:after="0" w:afterAutospacing="0" w:line="240" w:lineRule="exact"/>
                      <w:ind w:left="102" w:right="102"/>
                      <w:jc w:val="center"/>
                    </w:pPr>
                    <w:r>
                      <w:rPr>
                        <w:rFonts w:cstheme="minorBidi" w:hint="eastAsia"/>
                        <w:color w:val="000000"/>
                        <w:sz w:val="16"/>
                        <w:szCs w:val="16"/>
                      </w:rPr>
                      <w:t>管理票検索</w:t>
                    </w:r>
                  </w:p>
                </w:txbxContent>
              </v:textbox>
            </v:shape>
            <v:shape id="Text Box 216" o:spid="_x0000_s3627" type="#_x0000_t202" style="position:absolute;left:3884;top:5098;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" filled="f" strokecolor="black [3213]">
              <v:textbox inset="2.16pt,1.44pt,2.16pt,0">
                <w:txbxContent>
                  <w:p w14:paraId="5F179D8F" w14:textId="77777777" w:rsidR="00945770" w:rsidRDefault="00945770" w:rsidP="00993487">
                    <w:pPr>
                      <w:pStyle w:val="Web"/>
                      <w:spacing w:before="0" w:beforeAutospacing="0" w:after="0" w:afterAutospacing="0" w:line="240" w:lineRule="exact"/>
                      <w:ind w:left="102" w:right="102"/>
                      <w:jc w:val="center"/>
                      <w:rPr>
                        <w:rFonts w:cstheme="minorBidi"/>
                        <w:sz w:val="16"/>
                        <w:szCs w:val="16"/>
                      </w:rPr>
                    </w:pPr>
                    <w:r w:rsidRPr="004A6EE0">
                      <w:rPr>
                        <w:rFonts w:cstheme="minorBidi"/>
                        <w:sz w:val="16"/>
                        <w:szCs w:val="16"/>
                      </w:rPr>
                      <w:t>TCS01021</w:t>
                    </w:r>
                  </w:p>
                  <w:p w14:paraId="28045B0E" w14:textId="77777777" w:rsidR="00945770" w:rsidRPr="002313EC" w:rsidRDefault="00945770" w:rsidP="00993487">
                    <w:pPr>
                      <w:pStyle w:val="Web"/>
                      <w:spacing w:before="0" w:beforeAutospacing="0" w:after="0" w:afterAutospacing="0" w:line="240" w:lineRule="exact"/>
                      <w:ind w:left="102" w:right="102"/>
                      <w:jc w:val="center"/>
                    </w:pPr>
                    <w:r w:rsidRPr="004A6EE0">
                      <w:rPr>
                        <w:rFonts w:cstheme="minorBidi" w:hint="eastAsia"/>
                        <w:sz w:val="16"/>
                        <w:szCs w:val="16"/>
                      </w:rPr>
                      <w:t>試験車情報</w:t>
                    </w:r>
                  </w:p>
                </w:txbxContent>
              </v:textbox>
            </v:shape>
            <v:shape id="_x0000_s3628" type="#_x0000_t33" style="position:absolute;left:5789;top:3213;width:3904;height:931;flip:y" o:connectortype="elbow" adj="-32051,208460,-32051">
              <v:stroke endarrow="block"/>
            </v:shape>
            <w10:anchorlock/>
          </v:group>
        </w:pict>
      </w:r>
    </w:p>
    <w:p w14:paraId="1CC52B2D" w14:textId="77777777" w:rsidR="00993487" w:rsidRDefault="00993487" w:rsidP="00993487">
      <w:pPr>
        <w:widowControl/>
        <w:snapToGrid/>
        <w:ind w:leftChars="0" w:left="0" w:rightChars="0" w:right="0"/>
      </w:pPr>
    </w:p>
    <w:p w14:paraId="531627E7" w14:textId="77777777" w:rsidR="00993487" w:rsidRPr="00EB336D" w:rsidRDefault="00993487" w:rsidP="00993487">
      <w:pPr>
        <w:widowControl/>
        <w:snapToGrid/>
        <w:ind w:leftChars="0" w:left="0" w:rightChars="0" w:right="0"/>
      </w:pPr>
    </w:p>
    <w:p w14:paraId="1405987F" w14:textId="77777777" w:rsidR="00993487" w:rsidRPr="00ED3550" w:rsidRDefault="00993487" w:rsidP="00993487">
      <w:pPr>
        <w:ind w:left="100" w:right="100"/>
      </w:pPr>
    </w:p>
    <w:p w14:paraId="35B7EFDE" w14:textId="77777777" w:rsidR="00993487" w:rsidRDefault="00993487" w:rsidP="00993487">
      <w:pPr>
        <w:pStyle w:val="2"/>
        <w:spacing w:before="180" w:after="180"/>
        <w:ind w:left="667" w:right="100" w:hanging="425"/>
      </w:pPr>
      <w:bookmarkStart w:id="319" w:name="_Toc489433905"/>
      <w:bookmarkStart w:id="320" w:name="_Toc489948341"/>
      <w:r>
        <w:rPr>
          <w:rFonts w:hint="eastAsia"/>
        </w:rPr>
        <w:lastRenderedPageBreak/>
        <w:t>管理票検索結果画面</w:t>
      </w:r>
      <w:bookmarkEnd w:id="319"/>
      <w:bookmarkEnd w:id="320"/>
    </w:p>
    <w:p w14:paraId="6C79E62C" w14:textId="2AE4FDA3" w:rsidR="00993487" w:rsidRDefault="00874C32" w:rsidP="00993487">
      <w:pPr>
        <w:ind w:left="100" w:right="100"/>
      </w:pPr>
      <w:r>
        <w:rPr>
          <w:noProof/>
        </w:rPr>
        <w:drawing>
          <wp:inline distT="0" distB="0" distL="0" distR="0" wp14:anchorId="2DE32E08" wp14:editId="7F69BE3F">
            <wp:extent cx="5612130" cy="3274060"/>
            <wp:effectExtent l="0" t="0" r="7620" b="254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3274060"/>
                    </a:xfrm>
                    <a:prstGeom prst="rect">
                      <a:avLst/>
                    </a:prstGeom>
                  </pic:spPr>
                </pic:pic>
              </a:graphicData>
            </a:graphic>
          </wp:inline>
        </w:drawing>
      </w:r>
    </w:p>
    <w:p w14:paraId="1B800D9D" w14:textId="77777777" w:rsidR="00993487" w:rsidRDefault="00993487" w:rsidP="00993487">
      <w:pPr>
        <w:ind w:left="100" w:right="100"/>
      </w:pPr>
    </w:p>
    <w:p w14:paraId="1A96FB9B" w14:textId="77777777" w:rsidR="00993487" w:rsidRPr="00362A5A" w:rsidRDefault="00993487" w:rsidP="00993487">
      <w:pPr>
        <w:pStyle w:val="3"/>
        <w:spacing w:before="180" w:after="180"/>
        <w:ind w:right="100" w:hanging="425"/>
      </w:pPr>
      <w:bookmarkStart w:id="321" w:name="_Toc489433906"/>
      <w:r>
        <w:rPr>
          <w:rFonts w:hint="eastAsia"/>
        </w:rPr>
        <w:t>機能</w:t>
      </w:r>
      <w:bookmarkEnd w:id="321"/>
    </w:p>
    <w:p w14:paraId="2D3F2C4C" w14:textId="77777777" w:rsidR="00993487" w:rsidRDefault="00993487" w:rsidP="00993487">
      <w:pPr>
        <w:ind w:left="100" w:right="100"/>
      </w:pPr>
      <w:r>
        <w:rPr>
          <w:rFonts w:hint="eastAsia"/>
        </w:rPr>
        <w:t>試験車を各種条件で検索する。</w:t>
      </w:r>
    </w:p>
    <w:p w14:paraId="6B9321EB" w14:textId="77777777" w:rsidR="00993487" w:rsidRDefault="00993487" w:rsidP="00993487">
      <w:pPr>
        <w:ind w:left="100" w:right="100"/>
      </w:pPr>
    </w:p>
    <w:p w14:paraId="06892B10" w14:textId="77777777" w:rsidR="00993487" w:rsidRPr="00362A5A" w:rsidRDefault="00993487" w:rsidP="00993487">
      <w:pPr>
        <w:pStyle w:val="3"/>
        <w:spacing w:before="180" w:after="180"/>
        <w:ind w:right="100" w:hanging="425"/>
      </w:pPr>
      <w:bookmarkStart w:id="322" w:name="_Toc489433907"/>
      <w:r>
        <w:rPr>
          <w:rFonts w:hint="eastAsia"/>
        </w:rPr>
        <w:t>画面表示</w:t>
      </w:r>
      <w:bookmarkEnd w:id="322"/>
    </w:p>
    <w:p w14:paraId="5745AD7F" w14:textId="77777777" w:rsidR="00993487" w:rsidRDefault="00993487" w:rsidP="00993487">
      <w:pPr>
        <w:pStyle w:val="a4"/>
        <w:numPr>
          <w:ilvl w:val="0"/>
          <w:numId w:val="10"/>
        </w:numPr>
        <w:ind w:leftChars="0" w:right="100"/>
      </w:pPr>
      <w:r>
        <w:rPr>
          <w:rFonts w:hint="eastAsia"/>
        </w:rPr>
        <w:t>メインメニュー画面：管理票検索ボタン</w:t>
      </w:r>
    </w:p>
    <w:p w14:paraId="271DD32E" w14:textId="77777777" w:rsidR="00993487" w:rsidRPr="00516178" w:rsidRDefault="00993487" w:rsidP="00993487">
      <w:pPr>
        <w:pStyle w:val="a4"/>
        <w:numPr>
          <w:ilvl w:val="0"/>
          <w:numId w:val="10"/>
        </w:numPr>
        <w:ind w:leftChars="0" w:right="100"/>
      </w:pPr>
      <w:r>
        <w:rPr>
          <w:rFonts w:hint="eastAsia"/>
        </w:rPr>
        <w:t>メニューバー：「メニュー」</w:t>
      </w:r>
      <w:r>
        <w:rPr>
          <w:rFonts w:hint="eastAsia"/>
        </w:rPr>
        <w:t>-</w:t>
      </w:r>
      <w:r>
        <w:rPr>
          <w:rFonts w:hint="eastAsia"/>
        </w:rPr>
        <w:t>「管理票検索」</w:t>
      </w:r>
    </w:p>
    <w:p w14:paraId="3E3B50B8" w14:textId="77777777" w:rsidR="00993487" w:rsidRDefault="00993487" w:rsidP="00993487">
      <w:pPr>
        <w:pStyle w:val="3"/>
        <w:spacing w:before="180" w:after="180"/>
        <w:ind w:right="100" w:hanging="425"/>
      </w:pPr>
      <w:bookmarkStart w:id="323" w:name="_Toc489433908"/>
      <w:r>
        <w:rPr>
          <w:rFonts w:hint="eastAsia"/>
        </w:rPr>
        <w:t>表示項目</w:t>
      </w:r>
      <w:bookmarkEnd w:id="323"/>
    </w:p>
    <w:p w14:paraId="049487DA" w14:textId="77777777" w:rsidR="00993487" w:rsidRDefault="00993487" w:rsidP="00993487">
      <w:pPr>
        <w:ind w:left="100" w:right="100"/>
      </w:pPr>
      <w:r>
        <w:rPr>
          <w:rFonts w:hint="eastAsia"/>
        </w:rPr>
        <w:t>出力権限必須</w:t>
      </w:r>
    </w:p>
    <w:p w14:paraId="512C63FA" w14:textId="77777777" w:rsidR="00993487" w:rsidRDefault="00993487" w:rsidP="00993487">
      <w:pPr>
        <w:ind w:left="100" w:right="100" w:firstLineChars="100" w:firstLine="200"/>
      </w:pPr>
      <w:r>
        <w:rPr>
          <w:rFonts w:hint="eastAsia"/>
        </w:rPr>
        <w:t>・</w:t>
      </w:r>
      <w:r w:rsidRPr="00AF6194">
        <w:rPr>
          <w:rFonts w:hint="eastAsia"/>
        </w:rPr>
        <w:t>エクセル出力</w:t>
      </w:r>
    </w:p>
    <w:p w14:paraId="2F0446FD" w14:textId="77777777" w:rsidR="00993487" w:rsidRDefault="00993487" w:rsidP="00993487">
      <w:pPr>
        <w:pStyle w:val="3"/>
        <w:spacing w:before="180" w:after="180"/>
        <w:ind w:right="100" w:hanging="425"/>
      </w:pPr>
      <w:bookmarkStart w:id="324" w:name="_Toc489433909"/>
      <w:r>
        <w:rPr>
          <w:rFonts w:hint="eastAsia"/>
        </w:rPr>
        <w:t>操作</w:t>
      </w:r>
      <w:bookmarkEnd w:id="324"/>
    </w:p>
    <w:p w14:paraId="5224113B" w14:textId="77777777" w:rsidR="00993487" w:rsidRPr="00362A5A" w:rsidRDefault="00993487" w:rsidP="00993487">
      <w:pPr>
        <w:pStyle w:val="4"/>
        <w:spacing w:before="180" w:after="180"/>
        <w:ind w:left="100" w:right="100"/>
      </w:pPr>
      <w:r w:rsidRPr="00AF6194">
        <w:rPr>
          <w:rFonts w:hint="eastAsia"/>
        </w:rPr>
        <w:t>検索条件</w:t>
      </w:r>
    </w:p>
    <w:p w14:paraId="4CB5DC8C" w14:textId="77777777" w:rsidR="00993487" w:rsidRDefault="00993487" w:rsidP="00993487">
      <w:pPr>
        <w:ind w:left="100" w:right="100"/>
      </w:pPr>
      <w:r>
        <w:rPr>
          <w:rFonts w:hint="eastAsia"/>
        </w:rPr>
        <w:t>検索条件を非表示にし、一覧の表示エリアを拡大する。</w:t>
      </w:r>
    </w:p>
    <w:p w14:paraId="77DAD813" w14:textId="77777777" w:rsidR="00993487" w:rsidRDefault="00993487" w:rsidP="00993487">
      <w:pPr>
        <w:ind w:left="100" w:right="100"/>
      </w:pPr>
      <w:r>
        <w:rPr>
          <w:rFonts w:hint="eastAsia"/>
        </w:rPr>
        <w:t>再度クリックすることで検索条件を表示する。</w:t>
      </w:r>
    </w:p>
    <w:p w14:paraId="21A03C5A" w14:textId="77777777" w:rsidR="00993487" w:rsidRPr="00362A5A" w:rsidRDefault="00993487" w:rsidP="00993487">
      <w:pPr>
        <w:pStyle w:val="4"/>
        <w:spacing w:before="180" w:after="180"/>
        <w:ind w:left="100" w:right="100"/>
      </w:pPr>
      <w:r>
        <w:rPr>
          <w:rFonts w:hint="eastAsia"/>
        </w:rPr>
        <w:t>保存済み検索条件</w:t>
      </w:r>
    </w:p>
    <w:p w14:paraId="1B380E75" w14:textId="77777777" w:rsidR="00993487" w:rsidRDefault="00993487" w:rsidP="00993487">
      <w:pPr>
        <w:ind w:left="100" w:right="100"/>
      </w:pPr>
      <w:r>
        <w:rPr>
          <w:rFonts w:hint="eastAsia"/>
        </w:rPr>
        <w:t>保存済みの検索条件で試験車を検索する。</w:t>
      </w:r>
    </w:p>
    <w:p w14:paraId="508F561A" w14:textId="77777777" w:rsidR="00993487" w:rsidRPr="00362A5A" w:rsidRDefault="00993487" w:rsidP="00993487">
      <w:pPr>
        <w:pStyle w:val="4"/>
        <w:spacing w:before="180" w:after="180"/>
        <w:ind w:left="100" w:right="100"/>
      </w:pPr>
      <w:r>
        <w:rPr>
          <w:rFonts w:hint="eastAsia"/>
        </w:rPr>
        <w:t>他ユーザーの条件も表示</w:t>
      </w:r>
    </w:p>
    <w:p w14:paraId="25E6F4BF" w14:textId="77777777" w:rsidR="00993487" w:rsidRDefault="00993487" w:rsidP="00993487">
      <w:pPr>
        <w:ind w:left="100" w:right="100"/>
      </w:pPr>
      <w:r>
        <w:rPr>
          <w:rFonts w:hint="eastAsia"/>
        </w:rPr>
        <w:t>選択時は他のユーザーが作成した検索条件も保存済み検索条件で選択可能にする。</w:t>
      </w:r>
    </w:p>
    <w:p w14:paraId="2847F9F0" w14:textId="77777777" w:rsidR="00993487" w:rsidRPr="00362A5A" w:rsidRDefault="00993487" w:rsidP="00993487">
      <w:pPr>
        <w:pStyle w:val="4"/>
        <w:spacing w:before="180" w:after="180"/>
        <w:ind w:left="100" w:right="100"/>
      </w:pPr>
      <w:r>
        <w:rPr>
          <w:rFonts w:hint="eastAsia"/>
        </w:rPr>
        <w:t>検索画面</w:t>
      </w:r>
    </w:p>
    <w:p w14:paraId="6C4C28A7" w14:textId="77777777" w:rsidR="00993487" w:rsidRDefault="00993487" w:rsidP="00993487">
      <w:pPr>
        <w:ind w:left="100" w:right="100"/>
      </w:pPr>
      <w:r>
        <w:rPr>
          <w:rFonts w:hint="eastAsia"/>
        </w:rPr>
        <w:t>管理票検索画面を表示する。</w:t>
      </w:r>
    </w:p>
    <w:p w14:paraId="40C07EE9" w14:textId="77777777" w:rsidR="00993487" w:rsidRPr="00362A5A" w:rsidRDefault="00993487" w:rsidP="00993487">
      <w:pPr>
        <w:pStyle w:val="4"/>
        <w:spacing w:before="180" w:after="180"/>
        <w:ind w:left="100" w:right="100"/>
      </w:pPr>
      <w:r>
        <w:rPr>
          <w:rFonts w:hint="eastAsia"/>
        </w:rPr>
        <w:lastRenderedPageBreak/>
        <w:t>設定の保存</w:t>
      </w:r>
    </w:p>
    <w:p w14:paraId="33D18E62" w14:textId="77777777" w:rsidR="00993487" w:rsidRDefault="00993487" w:rsidP="00993487">
      <w:pPr>
        <w:ind w:left="100" w:right="100"/>
      </w:pPr>
      <w:r>
        <w:rPr>
          <w:rFonts w:hint="eastAsia"/>
        </w:rPr>
        <w:t>検索条件名設定画面を表示する。</w:t>
      </w:r>
    </w:p>
    <w:p w14:paraId="095001FF" w14:textId="77777777" w:rsidR="00993487" w:rsidRPr="00362A5A" w:rsidRDefault="00993487" w:rsidP="00993487">
      <w:pPr>
        <w:pStyle w:val="4"/>
        <w:spacing w:before="180" w:after="180"/>
        <w:ind w:left="100" w:right="100"/>
      </w:pPr>
      <w:r>
        <w:rPr>
          <w:rFonts w:hint="eastAsia"/>
        </w:rPr>
        <w:t>試験車使用履歴</w:t>
      </w:r>
    </w:p>
    <w:p w14:paraId="5D69568C" w14:textId="77777777" w:rsidR="00993487" w:rsidRDefault="00993487" w:rsidP="00993487">
      <w:pPr>
        <w:ind w:left="100" w:right="100"/>
      </w:pPr>
      <w:r>
        <w:rPr>
          <w:rFonts w:hint="eastAsia"/>
        </w:rPr>
        <w:t>選択した試験車の試験車使用履歴画面を表示する。</w:t>
      </w:r>
    </w:p>
    <w:p w14:paraId="2D2A1A91" w14:textId="77777777" w:rsidR="00993487" w:rsidRPr="00362A5A" w:rsidRDefault="00993487" w:rsidP="00993487">
      <w:pPr>
        <w:pStyle w:val="4"/>
        <w:spacing w:before="180" w:after="180"/>
        <w:ind w:left="100" w:right="100"/>
      </w:pPr>
      <w:r w:rsidRPr="002E1521">
        <w:rPr>
          <w:rFonts w:hint="eastAsia"/>
        </w:rPr>
        <w:t>並び替え</w:t>
      </w:r>
    </w:p>
    <w:p w14:paraId="434A011F" w14:textId="77777777" w:rsidR="00993487" w:rsidRDefault="00993487" w:rsidP="00993487">
      <w:pPr>
        <w:ind w:left="100" w:right="100"/>
      </w:pPr>
      <w:r w:rsidRPr="002E1521">
        <w:rPr>
          <w:rFonts w:hint="eastAsia"/>
        </w:rPr>
        <w:t>ソート指定画面で一覧に表示されているデータの並び順を設定する。</w:t>
      </w:r>
    </w:p>
    <w:p w14:paraId="0919D0F1" w14:textId="77777777" w:rsidR="00993487" w:rsidRPr="00362A5A" w:rsidRDefault="00993487" w:rsidP="00993487">
      <w:pPr>
        <w:pStyle w:val="4"/>
        <w:spacing w:before="180" w:after="180"/>
        <w:ind w:left="100" w:right="100"/>
      </w:pPr>
      <w:r>
        <w:rPr>
          <w:rFonts w:hint="eastAsia"/>
        </w:rPr>
        <w:t>エクセル出力</w:t>
      </w:r>
    </w:p>
    <w:p w14:paraId="3E715663" w14:textId="77777777" w:rsidR="00993487" w:rsidRDefault="00993487" w:rsidP="00993487">
      <w:pPr>
        <w:ind w:left="100" w:right="100"/>
      </w:pPr>
      <w:r w:rsidRPr="002E1521">
        <w:rPr>
          <w:rFonts w:hint="eastAsia"/>
        </w:rPr>
        <w:t>一覧に表示されているデータをエクセルに保存する。</w:t>
      </w:r>
    </w:p>
    <w:p w14:paraId="1D0BED95" w14:textId="77777777" w:rsidR="00993487" w:rsidRPr="00362A5A" w:rsidRDefault="00993487" w:rsidP="00993487">
      <w:pPr>
        <w:pStyle w:val="4"/>
        <w:spacing w:before="180" w:after="180"/>
        <w:ind w:left="100" w:right="100"/>
      </w:pPr>
      <w:r>
        <w:rPr>
          <w:rFonts w:hint="eastAsia"/>
        </w:rPr>
        <w:t>閉じる</w:t>
      </w:r>
    </w:p>
    <w:p w14:paraId="6DA629E5" w14:textId="77777777" w:rsidR="00993487" w:rsidRPr="000054EA" w:rsidRDefault="00993487" w:rsidP="00993487">
      <w:pPr>
        <w:ind w:left="100" w:right="100"/>
      </w:pPr>
      <w:r>
        <w:rPr>
          <w:rFonts w:hint="eastAsia"/>
        </w:rPr>
        <w:t>画面を閉じる。</w:t>
      </w:r>
    </w:p>
    <w:p w14:paraId="1AA21BF2" w14:textId="77777777" w:rsidR="00993487" w:rsidRDefault="00993487" w:rsidP="00993487">
      <w:pPr>
        <w:pStyle w:val="2"/>
        <w:spacing w:before="180" w:after="180"/>
        <w:ind w:left="667" w:right="100" w:hanging="425"/>
      </w:pPr>
      <w:bookmarkStart w:id="325" w:name="_Toc489433910"/>
      <w:bookmarkStart w:id="326" w:name="_Toc489948342"/>
      <w:r>
        <w:rPr>
          <w:rFonts w:hint="eastAsia"/>
        </w:rPr>
        <w:t>管理票検索画面</w:t>
      </w:r>
      <w:bookmarkEnd w:id="325"/>
      <w:bookmarkEnd w:id="326"/>
    </w:p>
    <w:p w14:paraId="5816E02A" w14:textId="77777777" w:rsidR="00993487" w:rsidRDefault="00993487" w:rsidP="00993487">
      <w:pPr>
        <w:ind w:left="100" w:right="100"/>
      </w:pPr>
      <w:r>
        <w:rPr>
          <w:noProof/>
        </w:rPr>
        <w:drawing>
          <wp:inline distT="0" distB="0" distL="0" distR="0" wp14:anchorId="5477D219" wp14:editId="13C3E911">
            <wp:extent cx="5612130" cy="3283585"/>
            <wp:effectExtent l="0" t="0" r="7620" b="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3283585"/>
                    </a:xfrm>
                    <a:prstGeom prst="rect">
                      <a:avLst/>
                    </a:prstGeom>
                  </pic:spPr>
                </pic:pic>
              </a:graphicData>
            </a:graphic>
          </wp:inline>
        </w:drawing>
      </w:r>
    </w:p>
    <w:p w14:paraId="00A28F84" w14:textId="77777777" w:rsidR="00993487" w:rsidRDefault="00993487" w:rsidP="00993487">
      <w:pPr>
        <w:ind w:left="100" w:right="100"/>
      </w:pPr>
      <w:r>
        <w:rPr>
          <w:noProof/>
        </w:rPr>
        <w:lastRenderedPageBreak/>
        <w:drawing>
          <wp:inline distT="0" distB="0" distL="0" distR="0" wp14:anchorId="5DD0FECD" wp14:editId="35CBDF35">
            <wp:extent cx="5612130" cy="3283585"/>
            <wp:effectExtent l="0" t="0" r="762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3283585"/>
                    </a:xfrm>
                    <a:prstGeom prst="rect">
                      <a:avLst/>
                    </a:prstGeom>
                  </pic:spPr>
                </pic:pic>
              </a:graphicData>
            </a:graphic>
          </wp:inline>
        </w:drawing>
      </w:r>
    </w:p>
    <w:p w14:paraId="77686FC6" w14:textId="77777777" w:rsidR="00993487" w:rsidRDefault="00993487" w:rsidP="00993487">
      <w:pPr>
        <w:pStyle w:val="3"/>
        <w:spacing w:before="180" w:after="180"/>
        <w:ind w:right="100" w:hanging="425"/>
      </w:pPr>
      <w:bookmarkStart w:id="327" w:name="_Toc489433911"/>
      <w:r>
        <w:rPr>
          <w:rFonts w:hint="eastAsia"/>
        </w:rPr>
        <w:t>機能</w:t>
      </w:r>
      <w:bookmarkEnd w:id="327"/>
    </w:p>
    <w:p w14:paraId="7C95014D" w14:textId="77777777" w:rsidR="00993487" w:rsidRDefault="00993487" w:rsidP="00993487">
      <w:pPr>
        <w:ind w:left="100" w:right="100"/>
      </w:pPr>
      <w:r>
        <w:rPr>
          <w:rFonts w:hint="eastAsia"/>
        </w:rPr>
        <w:t>試験車を各種条件で検索ができる。</w:t>
      </w:r>
    </w:p>
    <w:p w14:paraId="7B5FF4CF" w14:textId="77777777" w:rsidR="00993487" w:rsidRPr="001416EA" w:rsidRDefault="00993487" w:rsidP="00993487">
      <w:pPr>
        <w:pStyle w:val="3"/>
        <w:spacing w:before="180" w:after="180"/>
        <w:ind w:right="100" w:hanging="425"/>
      </w:pPr>
      <w:r w:rsidRPr="001416EA">
        <w:rPr>
          <w:rFonts w:hint="eastAsia"/>
        </w:rPr>
        <w:t>画面表示</w:t>
      </w:r>
    </w:p>
    <w:p w14:paraId="2B3FA38F" w14:textId="77777777" w:rsidR="00993487" w:rsidRPr="00516178" w:rsidRDefault="00993487" w:rsidP="00993487">
      <w:pPr>
        <w:pStyle w:val="a4"/>
        <w:numPr>
          <w:ilvl w:val="0"/>
          <w:numId w:val="51"/>
        </w:numPr>
        <w:ind w:leftChars="0" w:right="100"/>
      </w:pPr>
      <w:r>
        <w:rPr>
          <w:rFonts w:hint="eastAsia"/>
        </w:rPr>
        <w:t>管理票検索結果画面：検索画面ボタン</w:t>
      </w:r>
    </w:p>
    <w:p w14:paraId="43727041" w14:textId="77777777" w:rsidR="00993487" w:rsidRDefault="00993487" w:rsidP="00993487">
      <w:pPr>
        <w:pStyle w:val="3"/>
        <w:spacing w:before="180" w:after="180"/>
        <w:ind w:right="100" w:hanging="425"/>
      </w:pPr>
      <w:r>
        <w:rPr>
          <w:rFonts w:hint="eastAsia"/>
        </w:rPr>
        <w:t>表示項目</w:t>
      </w:r>
    </w:p>
    <w:p w14:paraId="18493626" w14:textId="77777777" w:rsidR="00993487" w:rsidRDefault="00993487" w:rsidP="00993487">
      <w:pPr>
        <w:ind w:leftChars="25" w:right="100"/>
      </w:pPr>
      <w:r>
        <w:rPr>
          <w:rFonts w:hint="eastAsia"/>
        </w:rPr>
        <w:t>権限による制御なし</w:t>
      </w:r>
    </w:p>
    <w:p w14:paraId="4BAEFCB0" w14:textId="77777777" w:rsidR="00993487" w:rsidRDefault="00993487" w:rsidP="00993487">
      <w:pPr>
        <w:pStyle w:val="3"/>
        <w:spacing w:before="180" w:after="180"/>
        <w:ind w:right="100" w:hanging="425"/>
      </w:pPr>
      <w:r>
        <w:rPr>
          <w:rFonts w:hint="eastAsia"/>
        </w:rPr>
        <w:t>操作</w:t>
      </w:r>
    </w:p>
    <w:p w14:paraId="1320BE36" w14:textId="77777777" w:rsidR="00993487" w:rsidRPr="00362A5A" w:rsidRDefault="00993487" w:rsidP="00993487">
      <w:pPr>
        <w:pStyle w:val="4"/>
        <w:spacing w:before="180" w:after="180"/>
        <w:ind w:left="100" w:right="100"/>
      </w:pPr>
      <w:r>
        <w:rPr>
          <w:rFonts w:hint="eastAsia"/>
        </w:rPr>
        <w:t>保存済み検索条件</w:t>
      </w:r>
    </w:p>
    <w:p w14:paraId="6A2DE206" w14:textId="77777777" w:rsidR="00993487" w:rsidRDefault="00993487" w:rsidP="00993487">
      <w:pPr>
        <w:ind w:left="100" w:right="100"/>
      </w:pPr>
      <w:r>
        <w:rPr>
          <w:rFonts w:hint="eastAsia"/>
        </w:rPr>
        <w:t>保存済みの検索条件を一覧に表示する。</w:t>
      </w:r>
    </w:p>
    <w:p w14:paraId="7D44FA29" w14:textId="77777777" w:rsidR="00993487" w:rsidRPr="00362A5A" w:rsidRDefault="00993487" w:rsidP="00993487">
      <w:pPr>
        <w:pStyle w:val="4"/>
        <w:spacing w:before="180" w:after="180"/>
        <w:ind w:left="100" w:right="100"/>
      </w:pPr>
      <w:r>
        <w:rPr>
          <w:rFonts w:hint="eastAsia"/>
        </w:rPr>
        <w:t>他ユーザーの条件も表示</w:t>
      </w:r>
    </w:p>
    <w:p w14:paraId="5A3DEC02" w14:textId="77777777" w:rsidR="00993487" w:rsidRDefault="00993487" w:rsidP="00993487">
      <w:pPr>
        <w:ind w:left="100" w:right="100"/>
      </w:pPr>
      <w:r>
        <w:rPr>
          <w:rFonts w:hint="eastAsia"/>
        </w:rPr>
        <w:t>選択時は他のユーザーが作成した検索条件も保存済み検索条件で選択可能にする。</w:t>
      </w:r>
    </w:p>
    <w:p w14:paraId="1493DEF9" w14:textId="77777777" w:rsidR="00993487" w:rsidRPr="00362A5A" w:rsidRDefault="00993487" w:rsidP="00993487">
      <w:pPr>
        <w:pStyle w:val="4"/>
        <w:spacing w:before="180" w:after="180"/>
        <w:ind w:left="100" w:right="100"/>
      </w:pPr>
      <w:r>
        <w:rPr>
          <w:rFonts w:hint="eastAsia"/>
        </w:rPr>
        <w:t>条件の保存</w:t>
      </w:r>
    </w:p>
    <w:p w14:paraId="07DDAC8F" w14:textId="77777777" w:rsidR="00993487" w:rsidRDefault="00993487" w:rsidP="00993487">
      <w:pPr>
        <w:ind w:left="100" w:right="100"/>
      </w:pPr>
      <w:r>
        <w:rPr>
          <w:rFonts w:hint="eastAsia"/>
        </w:rPr>
        <w:t>検索条件名設定画面を表示する。</w:t>
      </w:r>
    </w:p>
    <w:p w14:paraId="5E31A2F8" w14:textId="77777777" w:rsidR="00993487" w:rsidRPr="00362A5A" w:rsidRDefault="00993487" w:rsidP="00993487">
      <w:pPr>
        <w:pStyle w:val="4"/>
        <w:spacing w:before="180" w:after="180"/>
        <w:ind w:left="100" w:right="100"/>
      </w:pPr>
      <w:r>
        <w:rPr>
          <w:rFonts w:hint="eastAsia"/>
        </w:rPr>
        <w:t>削除</w:t>
      </w:r>
    </w:p>
    <w:p w14:paraId="3145E6B3" w14:textId="77777777" w:rsidR="00993487" w:rsidRDefault="00993487" w:rsidP="00993487">
      <w:pPr>
        <w:ind w:left="100" w:right="100"/>
      </w:pPr>
      <w:r>
        <w:rPr>
          <w:rFonts w:hint="eastAsia"/>
        </w:rPr>
        <w:t>保存済み検索条件を削除する。</w:t>
      </w:r>
    </w:p>
    <w:p w14:paraId="61B03C5D" w14:textId="77777777" w:rsidR="00993487" w:rsidRPr="005E2605" w:rsidRDefault="00993487" w:rsidP="00993487">
      <w:pPr>
        <w:ind w:left="100" w:right="100"/>
      </w:pPr>
      <w:r>
        <w:rPr>
          <w:rFonts w:hint="eastAsia"/>
        </w:rPr>
        <w:t>※他のユーザーが作成した検索条件は削除不可</w:t>
      </w:r>
    </w:p>
    <w:p w14:paraId="4108A5BC" w14:textId="77777777" w:rsidR="00993487" w:rsidRPr="00362A5A" w:rsidRDefault="00993487" w:rsidP="00993487">
      <w:pPr>
        <w:pStyle w:val="4"/>
        <w:spacing w:before="180" w:after="180"/>
        <w:ind w:left="100" w:right="100"/>
      </w:pPr>
      <w:r>
        <w:rPr>
          <w:rFonts w:hint="eastAsia"/>
        </w:rPr>
        <w:t>適用</w:t>
      </w:r>
    </w:p>
    <w:p w14:paraId="03CAF0FF" w14:textId="77777777" w:rsidR="00993487" w:rsidRDefault="00993487" w:rsidP="00993487">
      <w:pPr>
        <w:ind w:left="100" w:right="100"/>
      </w:pPr>
      <w:r>
        <w:rPr>
          <w:rFonts w:hint="eastAsia"/>
        </w:rPr>
        <w:t>入力した検索条件を一覧に適用する。</w:t>
      </w:r>
    </w:p>
    <w:p w14:paraId="1B8C15FE" w14:textId="77777777" w:rsidR="00993487" w:rsidRPr="00362A5A" w:rsidRDefault="00993487" w:rsidP="00993487">
      <w:pPr>
        <w:pStyle w:val="4"/>
        <w:spacing w:before="180" w:after="180"/>
        <w:ind w:left="100" w:right="100"/>
      </w:pPr>
      <w:r>
        <w:rPr>
          <w:rFonts w:hint="eastAsia"/>
        </w:rPr>
        <w:lastRenderedPageBreak/>
        <w:t>行挿入</w:t>
      </w:r>
      <w:r>
        <w:rPr>
          <w:rFonts w:hint="eastAsia"/>
        </w:rPr>
        <w:t>(</w:t>
      </w:r>
      <w:r>
        <w:rPr>
          <w:rFonts w:hint="eastAsia"/>
        </w:rPr>
        <w:t>検索条件一覧右クリック</w:t>
      </w:r>
      <w:r>
        <w:rPr>
          <w:rFonts w:hint="eastAsia"/>
        </w:rPr>
        <w:t>)</w:t>
      </w:r>
    </w:p>
    <w:p w14:paraId="68348351" w14:textId="77777777" w:rsidR="00993487" w:rsidRDefault="00993487" w:rsidP="00993487">
      <w:pPr>
        <w:ind w:left="100" w:right="100"/>
      </w:pPr>
      <w:r>
        <w:rPr>
          <w:rFonts w:hint="eastAsia"/>
        </w:rPr>
        <w:t>一覧の選択している行の下に空白の検索条件を追加する。</w:t>
      </w:r>
    </w:p>
    <w:p w14:paraId="419EB6A8" w14:textId="77777777" w:rsidR="00993487" w:rsidRPr="006618C1" w:rsidRDefault="00993487" w:rsidP="00993487">
      <w:pPr>
        <w:pStyle w:val="4"/>
        <w:spacing w:before="180" w:after="180"/>
        <w:ind w:left="100" w:right="100"/>
      </w:pPr>
      <w:r>
        <w:rPr>
          <w:rFonts w:hint="eastAsia"/>
        </w:rPr>
        <w:t>行削除</w:t>
      </w:r>
      <w:r w:rsidRPr="006618C1">
        <w:rPr>
          <w:rFonts w:hint="eastAsia"/>
        </w:rPr>
        <w:t>(</w:t>
      </w:r>
      <w:r w:rsidRPr="006618C1">
        <w:rPr>
          <w:rFonts w:hint="eastAsia"/>
        </w:rPr>
        <w:t>検索条件一覧右クリック</w:t>
      </w:r>
      <w:r w:rsidRPr="006618C1">
        <w:rPr>
          <w:rFonts w:hint="eastAsia"/>
        </w:rPr>
        <w:t>)</w:t>
      </w:r>
    </w:p>
    <w:p w14:paraId="00D22B05" w14:textId="77777777" w:rsidR="00993487" w:rsidRDefault="00993487" w:rsidP="00993487">
      <w:pPr>
        <w:ind w:left="100" w:right="100"/>
      </w:pPr>
      <w:r>
        <w:rPr>
          <w:rFonts w:hint="eastAsia"/>
        </w:rPr>
        <w:t>一覧の選択している行を削除する。</w:t>
      </w:r>
    </w:p>
    <w:p w14:paraId="19C90615" w14:textId="77777777" w:rsidR="00993487" w:rsidRPr="00362A5A" w:rsidRDefault="00993487" w:rsidP="00993487">
      <w:pPr>
        <w:pStyle w:val="4"/>
        <w:spacing w:before="180" w:after="180"/>
        <w:ind w:left="100" w:right="100"/>
      </w:pPr>
      <w:r>
        <w:rPr>
          <w:rFonts w:hint="eastAsia"/>
        </w:rPr>
        <w:t>クリア</w:t>
      </w:r>
      <w:r w:rsidRPr="006618C1">
        <w:rPr>
          <w:rFonts w:hint="eastAsia"/>
        </w:rPr>
        <w:t>(</w:t>
      </w:r>
      <w:r w:rsidRPr="006618C1">
        <w:rPr>
          <w:rFonts w:hint="eastAsia"/>
        </w:rPr>
        <w:t>検索条件一覧右クリック</w:t>
      </w:r>
      <w:r w:rsidRPr="006618C1">
        <w:rPr>
          <w:rFonts w:hint="eastAsia"/>
        </w:rPr>
        <w:t>)</w:t>
      </w:r>
    </w:p>
    <w:p w14:paraId="4FFB0E00" w14:textId="77777777" w:rsidR="00993487" w:rsidRDefault="00993487" w:rsidP="00993487">
      <w:pPr>
        <w:ind w:left="100" w:right="100"/>
      </w:pPr>
      <w:r>
        <w:rPr>
          <w:rFonts w:hint="eastAsia"/>
        </w:rPr>
        <w:t>一覧の全ての行を削除する。</w:t>
      </w:r>
    </w:p>
    <w:p w14:paraId="6D54E815" w14:textId="77777777" w:rsidR="00993487" w:rsidRPr="00362A5A" w:rsidRDefault="00993487" w:rsidP="00993487">
      <w:pPr>
        <w:pStyle w:val="4"/>
        <w:spacing w:before="180" w:after="180"/>
        <w:ind w:left="100" w:right="100"/>
      </w:pPr>
      <w:r w:rsidRPr="006618C1">
        <w:rPr>
          <w:rFonts w:hint="eastAsia"/>
        </w:rPr>
        <w:t>検索条件一覧</w:t>
      </w:r>
    </w:p>
    <w:p w14:paraId="6D585A1F" w14:textId="77777777" w:rsidR="00993487" w:rsidRPr="006618C1" w:rsidRDefault="00993487" w:rsidP="00993487">
      <w:pPr>
        <w:ind w:left="100" w:right="100"/>
      </w:pPr>
      <w:r>
        <w:rPr>
          <w:rFonts w:hint="eastAsia"/>
        </w:rPr>
        <w:t>選択された行に設定されている検索条件を条件に設定する。</w:t>
      </w:r>
    </w:p>
    <w:p w14:paraId="71865810" w14:textId="77777777" w:rsidR="00993487" w:rsidRPr="00362A5A" w:rsidRDefault="00993487" w:rsidP="00993487">
      <w:pPr>
        <w:pStyle w:val="4"/>
        <w:spacing w:before="180" w:after="180"/>
        <w:ind w:left="100" w:right="100"/>
      </w:pPr>
      <w:r>
        <w:rPr>
          <w:rFonts w:hint="eastAsia"/>
        </w:rPr>
        <w:t>検索</w:t>
      </w:r>
    </w:p>
    <w:p w14:paraId="49ED40F1" w14:textId="77777777" w:rsidR="00993487" w:rsidRDefault="00993487" w:rsidP="00993487">
      <w:pPr>
        <w:ind w:left="100" w:right="100"/>
      </w:pPr>
      <w:r>
        <w:rPr>
          <w:rFonts w:hint="eastAsia"/>
        </w:rPr>
        <w:t>入力された条件で試験車検索して画面を閉じる</w:t>
      </w:r>
      <w:r w:rsidRPr="002E1521">
        <w:rPr>
          <w:rFonts w:hint="eastAsia"/>
        </w:rPr>
        <w:t>。</w:t>
      </w:r>
    </w:p>
    <w:p w14:paraId="2DE14361" w14:textId="77777777" w:rsidR="00993487" w:rsidRPr="00362A5A" w:rsidRDefault="00993487" w:rsidP="00993487">
      <w:pPr>
        <w:pStyle w:val="4"/>
        <w:spacing w:before="180" w:after="180"/>
        <w:ind w:left="100" w:right="100"/>
      </w:pPr>
      <w:r>
        <w:rPr>
          <w:rFonts w:hint="eastAsia"/>
        </w:rPr>
        <w:t>閉じる</w:t>
      </w:r>
    </w:p>
    <w:p w14:paraId="35E2B44F" w14:textId="77777777" w:rsidR="00993487" w:rsidRPr="000054EA" w:rsidRDefault="00993487" w:rsidP="00993487">
      <w:pPr>
        <w:ind w:left="100" w:right="100"/>
      </w:pPr>
      <w:r>
        <w:rPr>
          <w:rFonts w:hint="eastAsia"/>
        </w:rPr>
        <w:t>画面を閉じる。</w:t>
      </w:r>
    </w:p>
    <w:p w14:paraId="552C0CE5" w14:textId="77777777" w:rsidR="00993487" w:rsidRDefault="00993487" w:rsidP="00993487">
      <w:pPr>
        <w:ind w:left="100" w:right="100"/>
      </w:pPr>
    </w:p>
    <w:p w14:paraId="15F79100" w14:textId="77777777" w:rsidR="00993487" w:rsidRDefault="00993487" w:rsidP="00993487">
      <w:pPr>
        <w:pStyle w:val="2"/>
        <w:spacing w:before="180" w:after="180"/>
        <w:ind w:right="100" w:hanging="425"/>
      </w:pPr>
      <w:bookmarkStart w:id="328" w:name="_Toc489433912"/>
      <w:bookmarkStart w:id="329" w:name="_Toc489948343"/>
      <w:r>
        <w:rPr>
          <w:rFonts w:hint="eastAsia"/>
        </w:rPr>
        <w:t>検索条件名設定</w:t>
      </w:r>
      <w:bookmarkEnd w:id="328"/>
      <w:bookmarkEnd w:id="329"/>
    </w:p>
    <w:p w14:paraId="55825E60" w14:textId="77777777" w:rsidR="00993487" w:rsidRDefault="00993487" w:rsidP="00993487">
      <w:pPr>
        <w:ind w:left="100" w:right="100"/>
      </w:pPr>
      <w:r>
        <w:rPr>
          <w:noProof/>
        </w:rPr>
        <w:drawing>
          <wp:inline distT="0" distB="0" distL="0" distR="0" wp14:anchorId="693EBAD6" wp14:editId="269281A1">
            <wp:extent cx="5612130" cy="4048125"/>
            <wp:effectExtent l="0" t="0" r="7620" b="9525"/>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4048125"/>
                    </a:xfrm>
                    <a:prstGeom prst="rect">
                      <a:avLst/>
                    </a:prstGeom>
                  </pic:spPr>
                </pic:pic>
              </a:graphicData>
            </a:graphic>
          </wp:inline>
        </w:drawing>
      </w:r>
    </w:p>
    <w:p w14:paraId="056B7D9E" w14:textId="77777777" w:rsidR="00993487" w:rsidRPr="00362A5A" w:rsidRDefault="00993487" w:rsidP="00993487">
      <w:pPr>
        <w:pStyle w:val="3"/>
        <w:spacing w:before="180" w:after="180"/>
        <w:ind w:right="100" w:hanging="425"/>
      </w:pPr>
      <w:bookmarkStart w:id="330" w:name="_Toc489433913"/>
      <w:r>
        <w:rPr>
          <w:rFonts w:hint="eastAsia"/>
        </w:rPr>
        <w:t>機能</w:t>
      </w:r>
      <w:bookmarkEnd w:id="330"/>
    </w:p>
    <w:p w14:paraId="07BEC9BA" w14:textId="77777777" w:rsidR="00993487" w:rsidRDefault="00993487" w:rsidP="00993487">
      <w:pPr>
        <w:ind w:left="100" w:right="100"/>
      </w:pPr>
      <w:r>
        <w:rPr>
          <w:rFonts w:hint="eastAsia"/>
        </w:rPr>
        <w:t>管理票検索画面の検索条件の登録と管理票検索結果画面に表示する列と並び順の登録ができる。</w:t>
      </w:r>
    </w:p>
    <w:p w14:paraId="3D4DA84E" w14:textId="77777777" w:rsidR="00993487" w:rsidRPr="001416EA" w:rsidRDefault="00993487" w:rsidP="00993487">
      <w:pPr>
        <w:pStyle w:val="3"/>
        <w:spacing w:before="180" w:after="180"/>
        <w:ind w:right="100" w:hanging="425"/>
      </w:pPr>
      <w:r w:rsidRPr="001416EA">
        <w:rPr>
          <w:rFonts w:hint="eastAsia"/>
        </w:rPr>
        <w:lastRenderedPageBreak/>
        <w:t>画面表示</w:t>
      </w:r>
    </w:p>
    <w:p w14:paraId="673E99F7" w14:textId="77777777" w:rsidR="00993487" w:rsidRDefault="00993487" w:rsidP="00993487">
      <w:pPr>
        <w:pStyle w:val="a4"/>
        <w:numPr>
          <w:ilvl w:val="0"/>
          <w:numId w:val="52"/>
        </w:numPr>
        <w:ind w:leftChars="0" w:right="100"/>
      </w:pPr>
      <w:r>
        <w:rPr>
          <w:rFonts w:hint="eastAsia"/>
        </w:rPr>
        <w:t>管理票検索結果画面：設定の保存ボタン</w:t>
      </w:r>
    </w:p>
    <w:p w14:paraId="67A58C91" w14:textId="77777777" w:rsidR="00993487" w:rsidRPr="00516178" w:rsidRDefault="00993487" w:rsidP="00993487">
      <w:pPr>
        <w:pStyle w:val="a4"/>
        <w:numPr>
          <w:ilvl w:val="0"/>
          <w:numId w:val="52"/>
        </w:numPr>
        <w:ind w:leftChars="0" w:right="100"/>
      </w:pPr>
      <w:r>
        <w:rPr>
          <w:rFonts w:hint="eastAsia"/>
        </w:rPr>
        <w:t>管理票検索画面：条件の保存ボタン</w:t>
      </w:r>
    </w:p>
    <w:p w14:paraId="550E8FD5" w14:textId="77777777" w:rsidR="00993487" w:rsidRDefault="00993487" w:rsidP="00993487">
      <w:pPr>
        <w:pStyle w:val="3"/>
        <w:spacing w:before="180" w:after="180"/>
        <w:ind w:right="100" w:hanging="425"/>
      </w:pPr>
      <w:r>
        <w:rPr>
          <w:rFonts w:hint="eastAsia"/>
        </w:rPr>
        <w:t>表示項目</w:t>
      </w:r>
    </w:p>
    <w:p w14:paraId="2AB0D392" w14:textId="77777777" w:rsidR="00993487" w:rsidRDefault="00993487" w:rsidP="00993487">
      <w:pPr>
        <w:ind w:leftChars="25" w:right="100"/>
      </w:pPr>
      <w:r>
        <w:rPr>
          <w:rFonts w:hint="eastAsia"/>
        </w:rPr>
        <w:t>権限による制御なし</w:t>
      </w:r>
    </w:p>
    <w:p w14:paraId="5CB13ECF" w14:textId="77777777" w:rsidR="00993487" w:rsidRDefault="00993487" w:rsidP="00993487">
      <w:pPr>
        <w:ind w:leftChars="25" w:right="100"/>
      </w:pPr>
      <w:r>
        <w:rPr>
          <w:rFonts w:hint="eastAsia"/>
        </w:rPr>
        <w:t>※管理票検索画面から遷移した場合は検索条件名は編集不可</w:t>
      </w:r>
    </w:p>
    <w:p w14:paraId="16C382F0" w14:textId="77777777" w:rsidR="00993487" w:rsidRDefault="00993487" w:rsidP="00993487">
      <w:pPr>
        <w:pStyle w:val="3"/>
        <w:spacing w:before="180" w:after="180"/>
        <w:ind w:right="100" w:hanging="425"/>
      </w:pPr>
      <w:r>
        <w:rPr>
          <w:rFonts w:hint="eastAsia"/>
        </w:rPr>
        <w:t>操作</w:t>
      </w:r>
    </w:p>
    <w:p w14:paraId="6582EEB4" w14:textId="77777777" w:rsidR="00993487" w:rsidRPr="00362A5A" w:rsidRDefault="00993487" w:rsidP="00993487">
      <w:pPr>
        <w:pStyle w:val="4"/>
        <w:spacing w:before="180" w:after="180"/>
        <w:ind w:left="100" w:right="100"/>
      </w:pPr>
      <w:r>
        <w:rPr>
          <w:rFonts w:hint="eastAsia"/>
        </w:rPr>
        <w:t>＞＞</w:t>
      </w:r>
    </w:p>
    <w:p w14:paraId="6B0C4E19" w14:textId="77777777" w:rsidR="00993487" w:rsidRDefault="00993487" w:rsidP="00993487">
      <w:pPr>
        <w:ind w:left="100" w:right="100"/>
      </w:pPr>
      <w:r>
        <w:rPr>
          <w:rFonts w:hint="eastAsia"/>
        </w:rPr>
        <w:t>選択した表示しない列に設定した列を表示する列に設定する。</w:t>
      </w:r>
    </w:p>
    <w:p w14:paraId="521D05B3" w14:textId="77777777" w:rsidR="00993487" w:rsidRPr="00362A5A" w:rsidRDefault="00993487" w:rsidP="00993487">
      <w:pPr>
        <w:pStyle w:val="4"/>
        <w:spacing w:before="180" w:after="180"/>
        <w:ind w:left="100" w:right="100"/>
      </w:pPr>
      <w:r>
        <w:rPr>
          <w:rFonts w:hint="eastAsia"/>
        </w:rPr>
        <w:t>＜＜</w:t>
      </w:r>
    </w:p>
    <w:p w14:paraId="3E707E2B" w14:textId="77777777" w:rsidR="00993487" w:rsidRDefault="00993487" w:rsidP="00993487">
      <w:pPr>
        <w:ind w:left="100" w:right="100"/>
      </w:pPr>
      <w:r>
        <w:rPr>
          <w:rFonts w:hint="eastAsia"/>
        </w:rPr>
        <w:t>選択した表示する列に設定した列を表示しない列に設定する。</w:t>
      </w:r>
    </w:p>
    <w:p w14:paraId="7CA4FECD" w14:textId="77777777" w:rsidR="00993487" w:rsidRPr="00362A5A" w:rsidRDefault="00993487" w:rsidP="00993487">
      <w:pPr>
        <w:pStyle w:val="4"/>
        <w:spacing w:before="180" w:after="180"/>
        <w:ind w:left="100" w:right="100"/>
      </w:pPr>
      <w:r>
        <w:rPr>
          <w:rFonts w:hint="eastAsia"/>
        </w:rPr>
        <w:t>上へ</w:t>
      </w:r>
    </w:p>
    <w:p w14:paraId="60CFEDBD" w14:textId="77777777" w:rsidR="00993487" w:rsidRDefault="00993487" w:rsidP="00993487">
      <w:pPr>
        <w:ind w:left="100" w:right="100"/>
      </w:pPr>
      <w:r>
        <w:rPr>
          <w:rFonts w:hint="eastAsia"/>
        </w:rPr>
        <w:t>選択した表示する列の列を</w:t>
      </w:r>
      <w:r>
        <w:rPr>
          <w:rFonts w:hint="eastAsia"/>
        </w:rPr>
        <w:t>1</w:t>
      </w:r>
      <w:r>
        <w:rPr>
          <w:rFonts w:hint="eastAsia"/>
        </w:rPr>
        <w:t>行上に移動する。</w:t>
      </w:r>
    </w:p>
    <w:p w14:paraId="23E061D3" w14:textId="77777777" w:rsidR="00993487" w:rsidRPr="00362A5A" w:rsidRDefault="00993487" w:rsidP="00993487">
      <w:pPr>
        <w:pStyle w:val="4"/>
        <w:spacing w:before="180" w:after="180"/>
        <w:ind w:left="100" w:right="100"/>
      </w:pPr>
      <w:r>
        <w:rPr>
          <w:rFonts w:hint="eastAsia"/>
        </w:rPr>
        <w:t>下へ</w:t>
      </w:r>
    </w:p>
    <w:p w14:paraId="7215A049" w14:textId="77777777" w:rsidR="00993487" w:rsidRPr="006618C1" w:rsidRDefault="00993487" w:rsidP="00993487">
      <w:pPr>
        <w:ind w:left="100" w:right="100"/>
      </w:pPr>
      <w:r>
        <w:rPr>
          <w:rFonts w:hint="eastAsia"/>
        </w:rPr>
        <w:t>選択した表示する列の列を</w:t>
      </w:r>
      <w:r>
        <w:rPr>
          <w:rFonts w:hint="eastAsia"/>
        </w:rPr>
        <w:t>1</w:t>
      </w:r>
      <w:r>
        <w:rPr>
          <w:rFonts w:hint="eastAsia"/>
        </w:rPr>
        <w:t>行下に移動する。</w:t>
      </w:r>
    </w:p>
    <w:p w14:paraId="42B2F90B" w14:textId="77777777" w:rsidR="00993487" w:rsidRPr="00362A5A" w:rsidRDefault="00993487" w:rsidP="00993487">
      <w:pPr>
        <w:pStyle w:val="4"/>
        <w:spacing w:before="180" w:after="180"/>
        <w:ind w:left="100" w:right="100"/>
      </w:pPr>
      <w:r>
        <w:rPr>
          <w:rFonts w:hint="eastAsia"/>
        </w:rPr>
        <w:t>OK</w:t>
      </w:r>
    </w:p>
    <w:p w14:paraId="670903D2" w14:textId="77777777" w:rsidR="00993487" w:rsidRDefault="00993487" w:rsidP="00993487">
      <w:pPr>
        <w:ind w:leftChars="25" w:right="100"/>
      </w:pPr>
      <w:r>
        <w:rPr>
          <w:rFonts w:hint="eastAsia"/>
        </w:rPr>
        <w:t>検索条件と表示する列の設定を保存して画面を閉じる</w:t>
      </w:r>
      <w:r w:rsidRPr="002E1521">
        <w:rPr>
          <w:rFonts w:hint="eastAsia"/>
        </w:rPr>
        <w:t>。</w:t>
      </w:r>
    </w:p>
    <w:p w14:paraId="5FE46D8C" w14:textId="77777777" w:rsidR="00993487" w:rsidRPr="00362A5A" w:rsidRDefault="00993487" w:rsidP="00993487">
      <w:pPr>
        <w:pStyle w:val="4"/>
        <w:spacing w:before="180" w:after="180"/>
        <w:ind w:left="100" w:right="100"/>
      </w:pPr>
      <w:r>
        <w:rPr>
          <w:rFonts w:hint="eastAsia"/>
        </w:rPr>
        <w:t>閉じる</w:t>
      </w:r>
    </w:p>
    <w:p w14:paraId="594B8107" w14:textId="77777777" w:rsidR="00993487" w:rsidRPr="000054EA" w:rsidRDefault="00993487" w:rsidP="00993487">
      <w:pPr>
        <w:ind w:left="100" w:right="100"/>
      </w:pPr>
      <w:r>
        <w:rPr>
          <w:rFonts w:hint="eastAsia"/>
        </w:rPr>
        <w:t>画面を閉じる。</w:t>
      </w:r>
    </w:p>
    <w:p w14:paraId="40A1DC55" w14:textId="77777777" w:rsidR="00993487" w:rsidRDefault="00993487" w:rsidP="00993487">
      <w:pPr>
        <w:ind w:left="100" w:right="100"/>
      </w:pPr>
    </w:p>
    <w:p w14:paraId="1C8E8D36" w14:textId="77777777" w:rsidR="00993487" w:rsidRDefault="00993487" w:rsidP="00993487">
      <w:pPr>
        <w:ind w:left="100" w:right="100"/>
      </w:pPr>
    </w:p>
    <w:p w14:paraId="23CC0C69" w14:textId="77777777" w:rsidR="00993487" w:rsidRDefault="00993487" w:rsidP="00993487">
      <w:pPr>
        <w:ind w:left="100" w:right="100"/>
      </w:pPr>
    </w:p>
    <w:p w14:paraId="6604F009" w14:textId="77777777" w:rsidR="00993487" w:rsidRDefault="00993487" w:rsidP="00993487">
      <w:pPr>
        <w:ind w:left="100" w:right="100"/>
      </w:pPr>
    </w:p>
    <w:p w14:paraId="66796594" w14:textId="77777777" w:rsidR="00993487" w:rsidRDefault="00993487" w:rsidP="00993487">
      <w:pPr>
        <w:ind w:left="100" w:right="100"/>
      </w:pPr>
    </w:p>
    <w:p w14:paraId="5A3AD693" w14:textId="77777777" w:rsidR="00993487" w:rsidRDefault="00993487" w:rsidP="00993487">
      <w:pPr>
        <w:ind w:left="100" w:right="100"/>
      </w:pPr>
    </w:p>
    <w:p w14:paraId="1E46B041" w14:textId="77777777" w:rsidR="00993487" w:rsidRDefault="00993487" w:rsidP="00993487">
      <w:pPr>
        <w:ind w:left="100" w:right="100"/>
      </w:pPr>
    </w:p>
    <w:p w14:paraId="18E461D7" w14:textId="77777777" w:rsidR="00993487" w:rsidRDefault="00993487" w:rsidP="00993487">
      <w:pPr>
        <w:ind w:left="100" w:right="100"/>
      </w:pPr>
    </w:p>
    <w:p w14:paraId="0C8A3FBD" w14:textId="77777777" w:rsidR="00993487" w:rsidRDefault="00993487" w:rsidP="00993487">
      <w:pPr>
        <w:ind w:left="100" w:right="100"/>
      </w:pPr>
    </w:p>
    <w:p w14:paraId="2EBBE5D7" w14:textId="77777777" w:rsidR="00993487" w:rsidRDefault="00993487" w:rsidP="00993487">
      <w:pPr>
        <w:ind w:left="100" w:right="100"/>
      </w:pPr>
    </w:p>
    <w:p w14:paraId="796D3B13" w14:textId="77777777" w:rsidR="00993487" w:rsidRDefault="00993487" w:rsidP="00993487">
      <w:pPr>
        <w:ind w:left="100" w:right="100"/>
      </w:pPr>
    </w:p>
    <w:p w14:paraId="6E803D2A" w14:textId="77777777" w:rsidR="00993487" w:rsidRDefault="00993487" w:rsidP="00993487">
      <w:pPr>
        <w:ind w:left="100" w:right="100"/>
      </w:pPr>
    </w:p>
    <w:p w14:paraId="48B75870" w14:textId="77777777" w:rsidR="00993487" w:rsidRDefault="00993487" w:rsidP="00993487">
      <w:pPr>
        <w:ind w:left="100" w:right="100"/>
      </w:pPr>
    </w:p>
    <w:p w14:paraId="3CC894FB" w14:textId="77777777" w:rsidR="00993487" w:rsidRDefault="00993487" w:rsidP="00993487">
      <w:pPr>
        <w:ind w:left="100" w:right="100"/>
      </w:pPr>
    </w:p>
    <w:p w14:paraId="76084848" w14:textId="77777777" w:rsidR="00993487" w:rsidRDefault="00993487" w:rsidP="00993487">
      <w:pPr>
        <w:ind w:left="100" w:right="100"/>
      </w:pPr>
    </w:p>
    <w:p w14:paraId="36C9EFF6" w14:textId="77777777" w:rsidR="00993487" w:rsidRDefault="00993487" w:rsidP="00993487">
      <w:pPr>
        <w:ind w:left="100" w:right="100"/>
      </w:pPr>
    </w:p>
    <w:p w14:paraId="7C07894E" w14:textId="77777777" w:rsidR="00993487" w:rsidRDefault="00993487" w:rsidP="00993487">
      <w:pPr>
        <w:ind w:left="100" w:right="100"/>
      </w:pPr>
    </w:p>
    <w:p w14:paraId="482B667A" w14:textId="77777777" w:rsidR="00993487" w:rsidRDefault="00993487" w:rsidP="00993487">
      <w:pPr>
        <w:ind w:left="100" w:right="100"/>
      </w:pPr>
    </w:p>
    <w:p w14:paraId="44073AF3" w14:textId="77777777" w:rsidR="00993487" w:rsidRDefault="00993487" w:rsidP="00993487">
      <w:pPr>
        <w:ind w:left="100" w:right="100"/>
      </w:pPr>
    </w:p>
    <w:p w14:paraId="646D53F1" w14:textId="77777777" w:rsidR="00993487" w:rsidRDefault="00993487" w:rsidP="00993487">
      <w:pPr>
        <w:ind w:left="100" w:right="100"/>
      </w:pPr>
    </w:p>
    <w:p w14:paraId="513A3252" w14:textId="77777777" w:rsidR="00993487" w:rsidRPr="002E1521" w:rsidRDefault="00993487" w:rsidP="00993487">
      <w:pPr>
        <w:ind w:left="100" w:right="100"/>
      </w:pPr>
    </w:p>
    <w:p w14:paraId="40A95199" w14:textId="77777777" w:rsidR="00993487" w:rsidRPr="002355A6" w:rsidRDefault="00993487" w:rsidP="00993487">
      <w:pPr>
        <w:pStyle w:val="a"/>
      </w:pPr>
      <w:bookmarkStart w:id="331" w:name="_Toc489433914"/>
      <w:bookmarkStart w:id="332" w:name="_Toc489948344"/>
      <w:r>
        <w:rPr>
          <w:rFonts w:hint="eastAsia"/>
        </w:rPr>
        <w:lastRenderedPageBreak/>
        <w:t>指定月台数リスト</w:t>
      </w:r>
      <w:bookmarkEnd w:id="331"/>
      <w:bookmarkEnd w:id="332"/>
    </w:p>
    <w:p w14:paraId="3AAC444E" w14:textId="77777777" w:rsidR="00993487" w:rsidRDefault="00993487" w:rsidP="00993487">
      <w:pPr>
        <w:pStyle w:val="2"/>
        <w:spacing w:before="180" w:after="180"/>
        <w:ind w:left="667" w:right="100" w:hanging="425"/>
      </w:pPr>
      <w:bookmarkStart w:id="333" w:name="_Toc489433915"/>
      <w:bookmarkStart w:id="334" w:name="_Toc489948345"/>
      <w:r w:rsidRPr="00CE60E3">
        <w:rPr>
          <w:rFonts w:hint="eastAsia"/>
        </w:rPr>
        <w:t>画面遷移</w:t>
      </w:r>
      <w:bookmarkEnd w:id="333"/>
      <w:bookmarkEnd w:id="334"/>
    </w:p>
    <w:p w14:paraId="7DC5497C" w14:textId="77777777" w:rsidR="00993487" w:rsidRDefault="00993487" w:rsidP="00993487">
      <w:pPr>
        <w:pStyle w:val="3"/>
        <w:spacing w:before="180" w:after="180"/>
        <w:ind w:right="100" w:hanging="425"/>
      </w:pPr>
      <w:r>
        <w:rPr>
          <w:rFonts w:hint="eastAsia"/>
        </w:rPr>
        <w:t>指定月台数リスト画面遷移</w:t>
      </w:r>
    </w:p>
    <w:p w14:paraId="14A1227F" w14:textId="77777777" w:rsidR="00993487" w:rsidRDefault="006275DB" w:rsidP="00993487">
      <w:pPr>
        <w:widowControl/>
        <w:snapToGrid/>
        <w:ind w:leftChars="0" w:left="0" w:rightChars="0" w:right="0"/>
      </w:pPr>
      <w:r>
        <w:pict w14:anchorId="23957DF6">
          <v:group id="_x0000_s3606" editas="canvas" style="width:510.25pt;height:215.7pt;mso-position-horizontal-relative:char;mso-position-vertical-relative:line" coordorigin="1134,1968" coordsize="10205,4314">
            <o:lock v:ext="edit" aspectratio="t"/>
            <v:shape id="_x0000_s3607" type="#_x0000_t75" style="position:absolute;left:1134;top:1968;width:10205;height:4314" o:preferrelative="f">
              <v:fill o:detectmouseclick="t"/>
              <v:path o:extrusionok="t" o:connecttype="none"/>
              <o:lock v:ext="edit" text="t"/>
            </v:shape>
            <v:shape id="Text Box 216" o:spid="_x0000_s3608" type="#_x0000_t202" style="position:absolute;left:1487;top:2193;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LW19A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" filled="f" strokecolor="black [3213]">
              <v:textbox inset="2.16pt,1.44pt,2.16pt,0">
                <w:txbxContent>
                  <w:p w14:paraId="2D41C87F" w14:textId="77777777" w:rsidR="00945770" w:rsidRDefault="00945770" w:rsidP="00993487">
                    <w:pPr>
                      <w:pStyle w:val="Web"/>
                      <w:spacing w:before="0" w:beforeAutospacing="0" w:after="0" w:afterAutospacing="0" w:line="240" w:lineRule="exact"/>
                      <w:ind w:left="100" w:right="100"/>
                      <w:jc w:val="center"/>
                    </w:pPr>
                    <w:r>
                      <w:rPr>
                        <w:rFonts w:cstheme="minorBidi" w:hint="eastAsia"/>
                        <w:color w:val="000000"/>
                        <w:sz w:val="16"/>
                        <w:szCs w:val="16"/>
                      </w:rPr>
                      <w:t>KKS00001</w:t>
                    </w:r>
                  </w:p>
                  <w:p w14:paraId="4FB58B53" w14:textId="77777777" w:rsidR="00945770" w:rsidRDefault="00945770" w:rsidP="00993487">
                    <w:pPr>
                      <w:pStyle w:val="Web"/>
                      <w:spacing w:before="0" w:beforeAutospacing="0" w:after="0" w:afterAutospacing="0" w:line="240" w:lineRule="exact"/>
                      <w:ind w:left="100" w:right="100"/>
                      <w:jc w:val="center"/>
                    </w:pPr>
                    <w:r>
                      <w:rPr>
                        <w:rFonts w:cstheme="minorBidi" w:hint="eastAsia"/>
                        <w:color w:val="000000"/>
                        <w:sz w:val="16"/>
                        <w:szCs w:val="16"/>
                      </w:rPr>
                      <w:t>ログイン画面</w:t>
                    </w:r>
                  </w:p>
                  <w:p w14:paraId="02AECB2B" w14:textId="77777777" w:rsidR="00945770" w:rsidRDefault="00945770" w:rsidP="00993487">
                    <w:pPr>
                      <w:pStyle w:val="Web"/>
                      <w:spacing w:before="0" w:beforeAutospacing="0" w:after="0" w:afterAutospacing="0" w:line="240" w:lineRule="exact"/>
                      <w:ind w:left="102" w:right="102"/>
                      <w:jc w:val="center"/>
                    </w:pPr>
                  </w:p>
                </w:txbxContent>
              </v:textbox>
            </v:shape>
            <v:shape id="Text Box 216" o:spid="_x0000_s3609" type="#_x0000_t202" style="position:absolute;left:1487;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9g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" filled="f" strokecolor="black [3213]">
              <v:textbox inset="2.16pt,1.44pt,2.16pt,0">
                <w:txbxContent>
                  <w:p w14:paraId="64EFE122" w14:textId="77777777" w:rsidR="00945770" w:rsidRDefault="00945770" w:rsidP="00993487">
                    <w:pPr>
                      <w:pStyle w:val="Web"/>
                      <w:spacing w:before="0" w:beforeAutospacing="0" w:after="0" w:afterAutospacing="0" w:line="240" w:lineRule="exact"/>
                      <w:ind w:left="100" w:right="100"/>
                      <w:jc w:val="center"/>
                    </w:pPr>
                    <w:r>
                      <w:rPr>
                        <w:rFonts w:cstheme="minorBidi" w:hint="eastAsia"/>
                        <w:color w:val="000000"/>
                        <w:sz w:val="16"/>
                        <w:szCs w:val="16"/>
                      </w:rPr>
                      <w:t>KKS00010</w:t>
                    </w:r>
                  </w:p>
                  <w:p w14:paraId="619CC56F" w14:textId="77777777" w:rsidR="00945770" w:rsidRDefault="00945770" w:rsidP="00993487">
                    <w:pPr>
                      <w:pStyle w:val="Web"/>
                      <w:spacing w:before="0" w:beforeAutospacing="0" w:after="0" w:afterAutospacing="0" w:line="240" w:lineRule="exact"/>
                      <w:ind w:left="100" w:right="100"/>
                      <w:jc w:val="center"/>
                    </w:pPr>
                    <w:r>
                      <w:rPr>
                        <w:rFonts w:cstheme="minorBidi" w:hint="eastAsia"/>
                        <w:color w:val="000000"/>
                        <w:sz w:val="16"/>
                        <w:szCs w:val="16"/>
                      </w:rPr>
                      <w:t>メインメニュー</w:t>
                    </w:r>
                  </w:p>
                </w:txbxContent>
              </v:textbox>
            </v:shape>
            <v:shape id="_x0000_s3610" type="#_x0000_t32" style="position:absolute;left:2229;top:3423;width:421;height:2;rotation:90" o:connectortype="elbow" adj="-125188,-1,-125188">
              <v:stroke endarrow="block"/>
            </v:shape>
            <v:shape id="_x0000_s3611" type="#_x0000_t32" style="position:absolute;left:3392;top:4144;width:492;height:2" o:connectortype="elbow" adj="-148917,-1,-148917">
              <v:stroke endarrow="block"/>
            </v:shape>
            <v:shape id="_x0000_s3612" type="#_x0000_t32" style="position:absolute;left:5789;top:4144;width:483;height:1" o:connectortype="elbow" adj="-258887,-1,-258887">
              <v:stroke endarrow="block"/>
            </v:shape>
            <v:shape id="Text Box 216" o:spid="_x0000_s3613" type="#_x0000_t202" style="position:absolute;left:3884;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" filled="f" strokecolor="black [3213]">
              <v:textbox inset="2.16pt,1.44pt,2.16pt,0">
                <w:txbxContent>
                  <w:p w14:paraId="33A73FB0" w14:textId="77777777" w:rsidR="00945770" w:rsidRDefault="00945770" w:rsidP="00993487">
                    <w:pPr>
                      <w:pStyle w:val="Web"/>
                      <w:spacing w:before="0" w:beforeAutospacing="0" w:after="0" w:afterAutospacing="0" w:line="240" w:lineRule="exact"/>
                      <w:ind w:left="100" w:right="100"/>
                      <w:jc w:val="center"/>
                      <w:rPr>
                        <w:rFonts w:cstheme="minorBidi"/>
                        <w:color w:val="000000"/>
                        <w:sz w:val="16"/>
                        <w:szCs w:val="16"/>
                      </w:rPr>
                    </w:pPr>
                    <w:r w:rsidRPr="00A32872">
                      <w:rPr>
                        <w:rFonts w:cstheme="minorBidi"/>
                        <w:color w:val="000000"/>
                        <w:sz w:val="16"/>
                        <w:szCs w:val="16"/>
                      </w:rPr>
                      <w:t>TCS05010</w:t>
                    </w:r>
                  </w:p>
                  <w:p w14:paraId="32430A0C" w14:textId="77777777" w:rsidR="00945770" w:rsidRPr="004A6EE0" w:rsidRDefault="00945770" w:rsidP="00993487">
                    <w:pPr>
                      <w:pStyle w:val="Web"/>
                      <w:spacing w:before="0" w:beforeAutospacing="0" w:after="0" w:afterAutospacing="0" w:line="240" w:lineRule="exact"/>
                      <w:ind w:left="100" w:right="100"/>
                      <w:jc w:val="center"/>
                    </w:pPr>
                    <w:r w:rsidRPr="00A32872">
                      <w:rPr>
                        <w:rFonts w:cstheme="minorBidi" w:hint="eastAsia"/>
                        <w:color w:val="000000"/>
                        <w:sz w:val="16"/>
                        <w:szCs w:val="16"/>
                      </w:rPr>
                      <w:t>指定月台数リスト</w:t>
                    </w:r>
                  </w:p>
                </w:txbxContent>
              </v:textbox>
            </v:shape>
            <v:shape id="Text Box 216" o:spid="_x0000_s3614" type="#_x0000_t202" style="position:absolute;left:6272;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" filled="f" strokecolor="black [3213]">
              <v:textbox inset="2.16pt,1.44pt,2.16pt,0">
                <w:txbxContent>
                  <w:p w14:paraId="037AA775" w14:textId="77777777" w:rsidR="00945770" w:rsidRDefault="00945770" w:rsidP="00993487">
                    <w:pPr>
                      <w:pStyle w:val="Web"/>
                      <w:spacing w:before="0" w:beforeAutospacing="0" w:after="0" w:afterAutospacing="0" w:line="240" w:lineRule="exact"/>
                      <w:ind w:left="100" w:right="100"/>
                      <w:jc w:val="center"/>
                      <w:rPr>
                        <w:rFonts w:cstheme="minorBidi"/>
                        <w:sz w:val="16"/>
                        <w:szCs w:val="16"/>
                      </w:rPr>
                    </w:pPr>
                    <w:r w:rsidRPr="004A6EE0">
                      <w:rPr>
                        <w:rFonts w:cstheme="minorBidi"/>
                        <w:sz w:val="16"/>
                        <w:szCs w:val="16"/>
                      </w:rPr>
                      <w:t>TCS01021</w:t>
                    </w:r>
                  </w:p>
                  <w:p w14:paraId="1376F0CC" w14:textId="77777777" w:rsidR="00945770" w:rsidRPr="002313EC" w:rsidRDefault="00945770" w:rsidP="00993487">
                    <w:pPr>
                      <w:pStyle w:val="Web"/>
                      <w:spacing w:before="0" w:beforeAutospacing="0" w:after="0" w:afterAutospacing="0" w:line="240" w:lineRule="exact"/>
                      <w:ind w:left="100" w:right="100"/>
                      <w:jc w:val="center"/>
                    </w:pPr>
                    <w:r w:rsidRPr="004A6EE0">
                      <w:rPr>
                        <w:rFonts w:cstheme="minorBidi" w:hint="eastAsia"/>
                        <w:sz w:val="16"/>
                        <w:szCs w:val="16"/>
                      </w:rPr>
                      <w:t>試験車情報</w:t>
                    </w:r>
                  </w:p>
                </w:txbxContent>
              </v:textbox>
            </v:shape>
            <w10:anchorlock/>
          </v:group>
        </w:pict>
      </w:r>
    </w:p>
    <w:p w14:paraId="04B50CC6" w14:textId="77777777" w:rsidR="00993487" w:rsidRDefault="00993487" w:rsidP="00993487">
      <w:pPr>
        <w:pStyle w:val="2"/>
        <w:spacing w:before="180" w:after="180"/>
        <w:ind w:left="667" w:right="100" w:hanging="425"/>
      </w:pPr>
      <w:bookmarkStart w:id="335" w:name="_Toc489433920"/>
      <w:bookmarkStart w:id="336" w:name="_Toc489948346"/>
      <w:r>
        <w:rPr>
          <w:rFonts w:hint="eastAsia"/>
        </w:rPr>
        <w:t>指定月台数リスト画面</w:t>
      </w:r>
      <w:bookmarkEnd w:id="335"/>
      <w:bookmarkEnd w:id="336"/>
    </w:p>
    <w:p w14:paraId="30B7C8F8" w14:textId="53744142" w:rsidR="00993487" w:rsidRDefault="00874C32" w:rsidP="00993487">
      <w:pPr>
        <w:ind w:left="100" w:right="100"/>
      </w:pPr>
      <w:r>
        <w:rPr>
          <w:noProof/>
        </w:rPr>
        <w:drawing>
          <wp:inline distT="0" distB="0" distL="0" distR="0" wp14:anchorId="2DF86768" wp14:editId="2DA3BFDF">
            <wp:extent cx="5612130" cy="3274060"/>
            <wp:effectExtent l="0" t="0" r="7620" b="254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612130" cy="3274060"/>
                    </a:xfrm>
                    <a:prstGeom prst="rect">
                      <a:avLst/>
                    </a:prstGeom>
                  </pic:spPr>
                </pic:pic>
              </a:graphicData>
            </a:graphic>
          </wp:inline>
        </w:drawing>
      </w:r>
    </w:p>
    <w:p w14:paraId="15A59F0C" w14:textId="027F5698" w:rsidR="00993487" w:rsidRDefault="00874C32" w:rsidP="00993487">
      <w:pPr>
        <w:ind w:left="100" w:right="100"/>
      </w:pPr>
      <w:r>
        <w:rPr>
          <w:noProof/>
        </w:rPr>
        <w:lastRenderedPageBreak/>
        <w:drawing>
          <wp:inline distT="0" distB="0" distL="0" distR="0" wp14:anchorId="6A29C3DB" wp14:editId="5F4BA311">
            <wp:extent cx="5612130" cy="3274060"/>
            <wp:effectExtent l="0" t="0" r="7620" b="254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12130" cy="3274060"/>
                    </a:xfrm>
                    <a:prstGeom prst="rect">
                      <a:avLst/>
                    </a:prstGeom>
                  </pic:spPr>
                </pic:pic>
              </a:graphicData>
            </a:graphic>
          </wp:inline>
        </w:drawing>
      </w:r>
    </w:p>
    <w:p w14:paraId="0DD357BE" w14:textId="3CA988BA" w:rsidR="00993487" w:rsidRDefault="00874C32" w:rsidP="00993487">
      <w:pPr>
        <w:ind w:left="100" w:right="100"/>
      </w:pPr>
      <w:r>
        <w:rPr>
          <w:noProof/>
        </w:rPr>
        <w:drawing>
          <wp:inline distT="0" distB="0" distL="0" distR="0" wp14:anchorId="4EEF18DE" wp14:editId="4599D98F">
            <wp:extent cx="5612130" cy="3274060"/>
            <wp:effectExtent l="0" t="0" r="7620" b="254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3274060"/>
                    </a:xfrm>
                    <a:prstGeom prst="rect">
                      <a:avLst/>
                    </a:prstGeom>
                  </pic:spPr>
                </pic:pic>
              </a:graphicData>
            </a:graphic>
          </wp:inline>
        </w:drawing>
      </w:r>
    </w:p>
    <w:p w14:paraId="7FD9D954" w14:textId="1C19EEC0" w:rsidR="00993487" w:rsidRDefault="00874C32" w:rsidP="00993487">
      <w:pPr>
        <w:ind w:left="100" w:right="100"/>
      </w:pPr>
      <w:r>
        <w:rPr>
          <w:noProof/>
        </w:rPr>
        <w:lastRenderedPageBreak/>
        <w:drawing>
          <wp:inline distT="0" distB="0" distL="0" distR="0" wp14:anchorId="29E90734" wp14:editId="6BC62C5B">
            <wp:extent cx="5612130" cy="3274060"/>
            <wp:effectExtent l="0" t="0" r="7620" b="254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2130" cy="3274060"/>
                    </a:xfrm>
                    <a:prstGeom prst="rect">
                      <a:avLst/>
                    </a:prstGeom>
                  </pic:spPr>
                </pic:pic>
              </a:graphicData>
            </a:graphic>
          </wp:inline>
        </w:drawing>
      </w:r>
    </w:p>
    <w:p w14:paraId="63736C64" w14:textId="3A44C037" w:rsidR="00993487" w:rsidRDefault="00874C32" w:rsidP="00993487">
      <w:pPr>
        <w:ind w:left="100" w:right="100"/>
      </w:pPr>
      <w:r>
        <w:rPr>
          <w:noProof/>
        </w:rPr>
        <w:drawing>
          <wp:inline distT="0" distB="0" distL="0" distR="0" wp14:anchorId="7A8EC6A8" wp14:editId="52682293">
            <wp:extent cx="5612130" cy="3274060"/>
            <wp:effectExtent l="0" t="0" r="7620" b="254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12130" cy="3274060"/>
                    </a:xfrm>
                    <a:prstGeom prst="rect">
                      <a:avLst/>
                    </a:prstGeom>
                  </pic:spPr>
                </pic:pic>
              </a:graphicData>
            </a:graphic>
          </wp:inline>
        </w:drawing>
      </w:r>
    </w:p>
    <w:p w14:paraId="5E12225A" w14:textId="77777777" w:rsidR="00993487" w:rsidRDefault="00993487" w:rsidP="00993487">
      <w:pPr>
        <w:ind w:left="100" w:right="100"/>
      </w:pPr>
    </w:p>
    <w:p w14:paraId="78BCB15B" w14:textId="77777777" w:rsidR="00993487" w:rsidRPr="00362A5A" w:rsidRDefault="00993487" w:rsidP="00993487">
      <w:pPr>
        <w:pStyle w:val="3"/>
        <w:spacing w:before="180" w:after="180"/>
        <w:ind w:right="100" w:hanging="425"/>
      </w:pPr>
      <w:bookmarkStart w:id="337" w:name="_Toc489433921"/>
      <w:r>
        <w:rPr>
          <w:rFonts w:hint="eastAsia"/>
        </w:rPr>
        <w:t>機能</w:t>
      </w:r>
      <w:bookmarkEnd w:id="337"/>
    </w:p>
    <w:p w14:paraId="79ECE804" w14:textId="77777777" w:rsidR="00993487" w:rsidRDefault="00993487" w:rsidP="00993487">
      <w:pPr>
        <w:ind w:left="100" w:right="100"/>
      </w:pPr>
      <w:r>
        <w:rPr>
          <w:rFonts w:hint="eastAsia"/>
        </w:rPr>
        <w:t>指定した期間の範囲内の該当する試験車を検索する。</w:t>
      </w:r>
    </w:p>
    <w:p w14:paraId="108DDA51" w14:textId="77777777" w:rsidR="00993487" w:rsidRDefault="00993487" w:rsidP="00993487">
      <w:pPr>
        <w:ind w:left="100" w:right="100"/>
      </w:pPr>
    </w:p>
    <w:p w14:paraId="2CFD0874" w14:textId="77777777" w:rsidR="00993487" w:rsidRPr="00362A5A" w:rsidRDefault="00993487" w:rsidP="00993487">
      <w:pPr>
        <w:pStyle w:val="3"/>
        <w:spacing w:before="180" w:after="180"/>
        <w:ind w:right="100" w:hanging="425"/>
      </w:pPr>
      <w:bookmarkStart w:id="338" w:name="_Toc489433922"/>
      <w:r>
        <w:rPr>
          <w:rFonts w:hint="eastAsia"/>
        </w:rPr>
        <w:t>画面表示</w:t>
      </w:r>
      <w:bookmarkEnd w:id="338"/>
    </w:p>
    <w:p w14:paraId="023A185F" w14:textId="77777777" w:rsidR="00993487" w:rsidRDefault="00993487" w:rsidP="00993487">
      <w:pPr>
        <w:pStyle w:val="a4"/>
        <w:numPr>
          <w:ilvl w:val="0"/>
          <w:numId w:val="11"/>
        </w:numPr>
        <w:ind w:leftChars="0" w:right="100"/>
      </w:pPr>
      <w:r>
        <w:rPr>
          <w:rFonts w:hint="eastAsia"/>
        </w:rPr>
        <w:t>メインメニュー画面：指定月台数リストボタン</w:t>
      </w:r>
    </w:p>
    <w:p w14:paraId="09C599E8" w14:textId="77777777" w:rsidR="00993487" w:rsidRDefault="00993487" w:rsidP="00993487">
      <w:pPr>
        <w:pStyle w:val="a4"/>
        <w:numPr>
          <w:ilvl w:val="0"/>
          <w:numId w:val="11"/>
        </w:numPr>
        <w:ind w:leftChars="0" w:right="100"/>
      </w:pPr>
      <w:r>
        <w:rPr>
          <w:rFonts w:hint="eastAsia"/>
        </w:rPr>
        <w:t>メニューバー：「メニュー」</w:t>
      </w:r>
      <w:r>
        <w:rPr>
          <w:rFonts w:hint="eastAsia"/>
        </w:rPr>
        <w:t>-</w:t>
      </w:r>
      <w:r>
        <w:rPr>
          <w:rFonts w:hint="eastAsia"/>
        </w:rPr>
        <w:t>「指定月台数リスト」</w:t>
      </w:r>
    </w:p>
    <w:p w14:paraId="7CADFEE5" w14:textId="77777777" w:rsidR="00993487" w:rsidRPr="00BF6E6D" w:rsidRDefault="00993487" w:rsidP="00993487">
      <w:pPr>
        <w:ind w:left="100" w:right="100"/>
      </w:pPr>
    </w:p>
    <w:p w14:paraId="3A188F11" w14:textId="77777777" w:rsidR="00993487" w:rsidRDefault="00993487" w:rsidP="00993487">
      <w:pPr>
        <w:pStyle w:val="3"/>
        <w:spacing w:before="180" w:after="180"/>
        <w:ind w:right="100" w:hanging="425"/>
      </w:pPr>
      <w:bookmarkStart w:id="339" w:name="_Toc489433923"/>
      <w:r>
        <w:rPr>
          <w:rFonts w:hint="eastAsia"/>
        </w:rPr>
        <w:t>表示項目</w:t>
      </w:r>
      <w:bookmarkEnd w:id="339"/>
    </w:p>
    <w:p w14:paraId="5B3561DB" w14:textId="77777777" w:rsidR="00993487" w:rsidRDefault="00993487" w:rsidP="00993487">
      <w:pPr>
        <w:ind w:left="100" w:right="100"/>
      </w:pPr>
      <w:r>
        <w:rPr>
          <w:rFonts w:hint="eastAsia"/>
        </w:rPr>
        <w:t>出力権限必須</w:t>
      </w:r>
    </w:p>
    <w:p w14:paraId="29F7F0DE" w14:textId="77777777" w:rsidR="00993487" w:rsidRPr="00103169" w:rsidRDefault="00993487" w:rsidP="00993487">
      <w:pPr>
        <w:ind w:left="100" w:right="100" w:firstLineChars="100" w:firstLine="200"/>
      </w:pPr>
      <w:r>
        <w:rPr>
          <w:rFonts w:hint="eastAsia"/>
        </w:rPr>
        <w:lastRenderedPageBreak/>
        <w:t>・エクセル出力ボタン</w:t>
      </w:r>
    </w:p>
    <w:p w14:paraId="27E0341D" w14:textId="77777777" w:rsidR="00993487" w:rsidRDefault="00993487" w:rsidP="00993487">
      <w:pPr>
        <w:pStyle w:val="3"/>
        <w:spacing w:before="180" w:after="180"/>
        <w:ind w:right="100" w:hanging="425"/>
      </w:pPr>
      <w:bookmarkStart w:id="340" w:name="_Toc489433924"/>
      <w:r>
        <w:rPr>
          <w:rFonts w:hint="eastAsia"/>
        </w:rPr>
        <w:t>操作</w:t>
      </w:r>
      <w:bookmarkEnd w:id="340"/>
    </w:p>
    <w:p w14:paraId="5F3C109A" w14:textId="77777777" w:rsidR="00993487" w:rsidRPr="00362A5A" w:rsidRDefault="00993487" w:rsidP="00993487">
      <w:pPr>
        <w:pStyle w:val="4"/>
        <w:spacing w:before="180" w:after="180"/>
        <w:ind w:left="100" w:right="100"/>
      </w:pPr>
      <w:r w:rsidRPr="00F46D2F">
        <w:rPr>
          <w:rFonts w:hint="eastAsia"/>
        </w:rPr>
        <w:t>検索条件</w:t>
      </w:r>
    </w:p>
    <w:p w14:paraId="1E55DC82" w14:textId="77777777" w:rsidR="00993487" w:rsidRDefault="00993487" w:rsidP="00993487">
      <w:pPr>
        <w:ind w:left="100" w:right="100"/>
      </w:pPr>
      <w:r>
        <w:rPr>
          <w:rFonts w:hint="eastAsia"/>
        </w:rPr>
        <w:t>検索条件を非表示にし、一覧の表示エリアを拡大する。</w:t>
      </w:r>
    </w:p>
    <w:p w14:paraId="5EF924AB" w14:textId="77777777" w:rsidR="00993487" w:rsidRDefault="00993487" w:rsidP="00993487">
      <w:pPr>
        <w:ind w:left="100" w:right="100"/>
      </w:pPr>
      <w:r>
        <w:rPr>
          <w:rFonts w:hint="eastAsia"/>
        </w:rPr>
        <w:t>再度クリックすることで検索条件を表示する。</w:t>
      </w:r>
    </w:p>
    <w:p w14:paraId="17008BDD" w14:textId="77777777" w:rsidR="00993487" w:rsidRPr="00362A5A" w:rsidRDefault="00993487" w:rsidP="00993487">
      <w:pPr>
        <w:pStyle w:val="4"/>
        <w:spacing w:before="180" w:after="180"/>
        <w:ind w:left="100" w:right="100"/>
      </w:pPr>
      <w:r>
        <w:rPr>
          <w:rFonts w:hint="eastAsia"/>
        </w:rPr>
        <w:t>検索</w:t>
      </w:r>
    </w:p>
    <w:p w14:paraId="0B026BAA" w14:textId="77777777" w:rsidR="00993487" w:rsidRDefault="00993487" w:rsidP="00993487">
      <w:pPr>
        <w:ind w:left="100" w:right="100"/>
      </w:pPr>
      <w:r w:rsidRPr="00F46D2F">
        <w:rPr>
          <w:rFonts w:hint="eastAsia"/>
        </w:rPr>
        <w:t>検索条件を設定し、検索ボタンをクリックすることで一覧表示する。</w:t>
      </w:r>
    </w:p>
    <w:p w14:paraId="76E90C15" w14:textId="77777777" w:rsidR="00993487" w:rsidRPr="00362A5A" w:rsidRDefault="00993487" w:rsidP="00993487">
      <w:pPr>
        <w:pStyle w:val="4"/>
        <w:spacing w:before="180" w:after="180"/>
        <w:ind w:left="100" w:right="100"/>
      </w:pPr>
      <w:r w:rsidRPr="00F46D2F">
        <w:rPr>
          <w:rFonts w:hint="eastAsia"/>
        </w:rPr>
        <w:t>取得種別</w:t>
      </w:r>
    </w:p>
    <w:p w14:paraId="65816BBA" w14:textId="77777777" w:rsidR="00993487" w:rsidRDefault="00993487" w:rsidP="00993487">
      <w:pPr>
        <w:ind w:left="100" w:right="100"/>
      </w:pPr>
      <w:r>
        <w:rPr>
          <w:rFonts w:hint="eastAsia"/>
        </w:rPr>
        <w:t>台数集計結果の集計する試験車の種類を変更する。</w:t>
      </w:r>
    </w:p>
    <w:p w14:paraId="310EA034" w14:textId="77777777" w:rsidR="00993487" w:rsidRDefault="00993487" w:rsidP="00993487">
      <w:pPr>
        <w:ind w:left="100" w:right="100"/>
      </w:pPr>
      <w:r>
        <w:rPr>
          <w:rFonts w:hint="eastAsia"/>
        </w:rPr>
        <w:t>※台数集計結果を選択時のみ表示</w:t>
      </w:r>
    </w:p>
    <w:p w14:paraId="1924B85F" w14:textId="77777777" w:rsidR="00993487" w:rsidRPr="00362A5A" w:rsidRDefault="00993487" w:rsidP="00993487">
      <w:pPr>
        <w:pStyle w:val="4"/>
        <w:spacing w:before="180" w:after="180"/>
        <w:ind w:left="100" w:right="100"/>
      </w:pPr>
      <w:r>
        <w:rPr>
          <w:rFonts w:hint="eastAsia"/>
        </w:rPr>
        <w:t>集計</w:t>
      </w:r>
      <w:r w:rsidRPr="00F46D2F">
        <w:rPr>
          <w:rFonts w:hint="eastAsia"/>
        </w:rPr>
        <w:t>種別</w:t>
      </w:r>
    </w:p>
    <w:p w14:paraId="30C1C0F2" w14:textId="77777777" w:rsidR="00993487" w:rsidRDefault="00993487" w:rsidP="00993487">
      <w:pPr>
        <w:ind w:left="100" w:right="100"/>
      </w:pPr>
      <w:r>
        <w:rPr>
          <w:rFonts w:hint="eastAsia"/>
        </w:rPr>
        <w:t>台数集計結果の集計する単位を変更する。</w:t>
      </w:r>
    </w:p>
    <w:p w14:paraId="1413D2BE" w14:textId="77777777" w:rsidR="00993487" w:rsidRPr="001E7DF1" w:rsidRDefault="00993487" w:rsidP="00993487">
      <w:pPr>
        <w:ind w:left="100" w:right="100"/>
      </w:pPr>
      <w:r>
        <w:rPr>
          <w:rFonts w:hint="eastAsia"/>
        </w:rPr>
        <w:t>※台数集計結果を選択時のみ表示</w:t>
      </w:r>
    </w:p>
    <w:p w14:paraId="578879CB" w14:textId="77777777" w:rsidR="00993487" w:rsidRPr="00362A5A" w:rsidRDefault="00993487" w:rsidP="00993487">
      <w:pPr>
        <w:pStyle w:val="4"/>
        <w:spacing w:before="180" w:after="180"/>
        <w:ind w:left="100" w:right="100"/>
      </w:pPr>
      <w:r>
        <w:rPr>
          <w:rFonts w:hint="eastAsia"/>
        </w:rPr>
        <w:t>資産</w:t>
      </w:r>
      <w:r w:rsidRPr="00F46D2F">
        <w:rPr>
          <w:rFonts w:hint="eastAsia"/>
        </w:rPr>
        <w:t>種別</w:t>
      </w:r>
    </w:p>
    <w:p w14:paraId="29B5587C" w14:textId="77777777" w:rsidR="00993487" w:rsidRDefault="00993487" w:rsidP="00993487">
      <w:pPr>
        <w:ind w:left="100" w:right="100"/>
      </w:pPr>
      <w:r>
        <w:rPr>
          <w:rFonts w:hint="eastAsia"/>
        </w:rPr>
        <w:t>取得する試験車の条件を変更する。</w:t>
      </w:r>
    </w:p>
    <w:p w14:paraId="2D104A91" w14:textId="77777777" w:rsidR="00993487" w:rsidRPr="001E7DF1" w:rsidRDefault="00993487" w:rsidP="00993487">
      <w:pPr>
        <w:ind w:left="100" w:right="100"/>
      </w:pPr>
      <w:r>
        <w:rPr>
          <w:rFonts w:hint="eastAsia"/>
        </w:rPr>
        <w:t>※台数集計結果以外を選択時のみ表示</w:t>
      </w:r>
    </w:p>
    <w:p w14:paraId="65095505" w14:textId="77777777" w:rsidR="00993487" w:rsidRPr="00362A5A" w:rsidRDefault="00993487" w:rsidP="00993487">
      <w:pPr>
        <w:pStyle w:val="4"/>
        <w:spacing w:before="180" w:after="180"/>
        <w:ind w:left="100" w:right="100"/>
      </w:pPr>
      <w:r>
        <w:rPr>
          <w:rFonts w:hint="eastAsia"/>
        </w:rPr>
        <w:t>クリア</w:t>
      </w:r>
    </w:p>
    <w:p w14:paraId="320F916F" w14:textId="77777777" w:rsidR="00993487" w:rsidRDefault="00993487" w:rsidP="00993487">
      <w:pPr>
        <w:ind w:left="100" w:right="100"/>
      </w:pPr>
      <w:r>
        <w:rPr>
          <w:rFonts w:hint="eastAsia"/>
        </w:rPr>
        <w:t>クリアボタンをクリックすると、検索条件が初期化される。</w:t>
      </w:r>
    </w:p>
    <w:p w14:paraId="1A4B2964" w14:textId="77777777" w:rsidR="00993487" w:rsidRPr="00362A5A" w:rsidRDefault="00993487" w:rsidP="00993487">
      <w:pPr>
        <w:pStyle w:val="4"/>
        <w:spacing w:before="180" w:after="180"/>
        <w:ind w:left="100" w:right="100"/>
      </w:pPr>
      <w:r w:rsidRPr="00F85790">
        <w:rPr>
          <w:rFonts w:hint="eastAsia"/>
        </w:rPr>
        <w:t>表示設定</w:t>
      </w:r>
    </w:p>
    <w:p w14:paraId="507FA18A" w14:textId="77777777" w:rsidR="00993487" w:rsidRDefault="00993487" w:rsidP="00993487">
      <w:pPr>
        <w:ind w:left="100" w:right="100"/>
      </w:pPr>
      <w:r w:rsidRPr="00F85790">
        <w:rPr>
          <w:rFonts w:hint="eastAsia"/>
        </w:rPr>
        <w:t>表示設定画面で一覧に表示する列と並び順を設定する。</w:t>
      </w:r>
    </w:p>
    <w:p w14:paraId="4B651E86" w14:textId="77777777" w:rsidR="00993487" w:rsidRPr="00537F50" w:rsidRDefault="00993487" w:rsidP="00993487">
      <w:pPr>
        <w:ind w:left="100" w:right="100"/>
      </w:pPr>
      <w:r>
        <w:rPr>
          <w:rFonts w:hint="eastAsia"/>
        </w:rPr>
        <w:t>※台数集計結果以外を選択時のみ表示</w:t>
      </w:r>
    </w:p>
    <w:p w14:paraId="0150CA08" w14:textId="77777777" w:rsidR="00993487" w:rsidRPr="00362A5A" w:rsidRDefault="00993487" w:rsidP="00993487">
      <w:pPr>
        <w:pStyle w:val="4"/>
        <w:spacing w:before="180" w:after="180"/>
        <w:ind w:left="100" w:right="100"/>
      </w:pPr>
      <w:r w:rsidRPr="00F85790">
        <w:rPr>
          <w:rFonts w:hint="eastAsia"/>
        </w:rPr>
        <w:t>並び替え</w:t>
      </w:r>
    </w:p>
    <w:p w14:paraId="13635619" w14:textId="77777777" w:rsidR="00993487" w:rsidRDefault="00993487" w:rsidP="00993487">
      <w:pPr>
        <w:ind w:left="100" w:right="100"/>
      </w:pPr>
      <w:r w:rsidRPr="00F85790">
        <w:rPr>
          <w:rFonts w:hint="eastAsia"/>
        </w:rPr>
        <w:t>ソート指定画面で一覧に表示されているデータの並び順を設定する。</w:t>
      </w:r>
    </w:p>
    <w:p w14:paraId="64EAB19B" w14:textId="77777777" w:rsidR="00993487" w:rsidRPr="00362A5A" w:rsidRDefault="00993487" w:rsidP="00993487">
      <w:pPr>
        <w:pStyle w:val="4"/>
        <w:spacing w:before="180" w:after="180"/>
        <w:ind w:left="100" w:right="100"/>
      </w:pPr>
      <w:r>
        <w:rPr>
          <w:rFonts w:hint="eastAsia"/>
        </w:rPr>
        <w:t>試験車一覧</w:t>
      </w:r>
    </w:p>
    <w:p w14:paraId="1AAC7951" w14:textId="77777777" w:rsidR="00993487" w:rsidRDefault="00993487" w:rsidP="00993487">
      <w:pPr>
        <w:ind w:left="100" w:right="100"/>
      </w:pPr>
      <w:r>
        <w:rPr>
          <w:rFonts w:hint="eastAsia"/>
        </w:rPr>
        <w:t>項目名をダブルクリックすると、試験車情報画面を表示する。</w:t>
      </w:r>
    </w:p>
    <w:p w14:paraId="65B6C6BB" w14:textId="77777777" w:rsidR="00993487" w:rsidRPr="00537F50" w:rsidRDefault="00993487" w:rsidP="00993487">
      <w:pPr>
        <w:ind w:left="100" w:right="100"/>
      </w:pPr>
      <w:r>
        <w:rPr>
          <w:rFonts w:hint="eastAsia"/>
        </w:rPr>
        <w:t>※台数集計結果以外を選択時のみ表示</w:t>
      </w:r>
    </w:p>
    <w:p w14:paraId="2FF2D784" w14:textId="77777777" w:rsidR="00993487" w:rsidRPr="00362A5A" w:rsidRDefault="00993487" w:rsidP="00993487">
      <w:pPr>
        <w:pStyle w:val="4"/>
        <w:spacing w:before="180" w:after="180"/>
        <w:ind w:left="100" w:right="100"/>
      </w:pPr>
      <w:r>
        <w:rPr>
          <w:rFonts w:hint="eastAsia"/>
        </w:rPr>
        <w:t>エクセル出力</w:t>
      </w:r>
    </w:p>
    <w:p w14:paraId="1242A5CB" w14:textId="77777777" w:rsidR="00993487" w:rsidRDefault="00993487" w:rsidP="00993487">
      <w:pPr>
        <w:ind w:left="100" w:right="100"/>
      </w:pPr>
      <w:r w:rsidRPr="00F85790">
        <w:rPr>
          <w:rFonts w:hint="eastAsia"/>
        </w:rPr>
        <w:t>一覧に表示されているデータをエクセルに保存する。</w:t>
      </w:r>
    </w:p>
    <w:p w14:paraId="21DF1120" w14:textId="77777777" w:rsidR="00993487" w:rsidRPr="00362A5A" w:rsidRDefault="00993487" w:rsidP="00993487">
      <w:pPr>
        <w:pStyle w:val="4"/>
        <w:spacing w:before="180" w:after="180"/>
        <w:ind w:left="100" w:right="100"/>
      </w:pPr>
      <w:r>
        <w:rPr>
          <w:rFonts w:hint="eastAsia"/>
        </w:rPr>
        <w:t>閉じる</w:t>
      </w:r>
    </w:p>
    <w:p w14:paraId="05A0AAD5" w14:textId="77777777" w:rsidR="00993487" w:rsidRDefault="00993487" w:rsidP="00993487">
      <w:pPr>
        <w:ind w:left="100" w:right="100"/>
      </w:pPr>
      <w:r>
        <w:rPr>
          <w:rFonts w:hint="eastAsia"/>
        </w:rPr>
        <w:t>画面を閉じる。</w:t>
      </w:r>
    </w:p>
    <w:p w14:paraId="7FC65550" w14:textId="77777777" w:rsidR="00993487" w:rsidRDefault="00993487" w:rsidP="00993487">
      <w:pPr>
        <w:ind w:left="100" w:right="100"/>
      </w:pPr>
    </w:p>
    <w:p w14:paraId="76C3D725" w14:textId="77777777" w:rsidR="00993487" w:rsidRDefault="00993487" w:rsidP="00993487">
      <w:pPr>
        <w:ind w:left="100" w:right="100"/>
      </w:pPr>
    </w:p>
    <w:p w14:paraId="522194A9" w14:textId="77777777" w:rsidR="00993487" w:rsidRDefault="00993487" w:rsidP="00993487">
      <w:pPr>
        <w:ind w:left="100" w:right="100"/>
      </w:pPr>
    </w:p>
    <w:p w14:paraId="6D50F8B9" w14:textId="77777777" w:rsidR="00993487" w:rsidRDefault="00993487" w:rsidP="00993487">
      <w:pPr>
        <w:pStyle w:val="a"/>
      </w:pPr>
      <w:bookmarkStart w:id="341" w:name="_Toc489433929"/>
      <w:bookmarkStart w:id="342" w:name="_Toc489948347"/>
      <w:r>
        <w:rPr>
          <w:rFonts w:hint="eastAsia"/>
        </w:rPr>
        <w:lastRenderedPageBreak/>
        <w:t>車検・点検リスト発行</w:t>
      </w:r>
      <w:bookmarkEnd w:id="341"/>
      <w:bookmarkEnd w:id="342"/>
    </w:p>
    <w:p w14:paraId="5662CF89" w14:textId="77777777" w:rsidR="00993487" w:rsidRDefault="00993487" w:rsidP="00993487">
      <w:pPr>
        <w:pStyle w:val="2"/>
        <w:spacing w:before="180" w:after="180"/>
        <w:ind w:left="667" w:right="100" w:hanging="425"/>
      </w:pPr>
      <w:bookmarkStart w:id="343" w:name="_Toc489433930"/>
      <w:bookmarkStart w:id="344" w:name="_Toc489948348"/>
      <w:r w:rsidRPr="00CE60E3">
        <w:rPr>
          <w:rFonts w:hint="eastAsia"/>
        </w:rPr>
        <w:t>画面遷移</w:t>
      </w:r>
      <w:bookmarkEnd w:id="343"/>
      <w:bookmarkEnd w:id="344"/>
    </w:p>
    <w:p w14:paraId="27C09E34" w14:textId="77777777" w:rsidR="00993487" w:rsidRDefault="00993487" w:rsidP="00993487">
      <w:pPr>
        <w:pStyle w:val="3"/>
        <w:spacing w:before="180" w:after="180"/>
        <w:ind w:right="100" w:hanging="425"/>
      </w:pPr>
      <w:r w:rsidRPr="005062F0">
        <w:rPr>
          <w:rFonts w:hint="eastAsia"/>
        </w:rPr>
        <w:t>車検・点検リスト発行</w:t>
      </w:r>
      <w:r>
        <w:rPr>
          <w:rFonts w:hint="eastAsia"/>
        </w:rPr>
        <w:t>画面遷移</w:t>
      </w:r>
    </w:p>
    <w:p w14:paraId="2381E5CB" w14:textId="77777777" w:rsidR="00993487" w:rsidRPr="00271E5C" w:rsidRDefault="006275DB" w:rsidP="00993487">
      <w:pPr>
        <w:widowControl/>
        <w:snapToGrid/>
        <w:ind w:leftChars="0" w:left="0" w:rightChars="0" w:right="0"/>
      </w:pPr>
      <w:r>
        <w:pict w14:anchorId="6825BF0E">
          <v:group id="_x0000_s3595" editas="canvas" style="width:510.25pt;height:215.7pt;mso-position-horizontal-relative:char;mso-position-vertical-relative:line" coordorigin="1134,1968" coordsize="10205,4314">
            <o:lock v:ext="edit" aspectratio="t"/>
            <v:shape id="_x0000_s3596" type="#_x0000_t75" style="position:absolute;left:1134;top:1968;width:10205;height:4314" o:preferrelative="f">
              <v:fill o:detectmouseclick="t"/>
              <v:path o:extrusionok="t" o:connecttype="none"/>
              <o:lock v:ext="edit" text="t"/>
            </v:shape>
            <v:shape id="Text Box 216" o:spid="_x0000_s3597" type="#_x0000_t202" style="position:absolute;left:1487;top:2193;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LW19A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" filled="f" strokecolor="black [3213]">
              <v:textbox inset="2.16pt,1.44pt,2.16pt,0">
                <w:txbxContent>
                  <w:p w14:paraId="110466A1" w14:textId="77777777" w:rsidR="00945770" w:rsidRDefault="00945770" w:rsidP="00993487">
                    <w:pPr>
                      <w:pStyle w:val="Web"/>
                      <w:spacing w:before="0" w:beforeAutospacing="0" w:after="0" w:afterAutospacing="0" w:line="240" w:lineRule="exact"/>
                      <w:ind w:left="100" w:right="100"/>
                      <w:jc w:val="center"/>
                    </w:pPr>
                    <w:r>
                      <w:rPr>
                        <w:rFonts w:cstheme="minorBidi" w:hint="eastAsia"/>
                        <w:color w:val="000000"/>
                        <w:sz w:val="16"/>
                        <w:szCs w:val="16"/>
                      </w:rPr>
                      <w:t>KKS00001</w:t>
                    </w:r>
                  </w:p>
                  <w:p w14:paraId="70E1E110" w14:textId="77777777" w:rsidR="00945770" w:rsidRDefault="00945770" w:rsidP="00993487">
                    <w:pPr>
                      <w:pStyle w:val="Web"/>
                      <w:spacing w:before="0" w:beforeAutospacing="0" w:after="0" w:afterAutospacing="0" w:line="240" w:lineRule="exact"/>
                      <w:ind w:left="100" w:right="100"/>
                      <w:jc w:val="center"/>
                    </w:pPr>
                    <w:r>
                      <w:rPr>
                        <w:rFonts w:cstheme="minorBidi" w:hint="eastAsia"/>
                        <w:color w:val="000000"/>
                        <w:sz w:val="16"/>
                        <w:szCs w:val="16"/>
                      </w:rPr>
                      <w:t>ログイン画面</w:t>
                    </w:r>
                  </w:p>
                  <w:p w14:paraId="248413F5" w14:textId="77777777" w:rsidR="00945770" w:rsidRDefault="00945770" w:rsidP="00993487">
                    <w:pPr>
                      <w:pStyle w:val="Web"/>
                      <w:spacing w:before="0" w:beforeAutospacing="0" w:after="0" w:afterAutospacing="0" w:line="240" w:lineRule="exact"/>
                      <w:ind w:left="102" w:right="102"/>
                      <w:jc w:val="center"/>
                    </w:pPr>
                  </w:p>
                </w:txbxContent>
              </v:textbox>
            </v:shape>
            <v:shape id="Text Box 216" o:spid="_x0000_s3598" type="#_x0000_t202" style="position:absolute;left:1487;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" filled="f" strokecolor="black [3213]">
              <v:textbox inset="2.16pt,1.44pt,2.16pt,0">
                <w:txbxContent>
                  <w:p w14:paraId="2E269ABC" w14:textId="77777777" w:rsidR="00945770" w:rsidRDefault="00945770" w:rsidP="00993487">
                    <w:pPr>
                      <w:pStyle w:val="Web"/>
                      <w:spacing w:before="0" w:beforeAutospacing="0" w:after="0" w:afterAutospacing="0" w:line="240" w:lineRule="exact"/>
                      <w:ind w:left="100" w:right="100"/>
                      <w:jc w:val="center"/>
                    </w:pPr>
                    <w:r>
                      <w:rPr>
                        <w:rFonts w:cstheme="minorBidi" w:hint="eastAsia"/>
                        <w:color w:val="000000"/>
                        <w:sz w:val="16"/>
                        <w:szCs w:val="16"/>
                      </w:rPr>
                      <w:t>KKS00010</w:t>
                    </w:r>
                  </w:p>
                  <w:p w14:paraId="1A0AE5DB" w14:textId="77777777" w:rsidR="00945770" w:rsidRDefault="00945770" w:rsidP="00993487">
                    <w:pPr>
                      <w:pStyle w:val="Web"/>
                      <w:spacing w:before="0" w:beforeAutospacing="0" w:after="0" w:afterAutospacing="0" w:line="240" w:lineRule="exact"/>
                      <w:ind w:left="100" w:right="100"/>
                      <w:jc w:val="center"/>
                    </w:pPr>
                    <w:r>
                      <w:rPr>
                        <w:rFonts w:cstheme="minorBidi" w:hint="eastAsia"/>
                        <w:color w:val="000000"/>
                        <w:sz w:val="16"/>
                        <w:szCs w:val="16"/>
                      </w:rPr>
                      <w:t>メインメニュー</w:t>
                    </w:r>
                  </w:p>
                </w:txbxContent>
              </v:textbox>
            </v:shape>
            <v:shape id="_x0000_s3599" type="#_x0000_t32" style="position:absolute;left:2229;top:3423;width:421;height:2;rotation:90" o:connectortype="elbow" adj="-125188,-1,-125188">
              <v:stroke endarrow="block"/>
            </v:shape>
            <v:shape id="_x0000_s3600" type="#_x0000_t32" style="position:absolute;left:3392;top:4144;width:492;height:2" o:connectortype="elbow" adj="-148917,-1,-148917">
              <v:stroke endarrow="block"/>
            </v:shape>
            <v:shape id="_x0000_s3601" type="#_x0000_t32" style="position:absolute;left:5789;top:4144;width:483;height:1" o:connectortype="elbow" adj="-258887,-1,-258887">
              <v:stroke endarrow="block"/>
            </v:shape>
            <v:shape id="Text Box 216" o:spid="_x0000_s3602" type="#_x0000_t202" style="position:absolute;left:3884;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" filled="f" strokecolor="black [3213]">
              <v:textbox inset="2.16pt,1.44pt,2.16pt,0">
                <w:txbxContent>
                  <w:p w14:paraId="17A34A09" w14:textId="77777777" w:rsidR="00945770" w:rsidRDefault="00945770" w:rsidP="00993487">
                    <w:pPr>
                      <w:pStyle w:val="Web"/>
                      <w:spacing w:before="0" w:beforeAutospacing="0" w:after="0" w:afterAutospacing="0" w:line="240" w:lineRule="exact"/>
                      <w:ind w:left="100" w:right="100"/>
                      <w:jc w:val="center"/>
                      <w:rPr>
                        <w:rFonts w:cstheme="minorBidi"/>
                        <w:color w:val="000000"/>
                        <w:sz w:val="16"/>
                        <w:szCs w:val="16"/>
                      </w:rPr>
                    </w:pPr>
                    <w:r>
                      <w:rPr>
                        <w:rFonts w:cstheme="minorBidi"/>
                        <w:color w:val="000000"/>
                        <w:sz w:val="16"/>
                        <w:szCs w:val="16"/>
                      </w:rPr>
                      <w:t>TCS0</w:t>
                    </w:r>
                    <w:r>
                      <w:rPr>
                        <w:rFonts w:cstheme="minorBidi" w:hint="eastAsia"/>
                        <w:color w:val="000000"/>
                        <w:sz w:val="16"/>
                        <w:szCs w:val="16"/>
                      </w:rPr>
                      <w:t>6</w:t>
                    </w:r>
                    <w:r w:rsidRPr="00A32872">
                      <w:rPr>
                        <w:rFonts w:cstheme="minorBidi"/>
                        <w:color w:val="000000"/>
                        <w:sz w:val="16"/>
                        <w:szCs w:val="16"/>
                      </w:rPr>
                      <w:t>010</w:t>
                    </w:r>
                  </w:p>
                  <w:p w14:paraId="6E5BFACE" w14:textId="77777777" w:rsidR="00945770" w:rsidRPr="004A6EE0" w:rsidRDefault="00945770" w:rsidP="00993487">
                    <w:pPr>
                      <w:pStyle w:val="Web"/>
                      <w:spacing w:before="0" w:beforeAutospacing="0" w:after="0" w:afterAutospacing="0" w:line="240" w:lineRule="exact"/>
                      <w:ind w:left="100" w:right="100"/>
                      <w:jc w:val="center"/>
                    </w:pPr>
                    <w:r w:rsidRPr="005062F0">
                      <w:rPr>
                        <w:rFonts w:cstheme="minorBidi" w:hint="eastAsia"/>
                        <w:color w:val="000000"/>
                        <w:sz w:val="16"/>
                        <w:szCs w:val="16"/>
                      </w:rPr>
                      <w:t>車検・点検リスト発行</w:t>
                    </w:r>
                  </w:p>
                </w:txbxContent>
              </v:textbox>
            </v:shape>
            <v:shape id="Text Box 216" o:spid="_x0000_s3603" type="#_x0000_t202" style="position:absolute;left:6272;top:3634;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" filled="f" strokecolor="black [3213]">
              <v:textbox inset="2.16pt,1.44pt,2.16pt,0">
                <w:txbxContent>
                  <w:p w14:paraId="110F9C50" w14:textId="77777777" w:rsidR="00945770" w:rsidRDefault="00945770" w:rsidP="00993487">
                    <w:pPr>
                      <w:pStyle w:val="Web"/>
                      <w:spacing w:before="0" w:beforeAutospacing="0" w:after="0" w:afterAutospacing="0" w:line="240" w:lineRule="exact"/>
                      <w:ind w:left="100" w:right="100"/>
                      <w:jc w:val="center"/>
                      <w:rPr>
                        <w:rFonts w:cstheme="minorBidi"/>
                        <w:sz w:val="16"/>
                        <w:szCs w:val="16"/>
                      </w:rPr>
                    </w:pPr>
                    <w:r w:rsidRPr="004A6EE0">
                      <w:rPr>
                        <w:rFonts w:cstheme="minorBidi"/>
                        <w:sz w:val="16"/>
                        <w:szCs w:val="16"/>
                      </w:rPr>
                      <w:t>TCS01021</w:t>
                    </w:r>
                  </w:p>
                  <w:p w14:paraId="1EEC6DD9" w14:textId="77777777" w:rsidR="00945770" w:rsidRPr="002313EC" w:rsidRDefault="00945770" w:rsidP="00993487">
                    <w:pPr>
                      <w:pStyle w:val="Web"/>
                      <w:spacing w:before="0" w:beforeAutospacing="0" w:after="0" w:afterAutospacing="0" w:line="240" w:lineRule="exact"/>
                      <w:ind w:left="100" w:right="100"/>
                      <w:jc w:val="center"/>
                    </w:pPr>
                    <w:r w:rsidRPr="004A6EE0">
                      <w:rPr>
                        <w:rFonts w:cstheme="minorBidi" w:hint="eastAsia"/>
                        <w:sz w:val="16"/>
                        <w:szCs w:val="16"/>
                      </w:rPr>
                      <w:t>試験車情報</w:t>
                    </w:r>
                  </w:p>
                </w:txbxContent>
              </v:textbox>
            </v:shape>
            <v:shape id="Text Box 216" o:spid="_x0000_s3604" type="#_x0000_t202" style="position:absolute;left:3884;top:5103;width:1905;height:10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" filled="f" strokecolor="black [3213]">
              <v:textbox inset="2.16pt,1.44pt,2.16pt,0">
                <w:txbxContent>
                  <w:p w14:paraId="5C3AA3F8" w14:textId="77777777" w:rsidR="00945770" w:rsidRDefault="00945770" w:rsidP="00993487">
                    <w:pPr>
                      <w:pStyle w:val="Web"/>
                      <w:spacing w:before="0" w:beforeAutospacing="0" w:after="0" w:afterAutospacing="0" w:line="240" w:lineRule="exact"/>
                      <w:ind w:left="100" w:right="100"/>
                      <w:jc w:val="center"/>
                      <w:rPr>
                        <w:rFonts w:cstheme="minorBidi"/>
                        <w:sz w:val="16"/>
                        <w:szCs w:val="16"/>
                      </w:rPr>
                    </w:pPr>
                    <w:r w:rsidRPr="005062F0">
                      <w:rPr>
                        <w:rFonts w:cstheme="minorBidi"/>
                        <w:sz w:val="16"/>
                        <w:szCs w:val="16"/>
                      </w:rPr>
                      <w:t>TCS06020</w:t>
                    </w:r>
                  </w:p>
                  <w:p w14:paraId="50B13922" w14:textId="77777777" w:rsidR="00945770" w:rsidRPr="002313EC" w:rsidRDefault="00945770" w:rsidP="00993487">
                    <w:pPr>
                      <w:pStyle w:val="Web"/>
                      <w:spacing w:before="0" w:beforeAutospacing="0" w:after="0" w:afterAutospacing="0" w:line="240" w:lineRule="exact"/>
                      <w:ind w:left="100" w:right="100"/>
                      <w:jc w:val="center"/>
                    </w:pPr>
                    <w:r w:rsidRPr="005062F0">
                      <w:rPr>
                        <w:rFonts w:cstheme="minorBidi" w:hint="eastAsia"/>
                        <w:sz w:val="16"/>
                        <w:szCs w:val="16"/>
                      </w:rPr>
                      <w:t>表示設定</w:t>
                    </w:r>
                  </w:p>
                </w:txbxContent>
              </v:textbox>
            </v:shape>
            <v:shape id="_x0000_s3605" type="#_x0000_t32" style="position:absolute;left:4613;top:4878;width:449;height:1;rotation:90" o:connectortype="elbow" adj="-232693,-1,-232693">
              <v:stroke endarrow="block"/>
            </v:shape>
            <w10:anchorlock/>
          </v:group>
        </w:pict>
      </w:r>
    </w:p>
    <w:p w14:paraId="4959595D" w14:textId="7CA67EDE" w:rsidR="00993487" w:rsidRDefault="00874C32" w:rsidP="00993487">
      <w:pPr>
        <w:pStyle w:val="2"/>
        <w:spacing w:before="180" w:after="180"/>
        <w:ind w:left="667" w:right="100" w:hanging="425"/>
      </w:pPr>
      <w:bookmarkStart w:id="345" w:name="_Toc489433932"/>
      <w:bookmarkStart w:id="346" w:name="_Toc489948349"/>
      <w:r w:rsidRPr="005062F0">
        <w:rPr>
          <w:rFonts w:hint="eastAsia"/>
        </w:rPr>
        <w:t>車検・点検リスト</w:t>
      </w:r>
      <w:r w:rsidR="00993487">
        <w:rPr>
          <w:rFonts w:hint="eastAsia"/>
        </w:rPr>
        <w:t>画面</w:t>
      </w:r>
      <w:bookmarkEnd w:id="345"/>
      <w:bookmarkEnd w:id="346"/>
    </w:p>
    <w:p w14:paraId="03C61C9B" w14:textId="18F5A842" w:rsidR="00993487" w:rsidRDefault="00874C32" w:rsidP="00993487">
      <w:pPr>
        <w:widowControl/>
        <w:snapToGrid/>
        <w:ind w:leftChars="0" w:left="0" w:rightChars="0" w:right="0"/>
      </w:pPr>
      <w:r>
        <w:rPr>
          <w:noProof/>
        </w:rPr>
        <w:drawing>
          <wp:inline distT="0" distB="0" distL="0" distR="0" wp14:anchorId="2344A825" wp14:editId="1BF367D0">
            <wp:extent cx="5612130" cy="3274060"/>
            <wp:effectExtent l="0" t="0" r="7620" b="254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612130" cy="3274060"/>
                    </a:xfrm>
                    <a:prstGeom prst="rect">
                      <a:avLst/>
                    </a:prstGeom>
                  </pic:spPr>
                </pic:pic>
              </a:graphicData>
            </a:graphic>
          </wp:inline>
        </w:drawing>
      </w:r>
    </w:p>
    <w:p w14:paraId="62441549" w14:textId="77777777" w:rsidR="00993487" w:rsidRPr="00362A5A" w:rsidRDefault="00993487" w:rsidP="00993487">
      <w:pPr>
        <w:pStyle w:val="3"/>
        <w:spacing w:before="180" w:after="180"/>
        <w:ind w:right="100" w:hanging="425"/>
      </w:pPr>
      <w:bookmarkStart w:id="347" w:name="_Toc489433933"/>
      <w:r>
        <w:rPr>
          <w:rFonts w:hint="eastAsia"/>
        </w:rPr>
        <w:t>機能</w:t>
      </w:r>
      <w:bookmarkEnd w:id="347"/>
    </w:p>
    <w:p w14:paraId="68F18D73" w14:textId="77777777" w:rsidR="00993487" w:rsidRDefault="00993487" w:rsidP="00993487">
      <w:pPr>
        <w:ind w:left="100" w:right="100"/>
      </w:pPr>
      <w:r>
        <w:rPr>
          <w:rFonts w:hint="eastAsia"/>
        </w:rPr>
        <w:t>入力した期間内に車検又は点検を行う必要がある試験車を検索</w:t>
      </w:r>
      <w:r w:rsidRPr="00C8387E">
        <w:rPr>
          <w:rFonts w:hint="eastAsia"/>
        </w:rPr>
        <w:t>する。</w:t>
      </w:r>
    </w:p>
    <w:p w14:paraId="15CC5F41" w14:textId="77777777" w:rsidR="00993487" w:rsidRPr="00362A5A" w:rsidRDefault="00993487" w:rsidP="00993487">
      <w:pPr>
        <w:pStyle w:val="3"/>
        <w:spacing w:before="180" w:after="180"/>
        <w:ind w:right="100" w:hanging="425"/>
      </w:pPr>
      <w:bookmarkStart w:id="348" w:name="_Toc489433934"/>
      <w:r>
        <w:rPr>
          <w:rFonts w:hint="eastAsia"/>
        </w:rPr>
        <w:t>画面表示</w:t>
      </w:r>
      <w:bookmarkEnd w:id="348"/>
    </w:p>
    <w:p w14:paraId="5C6EF85C" w14:textId="77777777" w:rsidR="00993487" w:rsidRDefault="00993487" w:rsidP="00993487">
      <w:pPr>
        <w:pStyle w:val="a4"/>
        <w:numPr>
          <w:ilvl w:val="0"/>
          <w:numId w:val="42"/>
        </w:numPr>
        <w:ind w:leftChars="0" w:right="100"/>
      </w:pPr>
      <w:r>
        <w:rPr>
          <w:rFonts w:hint="eastAsia"/>
        </w:rPr>
        <w:t>メインメニュー画面：</w:t>
      </w:r>
      <w:r w:rsidRPr="007811BE">
        <w:rPr>
          <w:rFonts w:hint="eastAsia"/>
        </w:rPr>
        <w:t>車検・点検リスト発行</w:t>
      </w:r>
      <w:r>
        <w:rPr>
          <w:rFonts w:hint="eastAsia"/>
        </w:rPr>
        <w:t>ボタン</w:t>
      </w:r>
    </w:p>
    <w:p w14:paraId="283AC0A8" w14:textId="77777777" w:rsidR="00993487" w:rsidRDefault="00993487" w:rsidP="00993487">
      <w:pPr>
        <w:pStyle w:val="a4"/>
        <w:numPr>
          <w:ilvl w:val="0"/>
          <w:numId w:val="42"/>
        </w:numPr>
        <w:ind w:leftChars="0" w:right="100"/>
      </w:pPr>
      <w:r>
        <w:rPr>
          <w:rFonts w:hint="eastAsia"/>
        </w:rPr>
        <w:lastRenderedPageBreak/>
        <w:t>メニューバー：「メニュー」</w:t>
      </w:r>
      <w:r>
        <w:rPr>
          <w:rFonts w:hint="eastAsia"/>
        </w:rPr>
        <w:t>-</w:t>
      </w:r>
      <w:r>
        <w:rPr>
          <w:rFonts w:hint="eastAsia"/>
        </w:rPr>
        <w:t>「</w:t>
      </w:r>
      <w:r w:rsidRPr="007811BE">
        <w:rPr>
          <w:rFonts w:hint="eastAsia"/>
        </w:rPr>
        <w:t>車検・点検リスト発行</w:t>
      </w:r>
      <w:r>
        <w:rPr>
          <w:rFonts w:hint="eastAsia"/>
        </w:rPr>
        <w:t>」</w:t>
      </w:r>
    </w:p>
    <w:p w14:paraId="70FDC1B3" w14:textId="77777777" w:rsidR="00993487" w:rsidRDefault="00993487" w:rsidP="00993487">
      <w:pPr>
        <w:pStyle w:val="3"/>
        <w:spacing w:before="180" w:after="180"/>
        <w:ind w:right="100" w:hanging="425"/>
      </w:pPr>
      <w:bookmarkStart w:id="349" w:name="_Toc489433935"/>
      <w:r>
        <w:rPr>
          <w:rFonts w:hint="eastAsia"/>
        </w:rPr>
        <w:t>表示項目</w:t>
      </w:r>
      <w:bookmarkEnd w:id="349"/>
    </w:p>
    <w:p w14:paraId="51FCD39B" w14:textId="77777777" w:rsidR="00993487" w:rsidRDefault="00993487" w:rsidP="00993487">
      <w:pPr>
        <w:ind w:left="100" w:right="100"/>
      </w:pPr>
      <w:r>
        <w:rPr>
          <w:rFonts w:hint="eastAsia"/>
        </w:rPr>
        <w:t>出力権限必須</w:t>
      </w:r>
    </w:p>
    <w:p w14:paraId="6B4ECA95" w14:textId="77777777" w:rsidR="00993487" w:rsidRPr="003D6DF7" w:rsidRDefault="00993487" w:rsidP="00993487">
      <w:pPr>
        <w:ind w:left="100" w:right="100" w:firstLineChars="100" w:firstLine="200"/>
      </w:pPr>
      <w:r>
        <w:rPr>
          <w:rFonts w:hint="eastAsia"/>
        </w:rPr>
        <w:t>・</w:t>
      </w:r>
      <w:r w:rsidRPr="007811BE">
        <w:rPr>
          <w:rFonts w:hint="eastAsia"/>
        </w:rPr>
        <w:t>エクセル出力ボタン</w:t>
      </w:r>
    </w:p>
    <w:p w14:paraId="48BE97D6" w14:textId="77777777" w:rsidR="00993487" w:rsidRDefault="00993487" w:rsidP="00993487">
      <w:pPr>
        <w:pStyle w:val="3"/>
        <w:spacing w:before="180" w:after="180"/>
        <w:ind w:right="100" w:hanging="425"/>
      </w:pPr>
      <w:bookmarkStart w:id="350" w:name="_Toc489433936"/>
      <w:r>
        <w:rPr>
          <w:rFonts w:hint="eastAsia"/>
        </w:rPr>
        <w:t>操作</w:t>
      </w:r>
      <w:bookmarkEnd w:id="350"/>
    </w:p>
    <w:p w14:paraId="52D3C130" w14:textId="77777777" w:rsidR="00993487" w:rsidRPr="00362A5A" w:rsidRDefault="00993487" w:rsidP="00993487">
      <w:pPr>
        <w:pStyle w:val="4"/>
        <w:spacing w:before="180" w:after="180"/>
        <w:ind w:left="100" w:right="100"/>
      </w:pPr>
      <w:r w:rsidRPr="007811BE">
        <w:rPr>
          <w:rFonts w:hint="eastAsia"/>
        </w:rPr>
        <w:t>検索条件</w:t>
      </w:r>
    </w:p>
    <w:p w14:paraId="20A71D1D" w14:textId="77777777" w:rsidR="00993487" w:rsidRDefault="00993487" w:rsidP="00993487">
      <w:pPr>
        <w:ind w:left="100" w:right="100"/>
      </w:pPr>
      <w:r>
        <w:rPr>
          <w:rFonts w:hint="eastAsia"/>
        </w:rPr>
        <w:t>検索条件を非表示にし、一覧の表示エリアを拡大する。</w:t>
      </w:r>
    </w:p>
    <w:p w14:paraId="4614B0BC" w14:textId="77777777" w:rsidR="00993487" w:rsidRDefault="00993487" w:rsidP="00993487">
      <w:pPr>
        <w:ind w:left="100" w:right="100"/>
      </w:pPr>
      <w:r>
        <w:rPr>
          <w:rFonts w:hint="eastAsia"/>
        </w:rPr>
        <w:t>再度クリックすることで検索条件を表示する。</w:t>
      </w:r>
    </w:p>
    <w:p w14:paraId="22CCF5EA" w14:textId="77777777" w:rsidR="00993487" w:rsidRPr="00362A5A" w:rsidRDefault="00993487" w:rsidP="00993487">
      <w:pPr>
        <w:pStyle w:val="4"/>
        <w:spacing w:before="180" w:after="180"/>
        <w:ind w:left="100" w:right="100"/>
      </w:pPr>
      <w:r>
        <w:rPr>
          <w:rFonts w:hint="eastAsia"/>
        </w:rPr>
        <w:t>クリア</w:t>
      </w:r>
    </w:p>
    <w:p w14:paraId="2C02CEC7" w14:textId="77777777" w:rsidR="00993487" w:rsidRDefault="00993487" w:rsidP="00993487">
      <w:pPr>
        <w:ind w:left="100" w:right="100"/>
      </w:pPr>
      <w:r w:rsidRPr="0081244D">
        <w:rPr>
          <w:rFonts w:hint="eastAsia"/>
        </w:rPr>
        <w:t>クリアボタンをクリックすると、検索条件が初期化される。</w:t>
      </w:r>
    </w:p>
    <w:p w14:paraId="02C367B0" w14:textId="77777777" w:rsidR="00993487" w:rsidRPr="00362A5A" w:rsidRDefault="00993487" w:rsidP="00993487">
      <w:pPr>
        <w:pStyle w:val="4"/>
        <w:spacing w:before="180" w:after="180"/>
        <w:ind w:left="100" w:right="100"/>
      </w:pPr>
      <w:r w:rsidRPr="000E613D">
        <w:rPr>
          <w:rFonts w:hint="eastAsia"/>
        </w:rPr>
        <w:t>表示設定</w:t>
      </w:r>
    </w:p>
    <w:p w14:paraId="1D6D71AE" w14:textId="77777777" w:rsidR="00993487" w:rsidRDefault="00993487" w:rsidP="00993487">
      <w:pPr>
        <w:tabs>
          <w:tab w:val="center" w:pos="5102"/>
        </w:tabs>
        <w:ind w:left="100" w:right="100"/>
      </w:pPr>
      <w:r w:rsidRPr="000E613D">
        <w:rPr>
          <w:rFonts w:hint="eastAsia"/>
        </w:rPr>
        <w:t>表示設定画面で一覧に表示する列と並び順を設定する</w:t>
      </w:r>
      <w:r>
        <w:rPr>
          <w:rFonts w:hint="eastAsia"/>
        </w:rPr>
        <w:t>。</w:t>
      </w:r>
    </w:p>
    <w:p w14:paraId="0AAED02C" w14:textId="77777777" w:rsidR="00993487" w:rsidRPr="00362A5A" w:rsidRDefault="00993487" w:rsidP="00993487">
      <w:pPr>
        <w:pStyle w:val="4"/>
        <w:spacing w:before="180" w:after="180"/>
        <w:ind w:left="100" w:right="100"/>
      </w:pPr>
      <w:r w:rsidRPr="000E613D">
        <w:rPr>
          <w:rFonts w:hint="eastAsia"/>
        </w:rPr>
        <w:t>並び替え</w:t>
      </w:r>
    </w:p>
    <w:p w14:paraId="6F74D5B0" w14:textId="77777777" w:rsidR="00993487" w:rsidRDefault="00993487" w:rsidP="00993487">
      <w:pPr>
        <w:ind w:left="100" w:right="100"/>
      </w:pPr>
      <w:r w:rsidRPr="000E613D">
        <w:rPr>
          <w:rFonts w:hint="eastAsia"/>
        </w:rPr>
        <w:t>ソート指定画面で一覧に表示されているデータの並び順を設定する</w:t>
      </w:r>
      <w:r>
        <w:rPr>
          <w:rFonts w:hint="eastAsia"/>
        </w:rPr>
        <w:t>。</w:t>
      </w:r>
    </w:p>
    <w:p w14:paraId="7036B97F" w14:textId="77777777" w:rsidR="00993487" w:rsidRPr="00362A5A" w:rsidRDefault="00993487" w:rsidP="00993487">
      <w:pPr>
        <w:pStyle w:val="4"/>
        <w:spacing w:before="180" w:after="180"/>
        <w:ind w:left="100" w:right="100"/>
      </w:pPr>
      <w:r w:rsidRPr="007627FA">
        <w:rPr>
          <w:rFonts w:hint="eastAsia"/>
        </w:rPr>
        <w:t>試験車一覧</w:t>
      </w:r>
    </w:p>
    <w:p w14:paraId="7E772103" w14:textId="77777777" w:rsidR="00993487" w:rsidRDefault="00993487" w:rsidP="00993487">
      <w:pPr>
        <w:ind w:left="100" w:right="100"/>
      </w:pPr>
      <w:r w:rsidRPr="007627FA">
        <w:rPr>
          <w:rFonts w:hint="eastAsia"/>
        </w:rPr>
        <w:t>試験車一覧の項目をダブルクリックすることで、該当の試験車</w:t>
      </w:r>
      <w:r>
        <w:rPr>
          <w:rFonts w:hint="eastAsia"/>
        </w:rPr>
        <w:t>情報</w:t>
      </w:r>
      <w:r w:rsidRPr="007627FA">
        <w:rPr>
          <w:rFonts w:hint="eastAsia"/>
        </w:rPr>
        <w:t>画面を表示す</w:t>
      </w:r>
      <w:r>
        <w:rPr>
          <w:rFonts w:hint="eastAsia"/>
        </w:rPr>
        <w:t>る。</w:t>
      </w:r>
    </w:p>
    <w:p w14:paraId="3B3A753D" w14:textId="77777777" w:rsidR="00993487" w:rsidRPr="00362A5A" w:rsidRDefault="00993487" w:rsidP="00993487">
      <w:pPr>
        <w:pStyle w:val="4"/>
        <w:spacing w:before="180" w:after="180"/>
        <w:ind w:left="100" w:right="100"/>
      </w:pPr>
      <w:r w:rsidRPr="000E613D">
        <w:rPr>
          <w:rFonts w:hint="eastAsia"/>
        </w:rPr>
        <w:t>エクセル出力</w:t>
      </w:r>
    </w:p>
    <w:p w14:paraId="4CB07675" w14:textId="77777777" w:rsidR="00993487" w:rsidRPr="007627FA" w:rsidRDefault="00993487" w:rsidP="00993487">
      <w:pPr>
        <w:ind w:left="100" w:right="100"/>
      </w:pPr>
      <w:r w:rsidRPr="000E613D">
        <w:rPr>
          <w:rFonts w:hint="eastAsia"/>
        </w:rPr>
        <w:t>一覧に表示されているデータをエクセルに保存する</w:t>
      </w:r>
      <w:r>
        <w:rPr>
          <w:rFonts w:hint="eastAsia"/>
        </w:rPr>
        <w:t>。</w:t>
      </w:r>
    </w:p>
    <w:p w14:paraId="28BD436B" w14:textId="77777777" w:rsidR="00993487" w:rsidRPr="00362A5A" w:rsidRDefault="00993487" w:rsidP="00993487">
      <w:pPr>
        <w:pStyle w:val="4"/>
        <w:spacing w:before="180" w:after="180"/>
        <w:ind w:left="100" w:right="100"/>
      </w:pPr>
      <w:r>
        <w:rPr>
          <w:rFonts w:hint="eastAsia"/>
        </w:rPr>
        <w:t>閉じる</w:t>
      </w:r>
    </w:p>
    <w:p w14:paraId="7FD01C56" w14:textId="77777777" w:rsidR="00993487" w:rsidRDefault="00993487" w:rsidP="00993487">
      <w:pPr>
        <w:ind w:left="100" w:right="100"/>
      </w:pPr>
      <w:r>
        <w:rPr>
          <w:rFonts w:hint="eastAsia"/>
        </w:rPr>
        <w:t>画面を閉じる。</w:t>
      </w:r>
    </w:p>
    <w:p w14:paraId="6DDBFF7B" w14:textId="77777777" w:rsidR="00993487" w:rsidRDefault="00993487" w:rsidP="00993487">
      <w:pPr>
        <w:pStyle w:val="2"/>
        <w:spacing w:before="180" w:after="180"/>
        <w:ind w:left="667" w:right="100" w:hanging="425"/>
      </w:pPr>
      <w:bookmarkStart w:id="351" w:name="_Toc489948350"/>
      <w:r>
        <w:rPr>
          <w:rFonts w:hint="eastAsia"/>
        </w:rPr>
        <w:lastRenderedPageBreak/>
        <w:t>車検・点検リスト画面</w:t>
      </w:r>
      <w:bookmarkEnd w:id="351"/>
    </w:p>
    <w:p w14:paraId="2BE515C9" w14:textId="77777777" w:rsidR="00993487" w:rsidRPr="006450AE" w:rsidRDefault="00993487" w:rsidP="00993487">
      <w:pPr>
        <w:ind w:left="100" w:right="100"/>
      </w:pPr>
      <w:r>
        <w:rPr>
          <w:noProof/>
        </w:rPr>
        <w:drawing>
          <wp:inline distT="0" distB="0" distL="0" distR="0" wp14:anchorId="786CAA51" wp14:editId="7BCED13F">
            <wp:extent cx="3714750" cy="3000375"/>
            <wp:effectExtent l="0" t="0" r="0" b="9525"/>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714750" cy="3000375"/>
                    </a:xfrm>
                    <a:prstGeom prst="rect">
                      <a:avLst/>
                    </a:prstGeom>
                  </pic:spPr>
                </pic:pic>
              </a:graphicData>
            </a:graphic>
          </wp:inline>
        </w:drawing>
      </w:r>
    </w:p>
    <w:p w14:paraId="0E817C7D" w14:textId="77777777" w:rsidR="00993487" w:rsidRPr="00362A5A" w:rsidRDefault="00993487" w:rsidP="00993487">
      <w:pPr>
        <w:pStyle w:val="3"/>
        <w:spacing w:before="180" w:after="180"/>
        <w:ind w:right="100" w:hanging="425"/>
      </w:pPr>
      <w:r>
        <w:rPr>
          <w:rFonts w:hint="eastAsia"/>
        </w:rPr>
        <w:t>機能</w:t>
      </w:r>
    </w:p>
    <w:p w14:paraId="1891914B" w14:textId="77777777" w:rsidR="00993487" w:rsidRDefault="00993487" w:rsidP="00993487">
      <w:pPr>
        <w:ind w:left="100" w:right="100"/>
      </w:pPr>
      <w:r>
        <w:rPr>
          <w:rFonts w:hint="eastAsia"/>
        </w:rPr>
        <w:t>選択した条件に該当する試験車を検索</w:t>
      </w:r>
      <w:r w:rsidRPr="00C8387E">
        <w:rPr>
          <w:rFonts w:hint="eastAsia"/>
        </w:rPr>
        <w:t>する。</w:t>
      </w:r>
    </w:p>
    <w:p w14:paraId="237FA178" w14:textId="77777777" w:rsidR="00993487" w:rsidRPr="00362A5A" w:rsidRDefault="00993487" w:rsidP="00993487">
      <w:pPr>
        <w:pStyle w:val="3"/>
        <w:spacing w:before="180" w:after="180"/>
        <w:ind w:right="100" w:hanging="425"/>
      </w:pPr>
      <w:r>
        <w:rPr>
          <w:rFonts w:hint="eastAsia"/>
        </w:rPr>
        <w:t>画面表示</w:t>
      </w:r>
    </w:p>
    <w:p w14:paraId="72624D69" w14:textId="77777777" w:rsidR="00993487" w:rsidRDefault="00993487" w:rsidP="00993487">
      <w:pPr>
        <w:pStyle w:val="a4"/>
        <w:numPr>
          <w:ilvl w:val="0"/>
          <w:numId w:val="53"/>
        </w:numPr>
        <w:ind w:leftChars="0" w:right="100"/>
      </w:pPr>
      <w:r w:rsidRPr="00187159">
        <w:rPr>
          <w:rFonts w:hint="eastAsia"/>
        </w:rPr>
        <w:t>車検・点検リスト発行</w:t>
      </w:r>
      <w:r>
        <w:rPr>
          <w:rFonts w:hint="eastAsia"/>
        </w:rPr>
        <w:t>画面：抽出条件の設定ボタン</w:t>
      </w:r>
    </w:p>
    <w:p w14:paraId="4040A6A9" w14:textId="77777777" w:rsidR="00993487" w:rsidRDefault="00993487" w:rsidP="00993487">
      <w:pPr>
        <w:pStyle w:val="3"/>
        <w:spacing w:before="180" w:after="180"/>
        <w:ind w:right="100" w:hanging="425"/>
      </w:pPr>
      <w:r>
        <w:rPr>
          <w:rFonts w:hint="eastAsia"/>
        </w:rPr>
        <w:t>表示項目</w:t>
      </w:r>
    </w:p>
    <w:p w14:paraId="0B46826E" w14:textId="77777777" w:rsidR="00993487" w:rsidRPr="003D6DF7" w:rsidRDefault="00993487" w:rsidP="00993487">
      <w:pPr>
        <w:ind w:left="100" w:right="100"/>
      </w:pPr>
      <w:r>
        <w:rPr>
          <w:rFonts w:hint="eastAsia"/>
        </w:rPr>
        <w:t>権限による制御なし</w:t>
      </w:r>
    </w:p>
    <w:p w14:paraId="2B06720E" w14:textId="77777777" w:rsidR="00993487" w:rsidRDefault="00993487" w:rsidP="00993487">
      <w:pPr>
        <w:pStyle w:val="3"/>
        <w:spacing w:before="180" w:after="180"/>
        <w:ind w:right="100" w:hanging="425"/>
      </w:pPr>
      <w:r>
        <w:rPr>
          <w:rFonts w:hint="eastAsia"/>
        </w:rPr>
        <w:t>操作</w:t>
      </w:r>
    </w:p>
    <w:p w14:paraId="3152507D" w14:textId="77777777" w:rsidR="00993487" w:rsidRPr="00362A5A" w:rsidRDefault="00993487" w:rsidP="00993487">
      <w:pPr>
        <w:pStyle w:val="4"/>
        <w:spacing w:before="180" w:after="180"/>
        <w:ind w:left="100" w:right="100"/>
      </w:pPr>
      <w:r>
        <w:rPr>
          <w:rFonts w:hint="eastAsia"/>
        </w:rPr>
        <w:t>設定</w:t>
      </w:r>
    </w:p>
    <w:p w14:paraId="3DE6973D" w14:textId="77777777" w:rsidR="00993487" w:rsidRDefault="00993487" w:rsidP="00993487">
      <w:pPr>
        <w:ind w:left="100" w:right="100"/>
      </w:pPr>
      <w:r>
        <w:rPr>
          <w:rFonts w:hint="eastAsia"/>
        </w:rPr>
        <w:t>選択した条件は次回以降の検索時に抽出を行う。</w:t>
      </w:r>
    </w:p>
    <w:p w14:paraId="5244D21B" w14:textId="3D34858D" w:rsidR="00993487" w:rsidRPr="007627FA" w:rsidRDefault="00993487" w:rsidP="00993487">
      <w:pPr>
        <w:ind w:left="100" w:right="100"/>
      </w:pPr>
      <w:r>
        <w:rPr>
          <w:rFonts w:hint="eastAsia"/>
        </w:rPr>
        <w:t>※</w:t>
      </w:r>
      <w:r w:rsidR="00914959">
        <w:rPr>
          <w:rFonts w:hint="eastAsia"/>
        </w:rPr>
        <w:t>「</w:t>
      </w:r>
      <w:r w:rsidRPr="007845B5">
        <w:rPr>
          <w:rFonts w:hint="eastAsia"/>
        </w:rPr>
        <w:t>設定終了後リストを作成し直す</w:t>
      </w:r>
      <w:r w:rsidR="00914959">
        <w:rPr>
          <w:rFonts w:hint="eastAsia"/>
        </w:rPr>
        <w:t>」</w:t>
      </w:r>
      <w:r>
        <w:rPr>
          <w:rFonts w:hint="eastAsia"/>
        </w:rPr>
        <w:t>を選択していた場合は</w:t>
      </w:r>
      <w:r w:rsidRPr="007845B5">
        <w:rPr>
          <w:rFonts w:hint="eastAsia"/>
        </w:rPr>
        <w:t>車検・点検リスト発行</w:t>
      </w:r>
      <w:r>
        <w:rPr>
          <w:rFonts w:hint="eastAsia"/>
        </w:rPr>
        <w:t>画面で再検索を行う</w:t>
      </w:r>
    </w:p>
    <w:p w14:paraId="353D3292" w14:textId="77777777" w:rsidR="00993487" w:rsidRPr="00362A5A" w:rsidRDefault="00993487" w:rsidP="00993487">
      <w:pPr>
        <w:pStyle w:val="4"/>
        <w:spacing w:before="180" w:after="180"/>
        <w:ind w:left="100" w:right="100"/>
      </w:pPr>
      <w:r>
        <w:rPr>
          <w:rFonts w:hint="eastAsia"/>
        </w:rPr>
        <w:t>閉じる</w:t>
      </w:r>
    </w:p>
    <w:p w14:paraId="07C9DFF0" w14:textId="77777777" w:rsidR="00993487" w:rsidRPr="00805682" w:rsidRDefault="00993487" w:rsidP="00993487">
      <w:pPr>
        <w:ind w:left="100" w:right="100"/>
      </w:pPr>
      <w:r>
        <w:rPr>
          <w:rFonts w:hint="eastAsia"/>
        </w:rPr>
        <w:t>画面を閉じる。</w:t>
      </w:r>
    </w:p>
    <w:p w14:paraId="66A0A5F2" w14:textId="77777777" w:rsidR="00993487" w:rsidRPr="00805682" w:rsidRDefault="00993487" w:rsidP="00993487">
      <w:pPr>
        <w:ind w:left="100" w:right="100"/>
      </w:pPr>
    </w:p>
    <w:p w14:paraId="3C0B11C0" w14:textId="77777777" w:rsidR="0031225D" w:rsidRDefault="0031225D" w:rsidP="0031225D">
      <w:pPr>
        <w:ind w:left="100" w:right="100"/>
      </w:pPr>
    </w:p>
    <w:sectPr w:rsidR="0031225D" w:rsidSect="00261519">
      <w:headerReference w:type="even" r:id="rId39"/>
      <w:headerReference w:type="default" r:id="rId40"/>
      <w:footerReference w:type="even" r:id="rId41"/>
      <w:footerReference w:type="default" r:id="rId42"/>
      <w:headerReference w:type="first" r:id="rId43"/>
      <w:footerReference w:type="first" r:id="rId44"/>
      <w:pgSz w:w="11906" w:h="16838" w:code="9"/>
      <w:pgMar w:top="1418" w:right="567" w:bottom="1134" w:left="1134" w:header="425" w:footer="32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8F6EB" w14:textId="77777777" w:rsidR="006275DB" w:rsidRDefault="006275DB" w:rsidP="0029456B">
      <w:pPr>
        <w:ind w:left="100" w:right="100"/>
      </w:pPr>
      <w:r>
        <w:separator/>
      </w:r>
    </w:p>
  </w:endnote>
  <w:endnote w:type="continuationSeparator" w:id="0">
    <w:p w14:paraId="769BE527" w14:textId="77777777" w:rsidR="006275DB" w:rsidRDefault="006275DB" w:rsidP="0029456B">
      <w:pPr>
        <w:ind w:left="100" w:right="1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29376" w14:textId="77777777" w:rsidR="00945770" w:rsidRDefault="00945770">
    <w:pPr>
      <w:pStyle w:val="a7"/>
      <w:ind w:left="100" w:right="1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2" w:type="dxa"/>
      <w:tblBorders>
        <w:top w:val="thickThinSmallGap" w:sz="24" w:space="0" w:color="auto"/>
        <w:insideH w:val="thinThickSmallGap" w:sz="24" w:space="0" w:color="auto"/>
      </w:tblBorders>
      <w:tblCellMar>
        <w:left w:w="99" w:type="dxa"/>
        <w:right w:w="99" w:type="dxa"/>
      </w:tblCellMar>
      <w:tblLook w:val="0000" w:firstRow="0" w:lastRow="0" w:firstColumn="0" w:lastColumn="0" w:noHBand="0" w:noVBand="0"/>
    </w:tblPr>
    <w:tblGrid>
      <w:gridCol w:w="2379"/>
      <w:gridCol w:w="5529"/>
      <w:gridCol w:w="2289"/>
    </w:tblGrid>
    <w:tr w:rsidR="00945770" w14:paraId="66648BAD" w14:textId="77777777" w:rsidTr="009B63C4">
      <w:trPr>
        <w:trHeight w:hRule="exact" w:val="454"/>
      </w:trPr>
      <w:tc>
        <w:tcPr>
          <w:tcW w:w="2379" w:type="dxa"/>
          <w:tcBorders>
            <w:top w:val="thickThinSmallGap" w:sz="24" w:space="0" w:color="1F3864" w:themeColor="accent5" w:themeShade="80"/>
            <w:bottom w:val="nil"/>
            <w:right w:val="nil"/>
          </w:tcBorders>
          <w:shd w:val="clear" w:color="auto" w:fill="auto"/>
          <w:vAlign w:val="center"/>
        </w:tcPr>
        <w:p w14:paraId="3C9E78C9" w14:textId="77777777" w:rsidR="00945770" w:rsidRPr="004F3B05" w:rsidRDefault="00945770" w:rsidP="00B064EE">
          <w:pPr>
            <w:pStyle w:val="a7"/>
            <w:ind w:left="100" w:right="100"/>
            <w:jc w:val="center"/>
            <w:rPr>
              <w:sz w:val="18"/>
              <w:szCs w:val="18"/>
            </w:rPr>
          </w:pPr>
        </w:p>
      </w:tc>
      <w:tc>
        <w:tcPr>
          <w:tcW w:w="5529" w:type="dxa"/>
          <w:tcBorders>
            <w:top w:val="thickThinSmallGap" w:sz="24" w:space="0" w:color="1F3864" w:themeColor="accent5" w:themeShade="80"/>
            <w:left w:val="nil"/>
            <w:bottom w:val="nil"/>
            <w:right w:val="nil"/>
          </w:tcBorders>
          <w:vAlign w:val="center"/>
        </w:tcPr>
        <w:p w14:paraId="268C9D26" w14:textId="77777777" w:rsidR="00945770" w:rsidRDefault="00945770" w:rsidP="00B064EE">
          <w:pPr>
            <w:pStyle w:val="a7"/>
            <w:ind w:left="100" w:right="100"/>
            <w:jc w:val="both"/>
          </w:pPr>
        </w:p>
      </w:tc>
      <w:tc>
        <w:tcPr>
          <w:tcW w:w="2289" w:type="dxa"/>
          <w:tcBorders>
            <w:top w:val="thickThinSmallGap" w:sz="24" w:space="0" w:color="1F3864" w:themeColor="accent5" w:themeShade="80"/>
            <w:left w:val="nil"/>
            <w:bottom w:val="nil"/>
          </w:tcBorders>
          <w:vAlign w:val="center"/>
        </w:tcPr>
        <w:p w14:paraId="7B758462" w14:textId="77777777" w:rsidR="00945770" w:rsidRDefault="00945770" w:rsidP="009B63C4">
          <w:pPr>
            <w:pStyle w:val="a7"/>
            <w:ind w:left="100" w:right="100"/>
            <w:jc w:val="right"/>
          </w:pPr>
          <w:r w:rsidRPr="004F3B05">
            <w:rPr>
              <w:b/>
              <w:bCs/>
              <w:sz w:val="18"/>
              <w:szCs w:val="18"/>
            </w:rPr>
            <w:fldChar w:fldCharType="begin"/>
          </w:r>
          <w:r w:rsidRPr="004F3B05">
            <w:rPr>
              <w:b/>
              <w:bCs/>
              <w:sz w:val="18"/>
              <w:szCs w:val="18"/>
            </w:rPr>
            <w:instrText>PAGE  \* Arabic  \* MERGEFORMAT</w:instrText>
          </w:r>
          <w:r w:rsidRPr="004F3B05">
            <w:rPr>
              <w:b/>
              <w:bCs/>
              <w:sz w:val="18"/>
              <w:szCs w:val="18"/>
            </w:rPr>
            <w:fldChar w:fldCharType="separate"/>
          </w:r>
          <w:r w:rsidR="001317A3" w:rsidRPr="001317A3">
            <w:rPr>
              <w:b/>
              <w:bCs/>
              <w:noProof/>
              <w:sz w:val="18"/>
              <w:szCs w:val="18"/>
              <w:lang w:val="ja-JP"/>
            </w:rPr>
            <w:t>18</w:t>
          </w:r>
          <w:r w:rsidRPr="004F3B05">
            <w:rPr>
              <w:b/>
              <w:bCs/>
              <w:sz w:val="18"/>
              <w:szCs w:val="18"/>
            </w:rPr>
            <w:fldChar w:fldCharType="end"/>
          </w:r>
          <w:r w:rsidRPr="004F3B05">
            <w:rPr>
              <w:sz w:val="18"/>
              <w:szCs w:val="18"/>
              <w:lang w:val="ja-JP"/>
            </w:rPr>
            <w:t xml:space="preserve"> / </w:t>
          </w:r>
          <w:fldSimple w:instr="NUMPAGES  \* Arabic  \* MERGEFORMAT">
            <w:r w:rsidR="001317A3" w:rsidRPr="001317A3">
              <w:rPr>
                <w:b/>
                <w:bCs/>
                <w:noProof/>
                <w:sz w:val="18"/>
                <w:szCs w:val="18"/>
                <w:lang w:val="ja-JP"/>
              </w:rPr>
              <w:t>42</w:t>
            </w:r>
          </w:fldSimple>
        </w:p>
      </w:tc>
    </w:tr>
  </w:tbl>
  <w:p w14:paraId="3A4F513A" w14:textId="77777777" w:rsidR="00945770" w:rsidRDefault="00945770" w:rsidP="00B064EE">
    <w:pPr>
      <w:pStyle w:val="a7"/>
      <w:ind w:left="100" w:right="1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79236" w14:textId="77777777" w:rsidR="00945770" w:rsidRDefault="00945770">
    <w:pPr>
      <w:pStyle w:val="a7"/>
      <w:ind w:left="100" w:right="1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39172" w14:textId="77777777" w:rsidR="006275DB" w:rsidRDefault="006275DB" w:rsidP="0029456B">
      <w:pPr>
        <w:ind w:left="100" w:right="100"/>
      </w:pPr>
      <w:r>
        <w:separator/>
      </w:r>
    </w:p>
  </w:footnote>
  <w:footnote w:type="continuationSeparator" w:id="0">
    <w:p w14:paraId="627A4BD6" w14:textId="77777777" w:rsidR="006275DB" w:rsidRDefault="006275DB" w:rsidP="0029456B">
      <w:pPr>
        <w:ind w:left="100" w:right="1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9C93F" w14:textId="77777777" w:rsidR="00945770" w:rsidRDefault="00945770">
    <w:pPr>
      <w:pStyle w:val="a5"/>
      <w:ind w:left="100" w:right="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39" w:type="dxa"/>
      <w:tblInd w:w="-57" w:type="dxa"/>
      <w:tblBorders>
        <w:bottom w:val="thinThickSmallGap" w:sz="24" w:space="0" w:color="auto"/>
        <w:insideH w:val="thinThickSmallGap" w:sz="24" w:space="0" w:color="auto"/>
        <w:insideV w:val="thinThickSmallGap" w:sz="24" w:space="0" w:color="auto"/>
      </w:tblBorders>
      <w:tblCellMar>
        <w:left w:w="99" w:type="dxa"/>
        <w:right w:w="99" w:type="dxa"/>
      </w:tblCellMar>
      <w:tblLook w:val="0000" w:firstRow="0" w:lastRow="0" w:firstColumn="0" w:lastColumn="0" w:noHBand="0" w:noVBand="0"/>
    </w:tblPr>
    <w:tblGrid>
      <w:gridCol w:w="5119"/>
      <w:gridCol w:w="5120"/>
    </w:tblGrid>
    <w:tr w:rsidR="00945770" w:rsidRPr="009B63C4" w14:paraId="4DAF8107" w14:textId="77777777" w:rsidTr="009B63C4">
      <w:trPr>
        <w:trHeight w:hRule="exact" w:val="680"/>
      </w:trPr>
      <w:tc>
        <w:tcPr>
          <w:tcW w:w="5119" w:type="dxa"/>
          <w:tcBorders>
            <w:bottom w:val="thinThickSmallGap" w:sz="24" w:space="0" w:color="1F3864" w:themeColor="accent5" w:themeShade="80"/>
            <w:right w:val="nil"/>
          </w:tcBorders>
          <w:vAlign w:val="bottom"/>
        </w:tcPr>
        <w:p w14:paraId="0BDC14A8" w14:textId="77777777" w:rsidR="00945770" w:rsidRDefault="00945770" w:rsidP="00B064EE">
          <w:pPr>
            <w:pStyle w:val="a5"/>
            <w:ind w:left="100" w:right="100"/>
            <w:jc w:val="both"/>
          </w:pPr>
          <w:r>
            <w:rPr>
              <w:rFonts w:hint="eastAsia"/>
            </w:rPr>
            <w:t>試験車管理システム再構築</w:t>
          </w:r>
        </w:p>
      </w:tc>
      <w:tc>
        <w:tcPr>
          <w:tcW w:w="5120" w:type="dxa"/>
          <w:tcBorders>
            <w:left w:val="nil"/>
            <w:bottom w:val="thinThickSmallGap" w:sz="24" w:space="0" w:color="1F3864" w:themeColor="accent5" w:themeShade="80"/>
          </w:tcBorders>
          <w:vAlign w:val="bottom"/>
        </w:tcPr>
        <w:p w14:paraId="1511246F" w14:textId="32F48A53" w:rsidR="00945770" w:rsidRDefault="00945770" w:rsidP="00623B1F">
          <w:pPr>
            <w:pStyle w:val="a5"/>
            <w:wordWrap w:val="0"/>
            <w:ind w:left="100" w:right="100"/>
            <w:jc w:val="right"/>
          </w:pPr>
          <w:r>
            <w:rPr>
              <w:rFonts w:hint="eastAsia"/>
            </w:rPr>
            <w:t>利用者向けマニュアル　第</w:t>
          </w:r>
          <w:r>
            <w:rPr>
              <w:rFonts w:hint="eastAsia"/>
            </w:rPr>
            <w:t xml:space="preserve"> 1.0</w:t>
          </w:r>
          <w:r>
            <w:rPr>
              <w:rFonts w:hint="eastAsia"/>
            </w:rPr>
            <w:t>版</w:t>
          </w:r>
        </w:p>
      </w:tc>
    </w:tr>
  </w:tbl>
  <w:p w14:paraId="60F5C70D" w14:textId="77777777" w:rsidR="00945770" w:rsidRPr="00EB1350" w:rsidRDefault="00945770" w:rsidP="00B064EE">
    <w:pPr>
      <w:pStyle w:val="a5"/>
      <w:ind w:left="100" w:right="1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0E739" w14:textId="77777777" w:rsidR="00945770" w:rsidRDefault="00945770">
    <w:pPr>
      <w:pStyle w:val="a5"/>
      <w:ind w:left="100" w:right="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1A03"/>
    <w:multiLevelType w:val="hybridMultilevel"/>
    <w:tmpl w:val="5F2EC0A8"/>
    <w:lvl w:ilvl="0" w:tplc="281C01A4">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
    <w:nsid w:val="026F7CD9"/>
    <w:multiLevelType w:val="hybridMultilevel"/>
    <w:tmpl w:val="419432AC"/>
    <w:lvl w:ilvl="0" w:tplc="F7FC092C">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
    <w:nsid w:val="0AA106D5"/>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
    <w:nsid w:val="0FB07EA1"/>
    <w:multiLevelType w:val="hybridMultilevel"/>
    <w:tmpl w:val="2AF41A8C"/>
    <w:lvl w:ilvl="0" w:tplc="967EECAC">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4">
    <w:nsid w:val="138A3E4B"/>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5">
    <w:nsid w:val="15620CDF"/>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6">
    <w:nsid w:val="1AFE3EBA"/>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7">
    <w:nsid w:val="1B276852"/>
    <w:multiLevelType w:val="hybridMultilevel"/>
    <w:tmpl w:val="2264C99E"/>
    <w:lvl w:ilvl="0" w:tplc="7B608FEE">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8">
    <w:nsid w:val="1D341863"/>
    <w:multiLevelType w:val="hybridMultilevel"/>
    <w:tmpl w:val="F65828D8"/>
    <w:lvl w:ilvl="0" w:tplc="2F5E9678">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9">
    <w:nsid w:val="1E4F0055"/>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0">
    <w:nsid w:val="21FB448F"/>
    <w:multiLevelType w:val="hybridMultilevel"/>
    <w:tmpl w:val="0C5A286C"/>
    <w:lvl w:ilvl="0" w:tplc="99224108">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1">
    <w:nsid w:val="22A13556"/>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2">
    <w:nsid w:val="23256FFF"/>
    <w:multiLevelType w:val="hybridMultilevel"/>
    <w:tmpl w:val="FFE0E01A"/>
    <w:lvl w:ilvl="0" w:tplc="2910CAEA">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3">
    <w:nsid w:val="235B0633"/>
    <w:multiLevelType w:val="hybridMultilevel"/>
    <w:tmpl w:val="1C0663B4"/>
    <w:lvl w:ilvl="0" w:tplc="D486C65A">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4">
    <w:nsid w:val="25F61301"/>
    <w:multiLevelType w:val="hybridMultilevel"/>
    <w:tmpl w:val="1470802E"/>
    <w:lvl w:ilvl="0" w:tplc="E8083D60">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5">
    <w:nsid w:val="277C7D11"/>
    <w:multiLevelType w:val="hybridMultilevel"/>
    <w:tmpl w:val="C7E88A2E"/>
    <w:lvl w:ilvl="0" w:tplc="8508FD08">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6">
    <w:nsid w:val="291A7FF2"/>
    <w:multiLevelType w:val="hybridMultilevel"/>
    <w:tmpl w:val="7DCA205E"/>
    <w:lvl w:ilvl="0" w:tplc="E3FCEF8C">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7">
    <w:nsid w:val="2AE01927"/>
    <w:multiLevelType w:val="hybridMultilevel"/>
    <w:tmpl w:val="AB78C8DE"/>
    <w:lvl w:ilvl="0" w:tplc="5D225184">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8">
    <w:nsid w:val="2C932C73"/>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9">
    <w:nsid w:val="32366F38"/>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0">
    <w:nsid w:val="330E6BF0"/>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1">
    <w:nsid w:val="341538B8"/>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2">
    <w:nsid w:val="37027DC9"/>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3">
    <w:nsid w:val="380011AC"/>
    <w:multiLevelType w:val="hybridMultilevel"/>
    <w:tmpl w:val="9D460106"/>
    <w:lvl w:ilvl="0" w:tplc="43B62780">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4">
    <w:nsid w:val="3AED5151"/>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5">
    <w:nsid w:val="3C10697A"/>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6">
    <w:nsid w:val="3CD048C3"/>
    <w:multiLevelType w:val="hybridMultilevel"/>
    <w:tmpl w:val="0C5A286C"/>
    <w:lvl w:ilvl="0" w:tplc="99224108">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7">
    <w:nsid w:val="46532C1B"/>
    <w:multiLevelType w:val="hybridMultilevel"/>
    <w:tmpl w:val="108C0D5A"/>
    <w:lvl w:ilvl="0" w:tplc="0BBC65E2">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8">
    <w:nsid w:val="4ACE0A25"/>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9">
    <w:nsid w:val="4E2D5160"/>
    <w:multiLevelType w:val="hybridMultilevel"/>
    <w:tmpl w:val="2E027F6E"/>
    <w:lvl w:ilvl="0" w:tplc="3D3EF8AA">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0">
    <w:nsid w:val="4EB06D84"/>
    <w:multiLevelType w:val="hybridMultilevel"/>
    <w:tmpl w:val="F7588874"/>
    <w:lvl w:ilvl="0" w:tplc="B55C08C0">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1">
    <w:nsid w:val="4F6F0AE1"/>
    <w:multiLevelType w:val="hybridMultilevel"/>
    <w:tmpl w:val="B73ACAA8"/>
    <w:lvl w:ilvl="0" w:tplc="6CBE5192">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2">
    <w:nsid w:val="51CA05D4"/>
    <w:multiLevelType w:val="hybridMultilevel"/>
    <w:tmpl w:val="63CAC3C0"/>
    <w:lvl w:ilvl="0" w:tplc="6ADE278A">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3">
    <w:nsid w:val="526D5582"/>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4">
    <w:nsid w:val="52DD3B09"/>
    <w:multiLevelType w:val="hybridMultilevel"/>
    <w:tmpl w:val="B3B249BC"/>
    <w:lvl w:ilvl="0" w:tplc="D66A35D0">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5">
    <w:nsid w:val="54BE48F7"/>
    <w:multiLevelType w:val="hybridMultilevel"/>
    <w:tmpl w:val="80E080E6"/>
    <w:lvl w:ilvl="0" w:tplc="0F20B6DA">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6">
    <w:nsid w:val="57E128F7"/>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7">
    <w:nsid w:val="587C6499"/>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8">
    <w:nsid w:val="58D34DD6"/>
    <w:multiLevelType w:val="hybridMultilevel"/>
    <w:tmpl w:val="B3B249BC"/>
    <w:lvl w:ilvl="0" w:tplc="D66A35D0">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9">
    <w:nsid w:val="5B115DF9"/>
    <w:multiLevelType w:val="multilevel"/>
    <w:tmpl w:val="BFB07E5A"/>
    <w:lvl w:ilvl="0">
      <w:start w:val="1"/>
      <w:numFmt w:val="decimal"/>
      <w:pStyle w:val="a"/>
      <w:suff w:val="space"/>
      <w:lvlText w:val="%1."/>
      <w:lvlJc w:val="left"/>
      <w:pPr>
        <w:ind w:left="425" w:hanging="425"/>
      </w:pPr>
      <w:rPr>
        <w:rFonts w:hint="eastAsia"/>
      </w:rPr>
    </w:lvl>
    <w:lvl w:ilvl="1">
      <w:start w:val="1"/>
      <w:numFmt w:val="decimal"/>
      <w:pStyle w:val="2"/>
      <w:suff w:val="space"/>
      <w:lvlText w:val="%1-%2."/>
      <w:lvlJc w:val="left"/>
      <w:pPr>
        <w:ind w:left="992" w:hanging="567"/>
      </w:pPr>
      <w:rPr>
        <w:rFonts w:hint="eastAsia"/>
      </w:rPr>
    </w:lvl>
    <w:lvl w:ilvl="2">
      <w:start w:val="1"/>
      <w:numFmt w:val="decimal"/>
      <w:pStyle w:val="3"/>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0">
    <w:nsid w:val="5EF80B61"/>
    <w:multiLevelType w:val="hybridMultilevel"/>
    <w:tmpl w:val="FD880134"/>
    <w:lvl w:ilvl="0" w:tplc="724AF68C">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41">
    <w:nsid w:val="6352015E"/>
    <w:multiLevelType w:val="hybridMultilevel"/>
    <w:tmpl w:val="667037C6"/>
    <w:lvl w:ilvl="0" w:tplc="702A6DF4">
      <w:start w:val="1"/>
      <w:numFmt w:val="decimalEnclosedCircle"/>
      <w:lvlText w:val="%1"/>
      <w:lvlJc w:val="left"/>
      <w:pPr>
        <w:ind w:left="4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35A33DF"/>
    <w:multiLevelType w:val="hybridMultilevel"/>
    <w:tmpl w:val="B3B249BC"/>
    <w:lvl w:ilvl="0" w:tplc="D66A35D0">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43">
    <w:nsid w:val="65D207A8"/>
    <w:multiLevelType w:val="hybridMultilevel"/>
    <w:tmpl w:val="5F62D08A"/>
    <w:lvl w:ilvl="0" w:tplc="440C13D0">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44">
    <w:nsid w:val="69C509F9"/>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45">
    <w:nsid w:val="6BA0293F"/>
    <w:multiLevelType w:val="hybridMultilevel"/>
    <w:tmpl w:val="E3D03848"/>
    <w:lvl w:ilvl="0" w:tplc="0DDC0568">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46">
    <w:nsid w:val="6F962667"/>
    <w:multiLevelType w:val="hybridMultilevel"/>
    <w:tmpl w:val="5E9851F0"/>
    <w:lvl w:ilvl="0" w:tplc="DC1EE73A">
      <w:start w:val="1"/>
      <w:numFmt w:val="decimalEnclosedCircle"/>
      <w:lvlText w:val="%1"/>
      <w:lvlJc w:val="left"/>
      <w:pPr>
        <w:ind w:left="410" w:hanging="360"/>
      </w:pPr>
      <w:rPr>
        <w:rFonts w:hint="default"/>
      </w:r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47">
    <w:nsid w:val="708B6521"/>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48">
    <w:nsid w:val="738E5952"/>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49">
    <w:nsid w:val="784420A7"/>
    <w:multiLevelType w:val="hybridMultilevel"/>
    <w:tmpl w:val="7A84ABF0"/>
    <w:lvl w:ilvl="0" w:tplc="81B6ABAC">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50">
    <w:nsid w:val="793F3B6D"/>
    <w:multiLevelType w:val="hybridMultilevel"/>
    <w:tmpl w:val="AF04DAE4"/>
    <w:lvl w:ilvl="0" w:tplc="18B40CD6">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51">
    <w:nsid w:val="7A334B8A"/>
    <w:multiLevelType w:val="hybridMultilevel"/>
    <w:tmpl w:val="3CE8EAA4"/>
    <w:lvl w:ilvl="0" w:tplc="561CFF6A">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52">
    <w:nsid w:val="7BFB1A98"/>
    <w:multiLevelType w:val="hybridMultilevel"/>
    <w:tmpl w:val="FEE2BCBA"/>
    <w:lvl w:ilvl="0" w:tplc="6A82944E">
      <w:start w:val="1"/>
      <w:numFmt w:val="decimalEnclosedCircle"/>
      <w:lvlText w:val="%1"/>
      <w:lvlJc w:val="left"/>
      <w:pPr>
        <w:ind w:left="4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43"/>
  </w:num>
  <w:num w:numId="3">
    <w:abstractNumId w:val="7"/>
  </w:num>
  <w:num w:numId="4">
    <w:abstractNumId w:val="38"/>
  </w:num>
  <w:num w:numId="5">
    <w:abstractNumId w:val="27"/>
  </w:num>
  <w:num w:numId="6">
    <w:abstractNumId w:val="26"/>
  </w:num>
  <w:num w:numId="7">
    <w:abstractNumId w:val="24"/>
  </w:num>
  <w:num w:numId="8">
    <w:abstractNumId w:val="50"/>
  </w:num>
  <w:num w:numId="9">
    <w:abstractNumId w:val="4"/>
  </w:num>
  <w:num w:numId="10">
    <w:abstractNumId w:val="6"/>
  </w:num>
  <w:num w:numId="11">
    <w:abstractNumId w:val="9"/>
  </w:num>
  <w:num w:numId="12">
    <w:abstractNumId w:val="14"/>
  </w:num>
  <w:num w:numId="13">
    <w:abstractNumId w:val="0"/>
  </w:num>
  <w:num w:numId="14">
    <w:abstractNumId w:val="29"/>
  </w:num>
  <w:num w:numId="15">
    <w:abstractNumId w:val="16"/>
  </w:num>
  <w:num w:numId="16">
    <w:abstractNumId w:val="49"/>
  </w:num>
  <w:num w:numId="17">
    <w:abstractNumId w:val="46"/>
  </w:num>
  <w:num w:numId="18">
    <w:abstractNumId w:val="8"/>
  </w:num>
  <w:num w:numId="19">
    <w:abstractNumId w:val="13"/>
  </w:num>
  <w:num w:numId="20">
    <w:abstractNumId w:val="23"/>
  </w:num>
  <w:num w:numId="21">
    <w:abstractNumId w:val="31"/>
  </w:num>
  <w:num w:numId="22">
    <w:abstractNumId w:val="30"/>
  </w:num>
  <w:num w:numId="23">
    <w:abstractNumId w:val="12"/>
  </w:num>
  <w:num w:numId="24">
    <w:abstractNumId w:val="51"/>
  </w:num>
  <w:num w:numId="25">
    <w:abstractNumId w:val="17"/>
  </w:num>
  <w:num w:numId="26">
    <w:abstractNumId w:val="35"/>
  </w:num>
  <w:num w:numId="27">
    <w:abstractNumId w:val="40"/>
  </w:num>
  <w:num w:numId="28">
    <w:abstractNumId w:val="3"/>
  </w:num>
  <w:num w:numId="29">
    <w:abstractNumId w:val="32"/>
  </w:num>
  <w:num w:numId="30">
    <w:abstractNumId w:val="1"/>
  </w:num>
  <w:num w:numId="31">
    <w:abstractNumId w:val="15"/>
  </w:num>
  <w:num w:numId="32">
    <w:abstractNumId w:val="5"/>
  </w:num>
  <w:num w:numId="33">
    <w:abstractNumId w:val="28"/>
  </w:num>
  <w:num w:numId="34">
    <w:abstractNumId w:val="47"/>
  </w:num>
  <w:num w:numId="35">
    <w:abstractNumId w:val="2"/>
  </w:num>
  <w:num w:numId="36">
    <w:abstractNumId w:val="18"/>
  </w:num>
  <w:num w:numId="37">
    <w:abstractNumId w:val="25"/>
  </w:num>
  <w:num w:numId="38">
    <w:abstractNumId w:val="22"/>
  </w:num>
  <w:num w:numId="39">
    <w:abstractNumId w:val="44"/>
  </w:num>
  <w:num w:numId="40">
    <w:abstractNumId w:val="20"/>
  </w:num>
  <w:num w:numId="41">
    <w:abstractNumId w:val="21"/>
  </w:num>
  <w:num w:numId="42">
    <w:abstractNumId w:val="19"/>
  </w:num>
  <w:num w:numId="43">
    <w:abstractNumId w:val="52"/>
  </w:num>
  <w:num w:numId="44">
    <w:abstractNumId w:val="39"/>
  </w:num>
  <w:num w:numId="45">
    <w:abstractNumId w:val="41"/>
  </w:num>
  <w:num w:numId="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num>
  <w:num w:numId="50">
    <w:abstractNumId w:val="36"/>
  </w:num>
  <w:num w:numId="51">
    <w:abstractNumId w:val="33"/>
  </w:num>
  <w:num w:numId="52">
    <w:abstractNumId w:val="37"/>
  </w:num>
  <w:num w:numId="53">
    <w:abstractNumId w:val="11"/>
  </w:num>
  <w:num w:numId="54">
    <w:abstractNumId w:val="42"/>
  </w:num>
  <w:num w:numId="55">
    <w:abstractNumId w:val="34"/>
  </w:num>
  <w:num w:numId="56">
    <w:abstractNumId w:val="48"/>
  </w:num>
  <w:num w:numId="5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wlett-Packard Company">
    <w15:presenceInfo w15:providerId="None" w15:userId="Hewlett-Packard Compa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384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0D2C"/>
    <w:rsid w:val="00023969"/>
    <w:rsid w:val="0003362A"/>
    <w:rsid w:val="000354D4"/>
    <w:rsid w:val="00043641"/>
    <w:rsid w:val="00047678"/>
    <w:rsid w:val="0005011A"/>
    <w:rsid w:val="00051C7D"/>
    <w:rsid w:val="0005702F"/>
    <w:rsid w:val="00057610"/>
    <w:rsid w:val="000609E2"/>
    <w:rsid w:val="00060FF5"/>
    <w:rsid w:val="000659DF"/>
    <w:rsid w:val="00065A7A"/>
    <w:rsid w:val="000725EA"/>
    <w:rsid w:val="0007440F"/>
    <w:rsid w:val="0008169A"/>
    <w:rsid w:val="0008703D"/>
    <w:rsid w:val="000A3A6C"/>
    <w:rsid w:val="000A6F68"/>
    <w:rsid w:val="000B13EC"/>
    <w:rsid w:val="000B3921"/>
    <w:rsid w:val="000B44D8"/>
    <w:rsid w:val="000C498A"/>
    <w:rsid w:val="000C7DEB"/>
    <w:rsid w:val="000D125D"/>
    <w:rsid w:val="000D3474"/>
    <w:rsid w:val="000D34F3"/>
    <w:rsid w:val="000E17F6"/>
    <w:rsid w:val="000E218E"/>
    <w:rsid w:val="000F197D"/>
    <w:rsid w:val="001058B8"/>
    <w:rsid w:val="00110CF1"/>
    <w:rsid w:val="0011566E"/>
    <w:rsid w:val="00120B47"/>
    <w:rsid w:val="001317A3"/>
    <w:rsid w:val="00133808"/>
    <w:rsid w:val="001352C7"/>
    <w:rsid w:val="00147797"/>
    <w:rsid w:val="00150491"/>
    <w:rsid w:val="00162B37"/>
    <w:rsid w:val="00166F0C"/>
    <w:rsid w:val="00170BF5"/>
    <w:rsid w:val="0017621E"/>
    <w:rsid w:val="001803A2"/>
    <w:rsid w:val="00181670"/>
    <w:rsid w:val="00183DC9"/>
    <w:rsid w:val="001A3C72"/>
    <w:rsid w:val="001A4BF9"/>
    <w:rsid w:val="001A5B7C"/>
    <w:rsid w:val="001A6286"/>
    <w:rsid w:val="001B7EA5"/>
    <w:rsid w:val="001C2F03"/>
    <w:rsid w:val="001C3AC4"/>
    <w:rsid w:val="001C3FC2"/>
    <w:rsid w:val="001D0633"/>
    <w:rsid w:val="001E081F"/>
    <w:rsid w:val="001E3349"/>
    <w:rsid w:val="001F2274"/>
    <w:rsid w:val="001F2EAC"/>
    <w:rsid w:val="00202E37"/>
    <w:rsid w:val="00202F8F"/>
    <w:rsid w:val="00203355"/>
    <w:rsid w:val="0020453A"/>
    <w:rsid w:val="002119B2"/>
    <w:rsid w:val="00213046"/>
    <w:rsid w:val="002131CA"/>
    <w:rsid w:val="00222056"/>
    <w:rsid w:val="00226EC1"/>
    <w:rsid w:val="00232B37"/>
    <w:rsid w:val="00233761"/>
    <w:rsid w:val="0026070C"/>
    <w:rsid w:val="00261519"/>
    <w:rsid w:val="00263D72"/>
    <w:rsid w:val="00264A93"/>
    <w:rsid w:val="00270E0D"/>
    <w:rsid w:val="0027190D"/>
    <w:rsid w:val="00272651"/>
    <w:rsid w:val="00272E41"/>
    <w:rsid w:val="00280CF9"/>
    <w:rsid w:val="00282C31"/>
    <w:rsid w:val="00282DC8"/>
    <w:rsid w:val="002871AA"/>
    <w:rsid w:val="0029456B"/>
    <w:rsid w:val="00296C37"/>
    <w:rsid w:val="002A5DD9"/>
    <w:rsid w:val="002A6BC1"/>
    <w:rsid w:val="002B305E"/>
    <w:rsid w:val="002B5871"/>
    <w:rsid w:val="002B5EF8"/>
    <w:rsid w:val="002B6DC6"/>
    <w:rsid w:val="002B71A5"/>
    <w:rsid w:val="002B7ED6"/>
    <w:rsid w:val="002D66F2"/>
    <w:rsid w:val="002F04FD"/>
    <w:rsid w:val="002F2B06"/>
    <w:rsid w:val="002F524F"/>
    <w:rsid w:val="002F70DD"/>
    <w:rsid w:val="002F7F02"/>
    <w:rsid w:val="00300C8B"/>
    <w:rsid w:val="0030304D"/>
    <w:rsid w:val="003105F1"/>
    <w:rsid w:val="0031225D"/>
    <w:rsid w:val="0031232E"/>
    <w:rsid w:val="0031548F"/>
    <w:rsid w:val="00320769"/>
    <w:rsid w:val="00320A80"/>
    <w:rsid w:val="00333031"/>
    <w:rsid w:val="003353DF"/>
    <w:rsid w:val="00336284"/>
    <w:rsid w:val="003364F9"/>
    <w:rsid w:val="003368A0"/>
    <w:rsid w:val="003443D5"/>
    <w:rsid w:val="00344955"/>
    <w:rsid w:val="003449EA"/>
    <w:rsid w:val="00346788"/>
    <w:rsid w:val="00347339"/>
    <w:rsid w:val="00352ACA"/>
    <w:rsid w:val="00355CA5"/>
    <w:rsid w:val="00355F9C"/>
    <w:rsid w:val="00361D70"/>
    <w:rsid w:val="00362A5A"/>
    <w:rsid w:val="00364551"/>
    <w:rsid w:val="00366C56"/>
    <w:rsid w:val="00367A29"/>
    <w:rsid w:val="00374180"/>
    <w:rsid w:val="00377ED3"/>
    <w:rsid w:val="003805C3"/>
    <w:rsid w:val="00380D01"/>
    <w:rsid w:val="00384ACD"/>
    <w:rsid w:val="00390754"/>
    <w:rsid w:val="00394D77"/>
    <w:rsid w:val="0039686A"/>
    <w:rsid w:val="00396DDD"/>
    <w:rsid w:val="00397F2C"/>
    <w:rsid w:val="003A0528"/>
    <w:rsid w:val="003A3F72"/>
    <w:rsid w:val="003A738A"/>
    <w:rsid w:val="003B1A29"/>
    <w:rsid w:val="003B2D2E"/>
    <w:rsid w:val="003B7BF1"/>
    <w:rsid w:val="003C149D"/>
    <w:rsid w:val="003C15BF"/>
    <w:rsid w:val="003C2FE4"/>
    <w:rsid w:val="003C3F7D"/>
    <w:rsid w:val="003C4115"/>
    <w:rsid w:val="003D0840"/>
    <w:rsid w:val="003D3241"/>
    <w:rsid w:val="003D435E"/>
    <w:rsid w:val="003D584E"/>
    <w:rsid w:val="003D68E0"/>
    <w:rsid w:val="003D695E"/>
    <w:rsid w:val="003E28E4"/>
    <w:rsid w:val="003E52B5"/>
    <w:rsid w:val="003F1749"/>
    <w:rsid w:val="003F2F56"/>
    <w:rsid w:val="003F750B"/>
    <w:rsid w:val="00402E20"/>
    <w:rsid w:val="00412721"/>
    <w:rsid w:val="0041624C"/>
    <w:rsid w:val="0041676D"/>
    <w:rsid w:val="0041700B"/>
    <w:rsid w:val="004245ED"/>
    <w:rsid w:val="00427C15"/>
    <w:rsid w:val="004306B4"/>
    <w:rsid w:val="0044052B"/>
    <w:rsid w:val="00441BDF"/>
    <w:rsid w:val="00445A47"/>
    <w:rsid w:val="00447514"/>
    <w:rsid w:val="004505BE"/>
    <w:rsid w:val="00457A65"/>
    <w:rsid w:val="004755B2"/>
    <w:rsid w:val="00480FAE"/>
    <w:rsid w:val="00482C4B"/>
    <w:rsid w:val="004833F6"/>
    <w:rsid w:val="00483B29"/>
    <w:rsid w:val="00490902"/>
    <w:rsid w:val="00496665"/>
    <w:rsid w:val="004A237F"/>
    <w:rsid w:val="004A41F5"/>
    <w:rsid w:val="004A612F"/>
    <w:rsid w:val="004A768E"/>
    <w:rsid w:val="004A76EB"/>
    <w:rsid w:val="004B142C"/>
    <w:rsid w:val="004B3D98"/>
    <w:rsid w:val="004B7C7D"/>
    <w:rsid w:val="004C7391"/>
    <w:rsid w:val="004D0E87"/>
    <w:rsid w:val="004E08A8"/>
    <w:rsid w:val="004E618D"/>
    <w:rsid w:val="004E635B"/>
    <w:rsid w:val="004E6429"/>
    <w:rsid w:val="004E7891"/>
    <w:rsid w:val="004E7A3C"/>
    <w:rsid w:val="004F3B05"/>
    <w:rsid w:val="004F4999"/>
    <w:rsid w:val="004F4F56"/>
    <w:rsid w:val="0050076A"/>
    <w:rsid w:val="00501D0D"/>
    <w:rsid w:val="0050475A"/>
    <w:rsid w:val="00504766"/>
    <w:rsid w:val="00504DCA"/>
    <w:rsid w:val="0051000A"/>
    <w:rsid w:val="00512C56"/>
    <w:rsid w:val="00514CEC"/>
    <w:rsid w:val="00516074"/>
    <w:rsid w:val="00516D90"/>
    <w:rsid w:val="00523529"/>
    <w:rsid w:val="00523E6C"/>
    <w:rsid w:val="005254CD"/>
    <w:rsid w:val="00527ADC"/>
    <w:rsid w:val="00532A5D"/>
    <w:rsid w:val="0053637B"/>
    <w:rsid w:val="00542626"/>
    <w:rsid w:val="00543830"/>
    <w:rsid w:val="00545E1C"/>
    <w:rsid w:val="00552462"/>
    <w:rsid w:val="00554D19"/>
    <w:rsid w:val="00566E06"/>
    <w:rsid w:val="005719A0"/>
    <w:rsid w:val="00571B2A"/>
    <w:rsid w:val="005746C3"/>
    <w:rsid w:val="00575681"/>
    <w:rsid w:val="0057775F"/>
    <w:rsid w:val="00590096"/>
    <w:rsid w:val="005937DF"/>
    <w:rsid w:val="00596A5B"/>
    <w:rsid w:val="005A098F"/>
    <w:rsid w:val="005A3ADE"/>
    <w:rsid w:val="005A73DD"/>
    <w:rsid w:val="005B2FA6"/>
    <w:rsid w:val="005B33F3"/>
    <w:rsid w:val="005B3FAF"/>
    <w:rsid w:val="005B4903"/>
    <w:rsid w:val="005B68DE"/>
    <w:rsid w:val="005B6F7E"/>
    <w:rsid w:val="005C0832"/>
    <w:rsid w:val="005C119D"/>
    <w:rsid w:val="005C4CC5"/>
    <w:rsid w:val="005C6BEF"/>
    <w:rsid w:val="005D0F77"/>
    <w:rsid w:val="005D33F6"/>
    <w:rsid w:val="005D3491"/>
    <w:rsid w:val="005D7EB4"/>
    <w:rsid w:val="005E2E22"/>
    <w:rsid w:val="005E446D"/>
    <w:rsid w:val="005E55DA"/>
    <w:rsid w:val="005E7E9F"/>
    <w:rsid w:val="005F4AC3"/>
    <w:rsid w:val="005F4E88"/>
    <w:rsid w:val="005F5964"/>
    <w:rsid w:val="006005C9"/>
    <w:rsid w:val="00600ED5"/>
    <w:rsid w:val="0061246C"/>
    <w:rsid w:val="006201FA"/>
    <w:rsid w:val="00623B1F"/>
    <w:rsid w:val="00626AAF"/>
    <w:rsid w:val="006275DB"/>
    <w:rsid w:val="006310A2"/>
    <w:rsid w:val="006314E0"/>
    <w:rsid w:val="00633BAF"/>
    <w:rsid w:val="00634212"/>
    <w:rsid w:val="00641B4A"/>
    <w:rsid w:val="00646FC7"/>
    <w:rsid w:val="006556BB"/>
    <w:rsid w:val="00662534"/>
    <w:rsid w:val="00662CAE"/>
    <w:rsid w:val="006640D7"/>
    <w:rsid w:val="00667606"/>
    <w:rsid w:val="0067057A"/>
    <w:rsid w:val="0067708B"/>
    <w:rsid w:val="00681CF3"/>
    <w:rsid w:val="0068272D"/>
    <w:rsid w:val="00684990"/>
    <w:rsid w:val="00684CE8"/>
    <w:rsid w:val="006878E4"/>
    <w:rsid w:val="00694FD1"/>
    <w:rsid w:val="006970E5"/>
    <w:rsid w:val="006A1ADC"/>
    <w:rsid w:val="006A3074"/>
    <w:rsid w:val="006A5FDC"/>
    <w:rsid w:val="006A6DB9"/>
    <w:rsid w:val="006B37E2"/>
    <w:rsid w:val="006B4A40"/>
    <w:rsid w:val="006B6E9E"/>
    <w:rsid w:val="006C3C04"/>
    <w:rsid w:val="006C405D"/>
    <w:rsid w:val="006C417E"/>
    <w:rsid w:val="006C6519"/>
    <w:rsid w:val="006D1DDE"/>
    <w:rsid w:val="006D7EF9"/>
    <w:rsid w:val="006E20E5"/>
    <w:rsid w:val="006E731C"/>
    <w:rsid w:val="006F221C"/>
    <w:rsid w:val="006F75F5"/>
    <w:rsid w:val="007021A8"/>
    <w:rsid w:val="00712A0B"/>
    <w:rsid w:val="00725476"/>
    <w:rsid w:val="0072654C"/>
    <w:rsid w:val="00726EEB"/>
    <w:rsid w:val="00727F43"/>
    <w:rsid w:val="00730819"/>
    <w:rsid w:val="00734BB7"/>
    <w:rsid w:val="00735DD9"/>
    <w:rsid w:val="00736499"/>
    <w:rsid w:val="0073657D"/>
    <w:rsid w:val="007371F6"/>
    <w:rsid w:val="00744AAD"/>
    <w:rsid w:val="00750776"/>
    <w:rsid w:val="00755AC7"/>
    <w:rsid w:val="00755FDB"/>
    <w:rsid w:val="00757407"/>
    <w:rsid w:val="007602A5"/>
    <w:rsid w:val="007613D8"/>
    <w:rsid w:val="00761EAF"/>
    <w:rsid w:val="007635B2"/>
    <w:rsid w:val="00771018"/>
    <w:rsid w:val="00772F87"/>
    <w:rsid w:val="0077333D"/>
    <w:rsid w:val="00774CF6"/>
    <w:rsid w:val="00780409"/>
    <w:rsid w:val="00780D2C"/>
    <w:rsid w:val="00781E0F"/>
    <w:rsid w:val="007876DD"/>
    <w:rsid w:val="007A6AFC"/>
    <w:rsid w:val="007A7E1A"/>
    <w:rsid w:val="007B10BE"/>
    <w:rsid w:val="007B21BA"/>
    <w:rsid w:val="007B3A95"/>
    <w:rsid w:val="007B5EDC"/>
    <w:rsid w:val="007C1580"/>
    <w:rsid w:val="007C18D8"/>
    <w:rsid w:val="007C65C2"/>
    <w:rsid w:val="007D1B35"/>
    <w:rsid w:val="007D2227"/>
    <w:rsid w:val="007D3883"/>
    <w:rsid w:val="007D4CB1"/>
    <w:rsid w:val="007D58D1"/>
    <w:rsid w:val="007D7BA3"/>
    <w:rsid w:val="007E5E0E"/>
    <w:rsid w:val="007F5C88"/>
    <w:rsid w:val="007F6834"/>
    <w:rsid w:val="00801826"/>
    <w:rsid w:val="00801AA1"/>
    <w:rsid w:val="008041B4"/>
    <w:rsid w:val="00805682"/>
    <w:rsid w:val="0080695B"/>
    <w:rsid w:val="00810064"/>
    <w:rsid w:val="00811212"/>
    <w:rsid w:val="0081270B"/>
    <w:rsid w:val="00812985"/>
    <w:rsid w:val="008140A4"/>
    <w:rsid w:val="008167A4"/>
    <w:rsid w:val="008171A5"/>
    <w:rsid w:val="00823005"/>
    <w:rsid w:val="008243F1"/>
    <w:rsid w:val="00830C6D"/>
    <w:rsid w:val="0083471C"/>
    <w:rsid w:val="008354A9"/>
    <w:rsid w:val="0083571C"/>
    <w:rsid w:val="00854BDE"/>
    <w:rsid w:val="0085772C"/>
    <w:rsid w:val="00857C6E"/>
    <w:rsid w:val="00857FC5"/>
    <w:rsid w:val="00874C32"/>
    <w:rsid w:val="00874D30"/>
    <w:rsid w:val="0087563B"/>
    <w:rsid w:val="008818E7"/>
    <w:rsid w:val="00885022"/>
    <w:rsid w:val="0089075D"/>
    <w:rsid w:val="0089105C"/>
    <w:rsid w:val="008973D5"/>
    <w:rsid w:val="008A2604"/>
    <w:rsid w:val="008A6C48"/>
    <w:rsid w:val="008B28C9"/>
    <w:rsid w:val="008C26B1"/>
    <w:rsid w:val="008C4813"/>
    <w:rsid w:val="008D07B4"/>
    <w:rsid w:val="008E238A"/>
    <w:rsid w:val="008F3594"/>
    <w:rsid w:val="008F40F6"/>
    <w:rsid w:val="008F7F50"/>
    <w:rsid w:val="00900B93"/>
    <w:rsid w:val="0091248E"/>
    <w:rsid w:val="00912B90"/>
    <w:rsid w:val="009144AB"/>
    <w:rsid w:val="0091481A"/>
    <w:rsid w:val="009148BE"/>
    <w:rsid w:val="00914959"/>
    <w:rsid w:val="00914D1C"/>
    <w:rsid w:val="00915643"/>
    <w:rsid w:val="0092777D"/>
    <w:rsid w:val="00934FF7"/>
    <w:rsid w:val="00936541"/>
    <w:rsid w:val="009405B3"/>
    <w:rsid w:val="00942528"/>
    <w:rsid w:val="009428D8"/>
    <w:rsid w:val="00943393"/>
    <w:rsid w:val="00945770"/>
    <w:rsid w:val="009478C3"/>
    <w:rsid w:val="00951792"/>
    <w:rsid w:val="00956696"/>
    <w:rsid w:val="0096046C"/>
    <w:rsid w:val="00964D2F"/>
    <w:rsid w:val="009705D9"/>
    <w:rsid w:val="00973822"/>
    <w:rsid w:val="00975994"/>
    <w:rsid w:val="00984B0A"/>
    <w:rsid w:val="00986138"/>
    <w:rsid w:val="00986FDD"/>
    <w:rsid w:val="00987185"/>
    <w:rsid w:val="009906EF"/>
    <w:rsid w:val="00993487"/>
    <w:rsid w:val="00994938"/>
    <w:rsid w:val="009960A2"/>
    <w:rsid w:val="009975C2"/>
    <w:rsid w:val="009A00D2"/>
    <w:rsid w:val="009A0F71"/>
    <w:rsid w:val="009A26F3"/>
    <w:rsid w:val="009A28B4"/>
    <w:rsid w:val="009A2F3D"/>
    <w:rsid w:val="009A35B2"/>
    <w:rsid w:val="009B3CF5"/>
    <w:rsid w:val="009B536F"/>
    <w:rsid w:val="009B5FCB"/>
    <w:rsid w:val="009B63C4"/>
    <w:rsid w:val="009B7110"/>
    <w:rsid w:val="009C0AC3"/>
    <w:rsid w:val="009C151F"/>
    <w:rsid w:val="009C3BB3"/>
    <w:rsid w:val="009C3FAD"/>
    <w:rsid w:val="009C509F"/>
    <w:rsid w:val="009C62F6"/>
    <w:rsid w:val="009D542B"/>
    <w:rsid w:val="009D6AE5"/>
    <w:rsid w:val="009E127D"/>
    <w:rsid w:val="009E4EDF"/>
    <w:rsid w:val="009E664A"/>
    <w:rsid w:val="009F7EC8"/>
    <w:rsid w:val="00A02840"/>
    <w:rsid w:val="00A02D95"/>
    <w:rsid w:val="00A06C6A"/>
    <w:rsid w:val="00A10767"/>
    <w:rsid w:val="00A15139"/>
    <w:rsid w:val="00A1622C"/>
    <w:rsid w:val="00A25885"/>
    <w:rsid w:val="00A26C73"/>
    <w:rsid w:val="00A30D13"/>
    <w:rsid w:val="00A31842"/>
    <w:rsid w:val="00A31ECC"/>
    <w:rsid w:val="00A35724"/>
    <w:rsid w:val="00A42905"/>
    <w:rsid w:val="00A568FB"/>
    <w:rsid w:val="00A60596"/>
    <w:rsid w:val="00A63D9B"/>
    <w:rsid w:val="00A64520"/>
    <w:rsid w:val="00A72F43"/>
    <w:rsid w:val="00A72F84"/>
    <w:rsid w:val="00A75DD9"/>
    <w:rsid w:val="00A82734"/>
    <w:rsid w:val="00A82ED3"/>
    <w:rsid w:val="00A94ED0"/>
    <w:rsid w:val="00A96A61"/>
    <w:rsid w:val="00A97049"/>
    <w:rsid w:val="00AA4F19"/>
    <w:rsid w:val="00AB0D41"/>
    <w:rsid w:val="00AB622A"/>
    <w:rsid w:val="00AC0849"/>
    <w:rsid w:val="00AC22B9"/>
    <w:rsid w:val="00AC332A"/>
    <w:rsid w:val="00AC4E34"/>
    <w:rsid w:val="00AC60AC"/>
    <w:rsid w:val="00AD13D8"/>
    <w:rsid w:val="00AE0525"/>
    <w:rsid w:val="00AE0E46"/>
    <w:rsid w:val="00AE25E9"/>
    <w:rsid w:val="00AE4F90"/>
    <w:rsid w:val="00AE57FA"/>
    <w:rsid w:val="00AF1976"/>
    <w:rsid w:val="00B05B4F"/>
    <w:rsid w:val="00B05BA2"/>
    <w:rsid w:val="00B064EE"/>
    <w:rsid w:val="00B1501D"/>
    <w:rsid w:val="00B15A91"/>
    <w:rsid w:val="00B205C9"/>
    <w:rsid w:val="00B303B6"/>
    <w:rsid w:val="00B3402F"/>
    <w:rsid w:val="00B40FF7"/>
    <w:rsid w:val="00B4124E"/>
    <w:rsid w:val="00B44C1A"/>
    <w:rsid w:val="00B4585E"/>
    <w:rsid w:val="00B466E4"/>
    <w:rsid w:val="00B515A4"/>
    <w:rsid w:val="00B66EBC"/>
    <w:rsid w:val="00B8665E"/>
    <w:rsid w:val="00B867EC"/>
    <w:rsid w:val="00B87354"/>
    <w:rsid w:val="00B87701"/>
    <w:rsid w:val="00BA235B"/>
    <w:rsid w:val="00BA2BF2"/>
    <w:rsid w:val="00BB0BE5"/>
    <w:rsid w:val="00BB26D0"/>
    <w:rsid w:val="00BC5968"/>
    <w:rsid w:val="00BC7B92"/>
    <w:rsid w:val="00BE0CC6"/>
    <w:rsid w:val="00BE1AF3"/>
    <w:rsid w:val="00BE38AE"/>
    <w:rsid w:val="00BE3E01"/>
    <w:rsid w:val="00BE648A"/>
    <w:rsid w:val="00BF2F56"/>
    <w:rsid w:val="00BF4DBE"/>
    <w:rsid w:val="00C02CE3"/>
    <w:rsid w:val="00C03AE8"/>
    <w:rsid w:val="00C05441"/>
    <w:rsid w:val="00C1358F"/>
    <w:rsid w:val="00C14CF7"/>
    <w:rsid w:val="00C20F8D"/>
    <w:rsid w:val="00C2640E"/>
    <w:rsid w:val="00C36F6E"/>
    <w:rsid w:val="00C40CAA"/>
    <w:rsid w:val="00C421D3"/>
    <w:rsid w:val="00C478B1"/>
    <w:rsid w:val="00C5003D"/>
    <w:rsid w:val="00C53459"/>
    <w:rsid w:val="00C6007D"/>
    <w:rsid w:val="00C64C27"/>
    <w:rsid w:val="00C701D2"/>
    <w:rsid w:val="00C7340C"/>
    <w:rsid w:val="00C75A3F"/>
    <w:rsid w:val="00C75EF3"/>
    <w:rsid w:val="00C85DB4"/>
    <w:rsid w:val="00CA4708"/>
    <w:rsid w:val="00CB09F8"/>
    <w:rsid w:val="00CB3FF3"/>
    <w:rsid w:val="00CB640D"/>
    <w:rsid w:val="00CB7722"/>
    <w:rsid w:val="00CC04A0"/>
    <w:rsid w:val="00CC7AD2"/>
    <w:rsid w:val="00CD3498"/>
    <w:rsid w:val="00CD71DE"/>
    <w:rsid w:val="00CE1832"/>
    <w:rsid w:val="00CE3C89"/>
    <w:rsid w:val="00CE60E3"/>
    <w:rsid w:val="00CF1F54"/>
    <w:rsid w:val="00D1411E"/>
    <w:rsid w:val="00D31883"/>
    <w:rsid w:val="00D31C44"/>
    <w:rsid w:val="00D36639"/>
    <w:rsid w:val="00D37AA3"/>
    <w:rsid w:val="00D42ACE"/>
    <w:rsid w:val="00D44C0E"/>
    <w:rsid w:val="00D5190B"/>
    <w:rsid w:val="00D5723E"/>
    <w:rsid w:val="00D71A7F"/>
    <w:rsid w:val="00D71DEB"/>
    <w:rsid w:val="00D7442B"/>
    <w:rsid w:val="00D76AEC"/>
    <w:rsid w:val="00D77885"/>
    <w:rsid w:val="00D9109D"/>
    <w:rsid w:val="00D91B7A"/>
    <w:rsid w:val="00D93DF8"/>
    <w:rsid w:val="00DA5006"/>
    <w:rsid w:val="00DB05C2"/>
    <w:rsid w:val="00DB649E"/>
    <w:rsid w:val="00DB7DBD"/>
    <w:rsid w:val="00DC5B07"/>
    <w:rsid w:val="00DC7BFB"/>
    <w:rsid w:val="00DD04A8"/>
    <w:rsid w:val="00DD7598"/>
    <w:rsid w:val="00DE31C2"/>
    <w:rsid w:val="00DE7FD6"/>
    <w:rsid w:val="00DF251D"/>
    <w:rsid w:val="00DF26D8"/>
    <w:rsid w:val="00DF76FC"/>
    <w:rsid w:val="00E05F65"/>
    <w:rsid w:val="00E06A61"/>
    <w:rsid w:val="00E16851"/>
    <w:rsid w:val="00E17022"/>
    <w:rsid w:val="00E17230"/>
    <w:rsid w:val="00E208E0"/>
    <w:rsid w:val="00E20F50"/>
    <w:rsid w:val="00E21A92"/>
    <w:rsid w:val="00E225BE"/>
    <w:rsid w:val="00E25668"/>
    <w:rsid w:val="00E268B9"/>
    <w:rsid w:val="00E333DD"/>
    <w:rsid w:val="00E4145A"/>
    <w:rsid w:val="00E435D4"/>
    <w:rsid w:val="00E52494"/>
    <w:rsid w:val="00E529EB"/>
    <w:rsid w:val="00E544AE"/>
    <w:rsid w:val="00E65176"/>
    <w:rsid w:val="00E7117A"/>
    <w:rsid w:val="00E73751"/>
    <w:rsid w:val="00E81711"/>
    <w:rsid w:val="00E841E3"/>
    <w:rsid w:val="00E84DE8"/>
    <w:rsid w:val="00E85FD7"/>
    <w:rsid w:val="00E8681A"/>
    <w:rsid w:val="00E868C7"/>
    <w:rsid w:val="00E92884"/>
    <w:rsid w:val="00E955EE"/>
    <w:rsid w:val="00EA7FC9"/>
    <w:rsid w:val="00EB1350"/>
    <w:rsid w:val="00EB1983"/>
    <w:rsid w:val="00EB3793"/>
    <w:rsid w:val="00EB5B68"/>
    <w:rsid w:val="00EC18D3"/>
    <w:rsid w:val="00EC451B"/>
    <w:rsid w:val="00EC7F26"/>
    <w:rsid w:val="00ED0BA2"/>
    <w:rsid w:val="00ED3550"/>
    <w:rsid w:val="00ED48D8"/>
    <w:rsid w:val="00ED5460"/>
    <w:rsid w:val="00ED6340"/>
    <w:rsid w:val="00EE0D7C"/>
    <w:rsid w:val="00EE1B20"/>
    <w:rsid w:val="00EE2A77"/>
    <w:rsid w:val="00EE7FA9"/>
    <w:rsid w:val="00EF0663"/>
    <w:rsid w:val="00EF1CF5"/>
    <w:rsid w:val="00F01B69"/>
    <w:rsid w:val="00F024C3"/>
    <w:rsid w:val="00F0277B"/>
    <w:rsid w:val="00F02B32"/>
    <w:rsid w:val="00F049E1"/>
    <w:rsid w:val="00F07012"/>
    <w:rsid w:val="00F11334"/>
    <w:rsid w:val="00F11F35"/>
    <w:rsid w:val="00F14D56"/>
    <w:rsid w:val="00F20BCA"/>
    <w:rsid w:val="00F401BA"/>
    <w:rsid w:val="00F40F17"/>
    <w:rsid w:val="00F41A65"/>
    <w:rsid w:val="00F4754E"/>
    <w:rsid w:val="00F51BE5"/>
    <w:rsid w:val="00F52EF3"/>
    <w:rsid w:val="00F540A3"/>
    <w:rsid w:val="00F54571"/>
    <w:rsid w:val="00F567F2"/>
    <w:rsid w:val="00F61933"/>
    <w:rsid w:val="00F62AB2"/>
    <w:rsid w:val="00F6399D"/>
    <w:rsid w:val="00F71395"/>
    <w:rsid w:val="00F7503E"/>
    <w:rsid w:val="00F75A5B"/>
    <w:rsid w:val="00F76F4F"/>
    <w:rsid w:val="00F77E83"/>
    <w:rsid w:val="00F852E6"/>
    <w:rsid w:val="00F93EFE"/>
    <w:rsid w:val="00F959E7"/>
    <w:rsid w:val="00F95A44"/>
    <w:rsid w:val="00FA4F24"/>
    <w:rsid w:val="00FB59F5"/>
    <w:rsid w:val="00FB5C4C"/>
    <w:rsid w:val="00FB5F6F"/>
    <w:rsid w:val="00FB6E8D"/>
    <w:rsid w:val="00FD43D2"/>
    <w:rsid w:val="00FE3980"/>
    <w:rsid w:val="00FF4611"/>
    <w:rsid w:val="00FF5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844">
      <v:textbox inset="5.85pt,.7pt,5.85pt,.7pt"/>
    </o:shapedefaults>
    <o:shapelayout v:ext="edit">
      <o:idmap v:ext="edit" data="1,3"/>
      <o:rules v:ext="edit">
        <o:r id="V:Rule1" type="connector" idref="#_x0000_s3628"/>
        <o:r id="V:Rule2" type="connector" idref="#_x0000_s3655"/>
        <o:r id="V:Rule3" type="connector" idref="#_x0000_s3657"/>
        <o:r id="V:Rule4" type="connector" idref="#_x0000_s3835"/>
        <o:r id="V:Rule5" type="connector" idref="#_x0000_s3810"/>
        <o:r id="V:Rule6" type="connector" idref="#_x0000_s3656"/>
        <o:r id="V:Rule7" type="connector" idref="#_x0000_s3633"/>
        <o:r id="V:Rule8" type="connector" idref="#_x0000_s3654"/>
        <o:r id="V:Rule9" type="connector" idref="#_x0000_s3634"/>
        <o:r id="V:Rule10" type="connector" idref="#_x0000_s3664"/>
        <o:r id="V:Rule11" type="connector" idref="#_x0000_s3653"/>
        <o:r id="V:Rule12" type="connector" idref="#_x0000_s3643"/>
        <o:r id="V:Rule13" type="connector" idref="#_x0000_s3825"/>
        <o:r id="V:Rule14" type="connector" idref="#_x0000_s3599"/>
        <o:r id="V:Rule15" type="connector" idref="#_x0000_s3635"/>
        <o:r id="V:Rule16" type="connector" idref="#_x0000_s3600"/>
        <o:r id="V:Rule17" type="connector" idref="#_x0000_s3611"/>
        <o:r id="V:Rule18" type="connector" idref="#_x0000_s3839"/>
        <o:r id="V:Rule19" type="connector" idref="#_x0000_s3647"/>
        <o:r id="V:Rule20" type="connector" idref="#_x0000_s3622"/>
        <o:r id="V:Rule21" type="connector" idref="#_x0000_s3605"/>
        <o:r id="V:Rule22" type="connector" idref="#_x0000_s3733"/>
        <o:r id="V:Rule23" type="connector" idref="#_x0000_s3621"/>
        <o:r id="V:Rule24" type="connector" idref="#_x0000_s3620"/>
        <o:r id="V:Rule25" type="connector" idref="#_x0000_s3732"/>
        <o:r id="V:Rule26" type="connector" idref="#_x0000_s3610"/>
        <o:r id="V:Rule27" type="connector" idref="#_x0000_s3652"/>
        <o:r id="V:Rule28" type="connector" idref="#_x0000_s3619"/>
        <o:r id="V:Rule29" type="connector" idref="#_x0000_s3645"/>
        <o:r id="V:Rule30" type="connector" idref="#_x0000_s3623"/>
        <o:r id="V:Rule31" type="connector" idref="#_x0000_s3770"/>
        <o:r id="V:Rule32" type="connector" idref="#_x0000_s3636"/>
        <o:r id="V:Rule33" type="connector" idref="#_x0000_s3666"/>
        <o:r id="V:Rule34" type="connector" idref="#_x0000_s3771"/>
        <o:r id="V:Rule35" type="connector" idref="#_x0000_s3773"/>
        <o:r id="V:Rule36" type="connector" idref="#_x0000_s3838"/>
        <o:r id="V:Rule37" type="connector" idref="#_x0000_s3831"/>
        <o:r id="V:Rule38" type="connector" idref="#_x0000_s3646"/>
        <o:r id="V:Rule39" type="connector" idref="#_x0000_s3612"/>
        <o:r id="V:Rule40" type="connector" idref="#_x0000_s3601"/>
      </o:rules>
    </o:shapelayout>
  </w:shapeDefaults>
  <w:decimalSymbol w:val="."/>
  <w:listSeparator w:val=","/>
  <w14:docId w14:val="5EB74D99"/>
  <w15:docId w15:val="{632158A3-909C-418A-9C32-B3C25B43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1624C"/>
    <w:pPr>
      <w:widowControl w:val="0"/>
      <w:snapToGrid w:val="0"/>
      <w:ind w:leftChars="50" w:left="50" w:rightChars="50" w:right="50"/>
    </w:pPr>
    <w:rPr>
      <w:rFonts w:eastAsia="ＭＳ Ｐ明朝"/>
      <w:sz w:val="20"/>
    </w:rPr>
  </w:style>
  <w:style w:type="paragraph" w:styleId="1">
    <w:name w:val="heading 1"/>
    <w:basedOn w:val="a0"/>
    <w:next w:val="a0"/>
    <w:link w:val="10"/>
    <w:autoRedefine/>
    <w:uiPriority w:val="9"/>
    <w:qFormat/>
    <w:rsid w:val="00CE60E3"/>
    <w:pPr>
      <w:keepNext/>
      <w:pBdr>
        <w:top w:val="dotted" w:sz="6" w:space="1" w:color="2F5496" w:themeColor="accent5" w:themeShade="BF"/>
        <w:left w:val="single" w:sz="48" w:space="4" w:color="2F5496" w:themeColor="accent5" w:themeShade="BF"/>
        <w:bottom w:val="dotted" w:sz="6" w:space="1" w:color="2F5496" w:themeColor="accent5" w:themeShade="BF"/>
        <w:right w:val="dotted" w:sz="6" w:space="4" w:color="2F5496" w:themeColor="accent5" w:themeShade="BF"/>
      </w:pBdr>
      <w:shd w:val="clear" w:color="auto" w:fill="BDD6EE" w:themeFill="accent1" w:themeFillTint="66"/>
      <w:spacing w:before="240" w:after="120" w:line="360" w:lineRule="exact"/>
      <w:ind w:left="100" w:right="100"/>
      <w:outlineLvl w:val="0"/>
    </w:pPr>
    <w:rPr>
      <w:rFonts w:asciiTheme="majorHAnsi" w:eastAsia="メイリオ" w:hAnsiTheme="majorHAnsi" w:cstheme="majorBidi"/>
      <w:b/>
      <w:sz w:val="28"/>
      <w:szCs w:val="24"/>
    </w:rPr>
  </w:style>
  <w:style w:type="paragraph" w:styleId="2">
    <w:name w:val="heading 2"/>
    <w:basedOn w:val="a0"/>
    <w:next w:val="a0"/>
    <w:link w:val="20"/>
    <w:uiPriority w:val="9"/>
    <w:unhideWhenUsed/>
    <w:qFormat/>
    <w:rsid w:val="00755FDB"/>
    <w:pPr>
      <w:keepNext/>
      <w:numPr>
        <w:ilvl w:val="1"/>
        <w:numId w:val="44"/>
      </w:numPr>
      <w:pBdr>
        <w:top w:val="dotted" w:sz="6" w:space="1" w:color="2F5496" w:themeColor="accent5" w:themeShade="BF"/>
        <w:left w:val="single" w:sz="48" w:space="4" w:color="2F5496" w:themeColor="accent5" w:themeShade="BF"/>
        <w:bottom w:val="dotted" w:sz="6" w:space="1" w:color="2F5496" w:themeColor="accent5" w:themeShade="BF"/>
        <w:right w:val="dotted" w:sz="6" w:space="4" w:color="2F5496" w:themeColor="accent5" w:themeShade="BF"/>
      </w:pBdr>
      <w:shd w:val="clear" w:color="auto" w:fill="BDD6EE" w:themeFill="accent1" w:themeFillTint="66"/>
      <w:spacing w:beforeLines="50" w:afterLines="50" w:line="280" w:lineRule="exact"/>
      <w:ind w:leftChars="0" w:left="0"/>
      <w:outlineLvl w:val="1"/>
    </w:pPr>
    <w:rPr>
      <w:rFonts w:asciiTheme="majorHAnsi" w:eastAsia="メイリオ" w:hAnsiTheme="majorHAnsi" w:cstheme="majorBidi"/>
      <w:b/>
      <w:sz w:val="28"/>
    </w:rPr>
  </w:style>
  <w:style w:type="paragraph" w:styleId="3">
    <w:name w:val="heading 3"/>
    <w:basedOn w:val="a0"/>
    <w:next w:val="a0"/>
    <w:link w:val="30"/>
    <w:uiPriority w:val="9"/>
    <w:unhideWhenUsed/>
    <w:qFormat/>
    <w:rsid w:val="00755FDB"/>
    <w:pPr>
      <w:keepNext/>
      <w:numPr>
        <w:ilvl w:val="2"/>
        <w:numId w:val="44"/>
      </w:numPr>
      <w:pBdr>
        <w:top w:val="single" w:sz="8" w:space="1" w:color="2F5496" w:themeColor="accent5" w:themeShade="BF"/>
        <w:left w:val="single" w:sz="36" w:space="4" w:color="2F5496" w:themeColor="accent5" w:themeShade="BF"/>
        <w:bottom w:val="single" w:sz="8" w:space="1" w:color="2F5496" w:themeColor="accent5" w:themeShade="BF"/>
        <w:right w:val="single" w:sz="8" w:space="4" w:color="2F5496" w:themeColor="accent5" w:themeShade="BF"/>
      </w:pBdr>
      <w:spacing w:beforeLines="50" w:afterLines="50" w:line="260" w:lineRule="exact"/>
      <w:ind w:leftChars="0" w:left="0"/>
      <w:outlineLvl w:val="2"/>
    </w:pPr>
    <w:rPr>
      <w:rFonts w:asciiTheme="majorHAnsi" w:eastAsia="メイリオ" w:hAnsiTheme="majorHAnsi" w:cstheme="majorBidi"/>
      <w:b/>
      <w:sz w:val="24"/>
    </w:rPr>
  </w:style>
  <w:style w:type="paragraph" w:styleId="4">
    <w:name w:val="heading 4"/>
    <w:basedOn w:val="a0"/>
    <w:next w:val="a0"/>
    <w:link w:val="40"/>
    <w:uiPriority w:val="9"/>
    <w:unhideWhenUsed/>
    <w:qFormat/>
    <w:rsid w:val="00755FDB"/>
    <w:pPr>
      <w:keepNext/>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afterLines="50" w:line="260" w:lineRule="exact"/>
      <w:outlineLvl w:val="3"/>
    </w:pPr>
    <w:rPr>
      <w:rFonts w:eastAsia="メイリオ"/>
      <w:b/>
      <w:bCs/>
      <w:sz w:val="22"/>
    </w:rPr>
  </w:style>
  <w:style w:type="paragraph" w:styleId="5">
    <w:name w:val="heading 5"/>
    <w:basedOn w:val="a0"/>
    <w:next w:val="a0"/>
    <w:link w:val="50"/>
    <w:uiPriority w:val="9"/>
    <w:unhideWhenUsed/>
    <w:rsid w:val="00065A7A"/>
    <w:pPr>
      <w:keepNext/>
      <w:pBdr>
        <w:bottom w:val="dotted" w:sz="6" w:space="1" w:color="2F5496" w:themeColor="accent5" w:themeShade="BF"/>
      </w:pBdr>
      <w:ind w:leftChars="0" w:left="0" w:rightChars="100" w:right="100"/>
      <w:outlineLvl w:val="4"/>
    </w:pPr>
    <w:rPr>
      <w:rFonts w:asciiTheme="majorHAnsi" w:eastAsiaTheme="majorEastAsia" w:hAnsiTheme="majorHAnsi" w:cstheme="majorBidi"/>
    </w:rPr>
  </w:style>
  <w:style w:type="paragraph" w:styleId="6">
    <w:name w:val="heading 6"/>
    <w:basedOn w:val="a0"/>
    <w:next w:val="a0"/>
    <w:link w:val="60"/>
    <w:uiPriority w:val="9"/>
    <w:unhideWhenUsed/>
    <w:qFormat/>
    <w:rsid w:val="00951792"/>
    <w:pPr>
      <w:keepNext/>
      <w:pBdr>
        <w:bottom w:val="dotted" w:sz="4" w:space="1" w:color="1F3864" w:themeColor="accent5" w:themeShade="80"/>
      </w:pBdr>
      <w:ind w:leftChars="800" w:left="800"/>
      <w:outlineLvl w:val="5"/>
    </w:pPr>
    <w:rPr>
      <w:rFonts w:eastAsia="メイリオ"/>
      <w:b/>
      <w:bCs/>
    </w:rPr>
  </w:style>
  <w:style w:type="paragraph" w:styleId="7">
    <w:name w:val="heading 7"/>
    <w:basedOn w:val="a0"/>
    <w:next w:val="a0"/>
    <w:link w:val="70"/>
    <w:uiPriority w:val="9"/>
    <w:unhideWhenUsed/>
    <w:qFormat/>
    <w:rsid w:val="006F221C"/>
    <w:pPr>
      <w:keepNext/>
      <w:ind w:leftChars="800" w:left="800"/>
      <w:outlineLvl w:val="6"/>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CE60E3"/>
    <w:rPr>
      <w:rFonts w:asciiTheme="majorHAnsi" w:eastAsia="メイリオ" w:hAnsiTheme="majorHAnsi" w:cstheme="majorBidi"/>
      <w:b/>
      <w:sz w:val="28"/>
      <w:szCs w:val="24"/>
      <w:shd w:val="clear" w:color="auto" w:fill="BDD6EE" w:themeFill="accent1" w:themeFillTint="66"/>
    </w:rPr>
  </w:style>
  <w:style w:type="character" w:customStyle="1" w:styleId="20">
    <w:name w:val="見出し 2 (文字)"/>
    <w:basedOn w:val="a1"/>
    <w:link w:val="2"/>
    <w:uiPriority w:val="9"/>
    <w:rsid w:val="00755FDB"/>
    <w:rPr>
      <w:rFonts w:asciiTheme="majorHAnsi" w:eastAsia="メイリオ" w:hAnsiTheme="majorHAnsi" w:cstheme="majorBidi"/>
      <w:b/>
      <w:sz w:val="28"/>
      <w:shd w:val="clear" w:color="auto" w:fill="BDD6EE" w:themeFill="accent1" w:themeFillTint="66"/>
    </w:rPr>
  </w:style>
  <w:style w:type="character" w:customStyle="1" w:styleId="30">
    <w:name w:val="見出し 3 (文字)"/>
    <w:basedOn w:val="a1"/>
    <w:link w:val="3"/>
    <w:uiPriority w:val="9"/>
    <w:rsid w:val="00755FDB"/>
    <w:rPr>
      <w:rFonts w:asciiTheme="majorHAnsi" w:eastAsia="メイリオ" w:hAnsiTheme="majorHAnsi" w:cstheme="majorBidi"/>
      <w:b/>
      <w:sz w:val="24"/>
    </w:rPr>
  </w:style>
  <w:style w:type="character" w:customStyle="1" w:styleId="40">
    <w:name w:val="見出し 4 (文字)"/>
    <w:basedOn w:val="a1"/>
    <w:link w:val="4"/>
    <w:uiPriority w:val="9"/>
    <w:rsid w:val="00755FDB"/>
    <w:rPr>
      <w:rFonts w:eastAsia="メイリオ"/>
      <w:b/>
      <w:bCs/>
      <w:sz w:val="22"/>
    </w:rPr>
  </w:style>
  <w:style w:type="character" w:customStyle="1" w:styleId="50">
    <w:name w:val="見出し 5 (文字)"/>
    <w:basedOn w:val="a1"/>
    <w:link w:val="5"/>
    <w:uiPriority w:val="9"/>
    <w:rsid w:val="00065A7A"/>
    <w:rPr>
      <w:rFonts w:asciiTheme="majorHAnsi" w:eastAsiaTheme="majorEastAsia" w:hAnsiTheme="majorHAnsi" w:cstheme="majorBidi"/>
      <w:sz w:val="20"/>
    </w:rPr>
  </w:style>
  <w:style w:type="character" w:customStyle="1" w:styleId="60">
    <w:name w:val="見出し 6 (文字)"/>
    <w:basedOn w:val="a1"/>
    <w:link w:val="6"/>
    <w:uiPriority w:val="9"/>
    <w:rsid w:val="00951792"/>
    <w:rPr>
      <w:rFonts w:eastAsia="メイリオ"/>
      <w:b/>
      <w:bCs/>
      <w:sz w:val="20"/>
    </w:rPr>
  </w:style>
  <w:style w:type="character" w:customStyle="1" w:styleId="70">
    <w:name w:val="見出し 7 (文字)"/>
    <w:basedOn w:val="a1"/>
    <w:link w:val="7"/>
    <w:uiPriority w:val="9"/>
    <w:rsid w:val="006F221C"/>
    <w:rPr>
      <w:rFonts w:eastAsia="ＭＳ Ｐ明朝"/>
      <w:sz w:val="20"/>
    </w:rPr>
  </w:style>
  <w:style w:type="paragraph" w:styleId="a4">
    <w:name w:val="List Paragraph"/>
    <w:basedOn w:val="a0"/>
    <w:uiPriority w:val="34"/>
    <w:rsid w:val="00780D2C"/>
    <w:pPr>
      <w:ind w:leftChars="400" w:left="840"/>
    </w:pPr>
  </w:style>
  <w:style w:type="paragraph" w:styleId="a5">
    <w:name w:val="header"/>
    <w:basedOn w:val="a0"/>
    <w:link w:val="a6"/>
    <w:uiPriority w:val="99"/>
    <w:unhideWhenUsed/>
    <w:rsid w:val="0029456B"/>
    <w:pPr>
      <w:tabs>
        <w:tab w:val="center" w:pos="4252"/>
        <w:tab w:val="right" w:pos="8504"/>
      </w:tabs>
    </w:pPr>
  </w:style>
  <w:style w:type="character" w:customStyle="1" w:styleId="a6">
    <w:name w:val="ヘッダー (文字)"/>
    <w:basedOn w:val="a1"/>
    <w:link w:val="a5"/>
    <w:uiPriority w:val="99"/>
    <w:rsid w:val="0029456B"/>
    <w:rPr>
      <w:rFonts w:eastAsia="ＭＳ Ｐ明朝"/>
      <w:sz w:val="20"/>
    </w:rPr>
  </w:style>
  <w:style w:type="paragraph" w:styleId="a7">
    <w:name w:val="footer"/>
    <w:basedOn w:val="a0"/>
    <w:link w:val="a8"/>
    <w:uiPriority w:val="99"/>
    <w:unhideWhenUsed/>
    <w:rsid w:val="0029456B"/>
    <w:pPr>
      <w:tabs>
        <w:tab w:val="center" w:pos="4252"/>
        <w:tab w:val="right" w:pos="8504"/>
      </w:tabs>
    </w:pPr>
  </w:style>
  <w:style w:type="character" w:customStyle="1" w:styleId="a8">
    <w:name w:val="フッター (文字)"/>
    <w:basedOn w:val="a1"/>
    <w:link w:val="a7"/>
    <w:uiPriority w:val="99"/>
    <w:rsid w:val="0029456B"/>
    <w:rPr>
      <w:rFonts w:eastAsia="ＭＳ Ｐ明朝"/>
      <w:sz w:val="20"/>
    </w:rPr>
  </w:style>
  <w:style w:type="character" w:styleId="a9">
    <w:name w:val="Placeholder Text"/>
    <w:basedOn w:val="a1"/>
    <w:uiPriority w:val="99"/>
    <w:semiHidden/>
    <w:rsid w:val="00DF76FC"/>
    <w:rPr>
      <w:color w:val="808080"/>
    </w:rPr>
  </w:style>
  <w:style w:type="paragraph" w:styleId="a">
    <w:name w:val="Title"/>
    <w:basedOn w:val="a0"/>
    <w:next w:val="a0"/>
    <w:link w:val="aa"/>
    <w:uiPriority w:val="10"/>
    <w:qFormat/>
    <w:rsid w:val="008A6C48"/>
    <w:pPr>
      <w:numPr>
        <w:numId w:val="44"/>
      </w:numPr>
      <w:pBdr>
        <w:top w:val="single" w:sz="12" w:space="0" w:color="1F3864" w:themeColor="accent5" w:themeShade="80"/>
        <w:left w:val="single" w:sz="12" w:space="0" w:color="1F3864" w:themeColor="accent5" w:themeShade="80"/>
        <w:bottom w:val="single" w:sz="12" w:space="0" w:color="1F3864" w:themeColor="accent5" w:themeShade="80"/>
        <w:right w:val="single" w:sz="12" w:space="0" w:color="1F3864" w:themeColor="accent5" w:themeShade="80"/>
      </w:pBdr>
      <w:shd w:val="clear" w:color="auto" w:fill="D9E2F3" w:themeFill="accent5" w:themeFillTint="33"/>
      <w:spacing w:before="240" w:after="240" w:line="560" w:lineRule="exact"/>
      <w:ind w:leftChars="0" w:left="0" w:rightChars="0" w:right="0"/>
      <w:jc w:val="center"/>
      <w:outlineLvl w:val="0"/>
    </w:pPr>
    <w:rPr>
      <w:rFonts w:asciiTheme="majorHAnsi" w:eastAsia="メイリオ" w:hAnsiTheme="majorHAnsi" w:cstheme="majorBidi"/>
      <w:b/>
      <w:color w:val="1F3864" w:themeColor="accent5" w:themeShade="80"/>
      <w:sz w:val="40"/>
      <w:szCs w:val="32"/>
    </w:rPr>
  </w:style>
  <w:style w:type="character" w:customStyle="1" w:styleId="aa">
    <w:name w:val="表題 (文字)"/>
    <w:basedOn w:val="a1"/>
    <w:link w:val="a"/>
    <w:uiPriority w:val="10"/>
    <w:rsid w:val="008A6C48"/>
    <w:rPr>
      <w:rFonts w:asciiTheme="majorHAnsi" w:eastAsia="メイリオ" w:hAnsiTheme="majorHAnsi" w:cstheme="majorBidi"/>
      <w:b/>
      <w:color w:val="1F3864" w:themeColor="accent5" w:themeShade="80"/>
      <w:sz w:val="40"/>
      <w:szCs w:val="32"/>
      <w:shd w:val="clear" w:color="auto" w:fill="D9E2F3" w:themeFill="accent5" w:themeFillTint="33"/>
    </w:rPr>
  </w:style>
  <w:style w:type="paragraph" w:styleId="ab">
    <w:name w:val="Subtitle"/>
    <w:basedOn w:val="a0"/>
    <w:next w:val="a0"/>
    <w:link w:val="ac"/>
    <w:uiPriority w:val="11"/>
    <w:qFormat/>
    <w:rsid w:val="00FD43D2"/>
    <w:pPr>
      <w:spacing w:line="440" w:lineRule="atLeast"/>
      <w:ind w:leftChars="400" w:left="400" w:rightChars="400" w:right="400"/>
      <w:jc w:val="center"/>
    </w:pPr>
    <w:rPr>
      <w:rFonts w:asciiTheme="majorHAnsi" w:eastAsia="ＭＳ Ｐゴシック" w:hAnsiTheme="majorHAnsi" w:cstheme="majorBidi"/>
      <w:b/>
      <w:sz w:val="28"/>
      <w:szCs w:val="24"/>
    </w:rPr>
  </w:style>
  <w:style w:type="character" w:customStyle="1" w:styleId="ac">
    <w:name w:val="副題 (文字)"/>
    <w:basedOn w:val="a1"/>
    <w:link w:val="ab"/>
    <w:uiPriority w:val="11"/>
    <w:rsid w:val="00FD43D2"/>
    <w:rPr>
      <w:rFonts w:asciiTheme="majorHAnsi" w:eastAsia="ＭＳ Ｐゴシック" w:hAnsiTheme="majorHAnsi" w:cstheme="majorBidi"/>
      <w:b/>
      <w:sz w:val="28"/>
      <w:szCs w:val="24"/>
    </w:rPr>
  </w:style>
  <w:style w:type="table" w:styleId="ad">
    <w:name w:val="Table Grid"/>
    <w:basedOn w:val="a2"/>
    <w:uiPriority w:val="39"/>
    <w:rsid w:val="00527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Quote"/>
    <w:basedOn w:val="a0"/>
    <w:link w:val="af"/>
    <w:uiPriority w:val="29"/>
    <w:qFormat/>
    <w:rsid w:val="005A098F"/>
    <w:pPr>
      <w:pBdr>
        <w:top w:val="single" w:sz="6" w:space="6" w:color="auto"/>
        <w:left w:val="single" w:sz="6" w:space="6" w:color="auto"/>
        <w:bottom w:val="single" w:sz="6" w:space="6" w:color="auto"/>
        <w:right w:val="single" w:sz="6" w:space="6" w:color="auto"/>
      </w:pBdr>
      <w:shd w:val="clear" w:color="auto" w:fill="F2F2F2" w:themeFill="background1" w:themeFillShade="F2"/>
      <w:spacing w:line="300" w:lineRule="atLeast"/>
      <w:ind w:leftChars="300" w:left="300" w:rightChars="300" w:right="300"/>
    </w:pPr>
    <w:rPr>
      <w:i/>
      <w:iCs/>
      <w:color w:val="404040" w:themeColor="text1" w:themeTint="BF"/>
    </w:rPr>
  </w:style>
  <w:style w:type="character" w:customStyle="1" w:styleId="af">
    <w:name w:val="引用文 (文字)"/>
    <w:basedOn w:val="a1"/>
    <w:link w:val="ae"/>
    <w:uiPriority w:val="29"/>
    <w:rsid w:val="005A098F"/>
    <w:rPr>
      <w:rFonts w:eastAsia="ＭＳ Ｐ明朝"/>
      <w:i/>
      <w:iCs/>
      <w:color w:val="404040" w:themeColor="text1" w:themeTint="BF"/>
      <w:sz w:val="20"/>
      <w:shd w:val="clear" w:color="auto" w:fill="F2F2F2" w:themeFill="background1" w:themeFillShade="F2"/>
    </w:rPr>
  </w:style>
  <w:style w:type="character" w:styleId="af0">
    <w:name w:val="Emphasis"/>
    <w:basedOn w:val="a1"/>
    <w:uiPriority w:val="20"/>
    <w:rsid w:val="00D37AA3"/>
    <w:rPr>
      <w:i/>
      <w:iCs/>
    </w:rPr>
  </w:style>
  <w:style w:type="paragraph" w:customStyle="1" w:styleId="af1">
    <w:name w:val="要点"/>
    <w:basedOn w:val="a0"/>
    <w:link w:val="af2"/>
    <w:qFormat/>
    <w:rsid w:val="002F70DD"/>
    <w:pPr>
      <w:pBdr>
        <w:top w:val="single" w:sz="6" w:space="6" w:color="1F3864" w:themeColor="accent5" w:themeShade="80"/>
        <w:left w:val="single" w:sz="6" w:space="6" w:color="1F3864" w:themeColor="accent5" w:themeShade="80"/>
        <w:bottom w:val="single" w:sz="6" w:space="6" w:color="1F3864" w:themeColor="accent5" w:themeShade="80"/>
        <w:right w:val="single" w:sz="6" w:space="6" w:color="1F3864" w:themeColor="accent5" w:themeShade="80"/>
      </w:pBdr>
      <w:shd w:val="clear" w:color="auto" w:fill="D9E2F3" w:themeFill="accent5" w:themeFillTint="33"/>
      <w:ind w:leftChars="300" w:left="300" w:rightChars="300" w:right="300"/>
    </w:pPr>
    <w:rPr>
      <w:rFonts w:eastAsia="ＭＳ Ｐゴシック"/>
      <w:b/>
    </w:rPr>
  </w:style>
  <w:style w:type="character" w:customStyle="1" w:styleId="af2">
    <w:name w:val="要点 (文字)"/>
    <w:basedOn w:val="af"/>
    <w:link w:val="af1"/>
    <w:rsid w:val="002F70DD"/>
    <w:rPr>
      <w:rFonts w:eastAsia="ＭＳ Ｐゴシック"/>
      <w:b/>
      <w:i w:val="0"/>
      <w:iCs w:val="0"/>
      <w:color w:val="404040" w:themeColor="text1" w:themeTint="BF"/>
      <w:sz w:val="20"/>
      <w:shd w:val="clear" w:color="auto" w:fill="D9E2F3" w:themeFill="accent5" w:themeFillTint="33"/>
    </w:rPr>
  </w:style>
  <w:style w:type="paragraph" w:customStyle="1" w:styleId="af3">
    <w:name w:val="コード"/>
    <w:basedOn w:val="a0"/>
    <w:link w:val="af4"/>
    <w:qFormat/>
    <w:rsid w:val="002F70DD"/>
    <w:pPr>
      <w:pBdr>
        <w:top w:val="dashSmallGap" w:sz="12" w:space="7" w:color="2F5496" w:themeColor="accent5" w:themeShade="BF"/>
        <w:left w:val="dashSmallGap" w:sz="12" w:space="7" w:color="2F5496" w:themeColor="accent5" w:themeShade="BF"/>
        <w:bottom w:val="dashSmallGap" w:sz="12" w:space="7" w:color="2F5496" w:themeColor="accent5" w:themeShade="BF"/>
        <w:right w:val="dashSmallGap" w:sz="12" w:space="7" w:color="2F5496" w:themeColor="accent5" w:themeShade="BF"/>
      </w:pBdr>
      <w:spacing w:line="240" w:lineRule="atLeast"/>
      <w:ind w:leftChars="300" w:left="300" w:rightChars="300" w:right="300"/>
    </w:pPr>
    <w:rPr>
      <w:rFonts w:ascii="ＭＳ ゴシック" w:eastAsia="ＭＳ ゴシック"/>
      <w:noProof/>
      <w:sz w:val="18"/>
    </w:rPr>
  </w:style>
  <w:style w:type="character" w:customStyle="1" w:styleId="af4">
    <w:name w:val="コード (文字)"/>
    <w:basedOn w:val="a1"/>
    <w:link w:val="af3"/>
    <w:rsid w:val="002F70DD"/>
    <w:rPr>
      <w:rFonts w:ascii="ＭＳ ゴシック" w:eastAsia="ＭＳ ゴシック"/>
      <w:noProof/>
      <w:sz w:val="18"/>
    </w:rPr>
  </w:style>
  <w:style w:type="paragraph" w:styleId="11">
    <w:name w:val="toc 1"/>
    <w:basedOn w:val="a0"/>
    <w:next w:val="a0"/>
    <w:autoRedefine/>
    <w:uiPriority w:val="39"/>
    <w:unhideWhenUsed/>
    <w:rsid w:val="00272E41"/>
    <w:pPr>
      <w:ind w:left="0"/>
    </w:pPr>
  </w:style>
  <w:style w:type="paragraph" w:styleId="21">
    <w:name w:val="toc 2"/>
    <w:basedOn w:val="a0"/>
    <w:next w:val="a0"/>
    <w:autoRedefine/>
    <w:uiPriority w:val="39"/>
    <w:unhideWhenUsed/>
    <w:rsid w:val="00272E41"/>
    <w:pPr>
      <w:ind w:leftChars="100" w:left="200"/>
    </w:pPr>
  </w:style>
  <w:style w:type="character" w:styleId="af5">
    <w:name w:val="Hyperlink"/>
    <w:basedOn w:val="a1"/>
    <w:uiPriority w:val="99"/>
    <w:unhideWhenUsed/>
    <w:rsid w:val="00272E41"/>
    <w:rPr>
      <w:color w:val="0563C1" w:themeColor="hyperlink"/>
      <w:u w:val="single"/>
    </w:rPr>
  </w:style>
  <w:style w:type="paragraph" w:styleId="af6">
    <w:name w:val="Balloon Text"/>
    <w:basedOn w:val="a0"/>
    <w:link w:val="af7"/>
    <w:uiPriority w:val="99"/>
    <w:semiHidden/>
    <w:unhideWhenUsed/>
    <w:rsid w:val="009B63C4"/>
    <w:rPr>
      <w:rFonts w:asciiTheme="majorHAnsi" w:eastAsiaTheme="majorEastAsia" w:hAnsiTheme="majorHAnsi" w:cstheme="majorBidi"/>
      <w:sz w:val="18"/>
      <w:szCs w:val="18"/>
    </w:rPr>
  </w:style>
  <w:style w:type="character" w:customStyle="1" w:styleId="af7">
    <w:name w:val="吹き出し (文字)"/>
    <w:basedOn w:val="a1"/>
    <w:link w:val="af6"/>
    <w:uiPriority w:val="99"/>
    <w:semiHidden/>
    <w:rsid w:val="009B63C4"/>
    <w:rPr>
      <w:rFonts w:asciiTheme="majorHAnsi" w:eastAsiaTheme="majorEastAsia" w:hAnsiTheme="majorHAnsi" w:cstheme="majorBidi"/>
      <w:sz w:val="18"/>
      <w:szCs w:val="18"/>
    </w:rPr>
  </w:style>
  <w:style w:type="paragraph" w:styleId="af8">
    <w:name w:val="TOC Heading"/>
    <w:basedOn w:val="1"/>
    <w:next w:val="a0"/>
    <w:uiPriority w:val="39"/>
    <w:semiHidden/>
    <w:unhideWhenUsed/>
    <w:qFormat/>
    <w:rsid w:val="002B305E"/>
    <w:pPr>
      <w:keepLines/>
      <w:widowControl/>
      <w:pBdr>
        <w:top w:val="none" w:sz="0" w:space="0" w:color="auto"/>
        <w:left w:val="none" w:sz="0" w:space="0" w:color="auto"/>
        <w:bottom w:val="none" w:sz="0" w:space="0" w:color="auto"/>
        <w:right w:val="none" w:sz="0" w:space="0" w:color="auto"/>
      </w:pBdr>
      <w:shd w:val="clear" w:color="auto" w:fill="auto"/>
      <w:snapToGrid/>
      <w:spacing w:before="480" w:after="0" w:line="276" w:lineRule="auto"/>
      <w:ind w:leftChars="0" w:left="0" w:rightChars="0" w:right="0"/>
      <w:outlineLvl w:val="9"/>
    </w:pPr>
    <w:rPr>
      <w:rFonts w:eastAsiaTheme="majorEastAsia"/>
      <w:bCs/>
      <w:color w:val="2E74B5" w:themeColor="accent1" w:themeShade="BF"/>
      <w:kern w:val="0"/>
      <w:szCs w:val="28"/>
    </w:rPr>
  </w:style>
  <w:style w:type="paragraph" w:styleId="31">
    <w:name w:val="toc 3"/>
    <w:basedOn w:val="a0"/>
    <w:next w:val="a0"/>
    <w:autoRedefine/>
    <w:uiPriority w:val="39"/>
    <w:unhideWhenUsed/>
    <w:rsid w:val="002B305E"/>
    <w:pPr>
      <w:ind w:leftChars="200" w:left="400"/>
    </w:pPr>
  </w:style>
  <w:style w:type="paragraph" w:styleId="41">
    <w:name w:val="toc 4"/>
    <w:basedOn w:val="a0"/>
    <w:next w:val="a0"/>
    <w:autoRedefine/>
    <w:uiPriority w:val="39"/>
    <w:unhideWhenUsed/>
    <w:rsid w:val="00523E6C"/>
    <w:pPr>
      <w:snapToGrid/>
      <w:ind w:leftChars="300" w:left="630" w:rightChars="0" w:right="0"/>
      <w:jc w:val="both"/>
    </w:pPr>
    <w:rPr>
      <w:rFonts w:eastAsiaTheme="minorEastAsia"/>
      <w:sz w:val="21"/>
    </w:rPr>
  </w:style>
  <w:style w:type="paragraph" w:styleId="51">
    <w:name w:val="toc 5"/>
    <w:basedOn w:val="a0"/>
    <w:next w:val="a0"/>
    <w:autoRedefine/>
    <w:uiPriority w:val="39"/>
    <w:unhideWhenUsed/>
    <w:rsid w:val="00523E6C"/>
    <w:pPr>
      <w:snapToGrid/>
      <w:ind w:leftChars="400" w:left="840" w:rightChars="0" w:right="0"/>
      <w:jc w:val="both"/>
    </w:pPr>
    <w:rPr>
      <w:rFonts w:eastAsiaTheme="minorEastAsia"/>
      <w:sz w:val="21"/>
    </w:rPr>
  </w:style>
  <w:style w:type="paragraph" w:styleId="61">
    <w:name w:val="toc 6"/>
    <w:basedOn w:val="a0"/>
    <w:next w:val="a0"/>
    <w:autoRedefine/>
    <w:uiPriority w:val="39"/>
    <w:unhideWhenUsed/>
    <w:rsid w:val="00523E6C"/>
    <w:pPr>
      <w:snapToGrid/>
      <w:ind w:leftChars="500" w:left="1050" w:rightChars="0" w:right="0"/>
      <w:jc w:val="both"/>
    </w:pPr>
    <w:rPr>
      <w:rFonts w:eastAsiaTheme="minorEastAsia"/>
      <w:sz w:val="21"/>
    </w:rPr>
  </w:style>
  <w:style w:type="paragraph" w:styleId="71">
    <w:name w:val="toc 7"/>
    <w:basedOn w:val="a0"/>
    <w:next w:val="a0"/>
    <w:autoRedefine/>
    <w:uiPriority w:val="39"/>
    <w:unhideWhenUsed/>
    <w:rsid w:val="00523E6C"/>
    <w:pPr>
      <w:snapToGrid/>
      <w:ind w:leftChars="600" w:left="1260" w:rightChars="0" w:right="0"/>
      <w:jc w:val="both"/>
    </w:pPr>
    <w:rPr>
      <w:rFonts w:eastAsiaTheme="minorEastAsia"/>
      <w:sz w:val="21"/>
    </w:rPr>
  </w:style>
  <w:style w:type="paragraph" w:styleId="8">
    <w:name w:val="toc 8"/>
    <w:basedOn w:val="a0"/>
    <w:next w:val="a0"/>
    <w:autoRedefine/>
    <w:uiPriority w:val="39"/>
    <w:unhideWhenUsed/>
    <w:rsid w:val="00523E6C"/>
    <w:pPr>
      <w:snapToGrid/>
      <w:ind w:leftChars="700" w:left="1470" w:rightChars="0" w:right="0"/>
      <w:jc w:val="both"/>
    </w:pPr>
    <w:rPr>
      <w:rFonts w:eastAsiaTheme="minorEastAsia"/>
      <w:sz w:val="21"/>
    </w:rPr>
  </w:style>
  <w:style w:type="paragraph" w:styleId="9">
    <w:name w:val="toc 9"/>
    <w:basedOn w:val="a0"/>
    <w:next w:val="a0"/>
    <w:autoRedefine/>
    <w:uiPriority w:val="39"/>
    <w:unhideWhenUsed/>
    <w:rsid w:val="00523E6C"/>
    <w:pPr>
      <w:snapToGrid/>
      <w:ind w:leftChars="800" w:left="1680" w:rightChars="0" w:right="0"/>
      <w:jc w:val="both"/>
    </w:pPr>
    <w:rPr>
      <w:rFonts w:eastAsiaTheme="minorEastAsia"/>
      <w:sz w:val="21"/>
    </w:rPr>
  </w:style>
  <w:style w:type="paragraph" w:styleId="Web">
    <w:name w:val="Normal (Web)"/>
    <w:basedOn w:val="a0"/>
    <w:uiPriority w:val="99"/>
    <w:unhideWhenUsed/>
    <w:rsid w:val="00DD04A8"/>
    <w:pPr>
      <w:widowControl/>
      <w:snapToGrid/>
      <w:spacing w:before="100" w:beforeAutospacing="1" w:after="100" w:afterAutospacing="1"/>
      <w:ind w:leftChars="0" w:left="0" w:rightChars="0" w:right="0"/>
    </w:pPr>
    <w:rPr>
      <w:rFonts w:ascii="ＭＳ Ｐゴシック" w:eastAsia="ＭＳ Ｐゴシック" w:hAnsi="ＭＳ Ｐゴシック" w:cs="ＭＳ Ｐゴシック"/>
      <w:kern w:val="0"/>
      <w:sz w:val="24"/>
      <w:szCs w:val="24"/>
    </w:rPr>
  </w:style>
  <w:style w:type="character" w:styleId="af9">
    <w:name w:val="annotation reference"/>
    <w:basedOn w:val="a1"/>
    <w:uiPriority w:val="99"/>
    <w:semiHidden/>
    <w:unhideWhenUsed/>
    <w:rsid w:val="00545E1C"/>
    <w:rPr>
      <w:sz w:val="18"/>
      <w:szCs w:val="18"/>
    </w:rPr>
  </w:style>
  <w:style w:type="paragraph" w:styleId="afa">
    <w:name w:val="annotation text"/>
    <w:basedOn w:val="a0"/>
    <w:link w:val="afb"/>
    <w:uiPriority w:val="99"/>
    <w:unhideWhenUsed/>
    <w:rsid w:val="00545E1C"/>
  </w:style>
  <w:style w:type="character" w:customStyle="1" w:styleId="afb">
    <w:name w:val="コメント文字列 (文字)"/>
    <w:basedOn w:val="a1"/>
    <w:link w:val="afa"/>
    <w:uiPriority w:val="99"/>
    <w:rsid w:val="00545E1C"/>
    <w:rPr>
      <w:rFonts w:eastAsia="ＭＳ Ｐ明朝"/>
      <w:sz w:val="20"/>
    </w:rPr>
  </w:style>
  <w:style w:type="paragraph" w:styleId="afc">
    <w:name w:val="annotation subject"/>
    <w:basedOn w:val="afa"/>
    <w:next w:val="afa"/>
    <w:link w:val="afd"/>
    <w:uiPriority w:val="99"/>
    <w:semiHidden/>
    <w:unhideWhenUsed/>
    <w:rsid w:val="00545E1C"/>
    <w:rPr>
      <w:b/>
      <w:bCs/>
    </w:rPr>
  </w:style>
  <w:style w:type="character" w:customStyle="1" w:styleId="afd">
    <w:name w:val="コメント内容 (文字)"/>
    <w:basedOn w:val="afb"/>
    <w:link w:val="afc"/>
    <w:uiPriority w:val="99"/>
    <w:semiHidden/>
    <w:rsid w:val="00545E1C"/>
    <w:rPr>
      <w:rFonts w:eastAsia="ＭＳ Ｐ明朝"/>
      <w:b/>
      <w:bCs/>
      <w:sz w:val="20"/>
    </w:rPr>
  </w:style>
  <w:style w:type="paragraph" w:styleId="afe">
    <w:name w:val="Revision"/>
    <w:hidden/>
    <w:uiPriority w:val="99"/>
    <w:semiHidden/>
    <w:rsid w:val="00945770"/>
    <w:rPr>
      <w:rFonts w:eastAsia="ＭＳ Ｐ明朝"/>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357231">
      <w:bodyDiv w:val="1"/>
      <w:marLeft w:val="0"/>
      <w:marRight w:val="0"/>
      <w:marTop w:val="0"/>
      <w:marBottom w:val="0"/>
      <w:divBdr>
        <w:top w:val="none" w:sz="0" w:space="0" w:color="auto"/>
        <w:left w:val="none" w:sz="0" w:space="0" w:color="auto"/>
        <w:bottom w:val="none" w:sz="0" w:space="0" w:color="auto"/>
        <w:right w:val="none" w:sz="0" w:space="0" w:color="auto"/>
      </w:divBdr>
    </w:div>
    <w:div w:id="204683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2.xm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3.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microsoft.com/office/2011/relationships/people" Target="people.xml"/><Relationship Id="rId20" Type="http://schemas.openxmlformats.org/officeDocument/2006/relationships/image" Target="media/image13.png"/><Relationship Id="rId4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6"/>
        <w:category>
          <w:name w:val="全般"/>
          <w:gallery w:val="placeholder"/>
        </w:category>
        <w:types>
          <w:type w:val="bbPlcHdr"/>
        </w:types>
        <w:behaviors>
          <w:behavior w:val="content"/>
        </w:behaviors>
        <w:guid w:val="{2DC0D34C-13D2-45AA-8338-D15DA58E6903}"/>
      </w:docPartPr>
      <w:docPartBody>
        <w:p w:rsidR="009024DA" w:rsidRDefault="008D2249">
          <w:r w:rsidRPr="00CF5B18">
            <w:rPr>
              <w:rStyle w:val="a3"/>
              <w:rFonts w:hint="eastAsia"/>
            </w:rPr>
            <w:t>ここをクリックして日付を入力してください。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D2249"/>
    <w:rsid w:val="00050CCF"/>
    <w:rsid w:val="000A0E45"/>
    <w:rsid w:val="000B2DEB"/>
    <w:rsid w:val="000E1A00"/>
    <w:rsid w:val="000E4EB1"/>
    <w:rsid w:val="000F17DE"/>
    <w:rsid w:val="000F66FA"/>
    <w:rsid w:val="0011062D"/>
    <w:rsid w:val="00114CC6"/>
    <w:rsid w:val="001414CA"/>
    <w:rsid w:val="001800DB"/>
    <w:rsid w:val="00227AF1"/>
    <w:rsid w:val="002364BE"/>
    <w:rsid w:val="00280BFB"/>
    <w:rsid w:val="002F3AF3"/>
    <w:rsid w:val="003242B7"/>
    <w:rsid w:val="0038387A"/>
    <w:rsid w:val="003E3D9B"/>
    <w:rsid w:val="0040778F"/>
    <w:rsid w:val="00443D19"/>
    <w:rsid w:val="00457004"/>
    <w:rsid w:val="00480530"/>
    <w:rsid w:val="004D0D4E"/>
    <w:rsid w:val="005D222A"/>
    <w:rsid w:val="00620BEE"/>
    <w:rsid w:val="00655D6D"/>
    <w:rsid w:val="00657DF7"/>
    <w:rsid w:val="006A4BEB"/>
    <w:rsid w:val="00764796"/>
    <w:rsid w:val="0081270B"/>
    <w:rsid w:val="008258CF"/>
    <w:rsid w:val="008959D7"/>
    <w:rsid w:val="008D2249"/>
    <w:rsid w:val="008E5D4F"/>
    <w:rsid w:val="009024DA"/>
    <w:rsid w:val="00903978"/>
    <w:rsid w:val="00910C2E"/>
    <w:rsid w:val="00924D4C"/>
    <w:rsid w:val="00937310"/>
    <w:rsid w:val="009620F2"/>
    <w:rsid w:val="0097648A"/>
    <w:rsid w:val="009D762B"/>
    <w:rsid w:val="00A25443"/>
    <w:rsid w:val="00A462EA"/>
    <w:rsid w:val="00AB1623"/>
    <w:rsid w:val="00AC5CBF"/>
    <w:rsid w:val="00AD34D4"/>
    <w:rsid w:val="00BB3FA8"/>
    <w:rsid w:val="00C62C61"/>
    <w:rsid w:val="00C65772"/>
    <w:rsid w:val="00C8782B"/>
    <w:rsid w:val="00CB1F9E"/>
    <w:rsid w:val="00CC1CDF"/>
    <w:rsid w:val="00D532EB"/>
    <w:rsid w:val="00DE44A2"/>
    <w:rsid w:val="00E14EA6"/>
    <w:rsid w:val="00E93C80"/>
    <w:rsid w:val="00EC7BA1"/>
    <w:rsid w:val="00F73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64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22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E21B0-39BB-446D-A769-227175EAA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42</Pages>
  <Words>1719</Words>
  <Characters>9802</Characters>
  <Application>Microsoft Office Word</Application>
  <DocSecurity>0</DocSecurity>
  <Lines>81</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Hewlett-Packard Company</cp:lastModifiedBy>
  <cp:revision>469</cp:revision>
  <cp:lastPrinted>2017-05-01T10:58:00Z</cp:lastPrinted>
  <dcterms:created xsi:type="dcterms:W3CDTF">2014-02-20T00:04:00Z</dcterms:created>
  <dcterms:modified xsi:type="dcterms:W3CDTF">2017-08-24T01:02:00Z</dcterms:modified>
</cp:coreProperties>
</file>